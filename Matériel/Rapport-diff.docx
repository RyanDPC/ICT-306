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FA4A9" w14:textId="77777777" w:rsidR="00BC7531" w:rsidRDefault="00000000">
      <w:pPr>
        <w:spacing w:after="0"/>
        <w:ind w:left="10" w:right="44" w:hanging="10"/>
        <w:jc w:val="center"/>
        <w:pPrChange w:id="38" w:author="L’auteur" w:date="2024-02-17T16:59:00Z">
          <w:pPr>
            <w:pStyle w:val="Titre"/>
          </w:pPr>
        </w:pPrChange>
      </w:pPr>
      <w:ins w:id="39" w:author="L’auteur" w:date="2024-02-17T16:59:00Z">
        <w:r>
          <w:rPr>
            <w:rFonts w:ascii="Century Gothic" w:eastAsia="Century Gothic" w:hAnsi="Century Gothic" w:cs="Century Gothic"/>
            <w:color w:val="17365D"/>
            <w:sz w:val="52"/>
          </w:rPr>
          <w:t xml:space="preserve"> </w:t>
        </w:r>
      </w:ins>
      <w:r>
        <w:rPr>
          <w:rFonts w:ascii="Century Gothic" w:hAnsi="Century Gothic"/>
          <w:color w:val="17365D"/>
          <w:sz w:val="52"/>
          <w:rPrChange w:id="40" w:author="L’auteur" w:date="2024-02-17T16:59:00Z">
            <w:rPr/>
          </w:rPrChange>
        </w:rPr>
        <w:t>RukoSrak</w:t>
      </w:r>
      <w:ins w:id="41" w:author="L’auteur" w:date="2024-02-17T16:59:00Z">
        <w:r>
          <w:rPr>
            <w:rFonts w:ascii="Century Gothic" w:eastAsia="Century Gothic" w:hAnsi="Century Gothic" w:cs="Century Gothic"/>
            <w:color w:val="17365D"/>
            <w:sz w:val="52"/>
          </w:rPr>
          <w:t xml:space="preserve"> </w:t>
        </w:r>
      </w:ins>
    </w:p>
    <w:p w14:paraId="339066F7" w14:textId="77777777" w:rsidR="002F2165" w:rsidRDefault="001D4577" w:rsidP="002F2165">
      <w:pPr>
        <w:keepNext/>
        <w:spacing w:before="2400"/>
        <w:jc w:val="center"/>
        <w:rPr>
          <w:del w:id="42" w:author="L’auteur" w:date="2024-02-17T16:59:00Z"/>
        </w:rPr>
      </w:pPr>
      <w:del w:id="43" w:author="L’auteur" w:date="2024-02-17T16:59:00Z">
        <w:r>
          <w:rPr>
            <w:rFonts w:cs="Arial"/>
            <w:noProof/>
          </w:rPr>
          <w:drawing>
            <wp:inline distT="0" distB="0" distL="0" distR="0" wp14:anchorId="10554469" wp14:editId="322E275E">
              <wp:extent cx="4084321" cy="25527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cstate="print">
                        <a:extLst>
                          <a:ext uri="{28A0092B-C50C-407E-A947-70E740481C1C}">
                            <a14:useLocalDpi xmlns:a14="http://schemas.microsoft.com/office/drawing/2010/main" val="0"/>
                          </a:ext>
                        </a:extLst>
                      </a:blip>
                      <a:stretch>
                        <a:fillRect/>
                      </a:stretch>
                    </pic:blipFill>
                    <pic:spPr bwMode="auto">
                      <a:xfrm>
                        <a:off x="0" y="0"/>
                        <a:ext cx="4086771" cy="2554231"/>
                      </a:xfrm>
                      <a:prstGeom prst="rect">
                        <a:avLst/>
                      </a:prstGeom>
                      <a:noFill/>
                      <a:ln w="9525">
                        <a:noFill/>
                        <a:miter lim="800000"/>
                        <a:headEnd/>
                        <a:tailEnd/>
                      </a:ln>
                    </pic:spPr>
                  </pic:pic>
                </a:graphicData>
              </a:graphic>
            </wp:inline>
          </w:drawing>
        </w:r>
      </w:del>
    </w:p>
    <w:p w14:paraId="45CACE33" w14:textId="77777777" w:rsidR="000E7483" w:rsidRDefault="002F2165" w:rsidP="002F2165">
      <w:pPr>
        <w:pStyle w:val="Lgende"/>
        <w:jc w:val="center"/>
        <w:rPr>
          <w:del w:id="44" w:author="L’auteur" w:date="2024-02-17T16:59:00Z"/>
          <w:rFonts w:cs="Arial"/>
          <w:sz w:val="22"/>
          <w:szCs w:val="22"/>
        </w:rPr>
      </w:pPr>
      <w:del w:id="45" w:author="L’auteur" w:date="2024-02-17T16:59:00Z">
        <w:r>
          <w:delText xml:space="preserve">Figure </w:delText>
        </w:r>
        <w:r w:rsidR="00521920">
          <w:fldChar w:fldCharType="begin"/>
        </w:r>
        <w:r w:rsidR="00521920">
          <w:delInstrText xml:space="preserve"> SEQ Figure \* ARABIC </w:delInstrText>
        </w:r>
        <w:r w:rsidR="00521920">
          <w:fldChar w:fldCharType="separate"/>
        </w:r>
        <w:r w:rsidR="00A71BAA">
          <w:rPr>
            <w:noProof/>
          </w:rPr>
          <w:delText>1</w:delText>
        </w:r>
        <w:r w:rsidR="00521920">
          <w:rPr>
            <w:noProof/>
          </w:rPr>
          <w:fldChar w:fldCharType="end"/>
        </w:r>
      </w:del>
    </w:p>
    <w:p w14:paraId="422CB16D" w14:textId="77777777" w:rsidR="00BC7531" w:rsidRDefault="00000000">
      <w:pPr>
        <w:spacing w:after="2399"/>
        <w:ind w:left="-30" w:right="-5"/>
        <w:rPr>
          <w:ins w:id="46" w:author="L’auteur" w:date="2024-02-17T16:59:00Z"/>
        </w:rPr>
      </w:pPr>
      <w:ins w:id="47" w:author="L’auteur" w:date="2024-02-17T16:59:00Z">
        <w:r>
          <w:rPr>
            <w:noProof/>
          </w:rPr>
          <mc:AlternateContent>
            <mc:Choice Requires="wpg">
              <w:drawing>
                <wp:inline distT="0" distB="0" distL="0" distR="0">
                  <wp:extent cx="5800091" cy="12700"/>
                  <wp:effectExtent l="0" t="0" r="0" b="0"/>
                  <wp:docPr id="16964" name="Group 16964"/>
                  <wp:cNvGraphicFramePr/>
                  <a:graphic xmlns:a="http://schemas.openxmlformats.org/drawingml/2006/main">
                    <a:graphicData uri="http://schemas.microsoft.com/office/word/2010/wordprocessingGroup">
                      <wpg:wgp>
                        <wpg:cNvGrpSpPr/>
                        <wpg:grpSpPr>
                          <a:xfrm>
                            <a:off x="0" y="0"/>
                            <a:ext cx="5800091" cy="12700"/>
                            <a:chOff x="0" y="0"/>
                            <a:chExt cx="5800091" cy="12700"/>
                          </a:xfrm>
                        </wpg:grpSpPr>
                        <wps:wsp>
                          <wps:cNvPr id="20901" name="Shape 20901"/>
                          <wps:cNvSpPr/>
                          <wps:spPr>
                            <a:xfrm>
                              <a:off x="0" y="0"/>
                              <a:ext cx="5800091" cy="12700"/>
                            </a:xfrm>
                            <a:custGeom>
                              <a:avLst/>
                              <a:gdLst/>
                              <a:ahLst/>
                              <a:cxnLst/>
                              <a:rect l="0" t="0" r="0" b="0"/>
                              <a:pathLst>
                                <a:path w="5800091" h="12700">
                                  <a:moveTo>
                                    <a:pt x="0" y="0"/>
                                  </a:moveTo>
                                  <a:lnTo>
                                    <a:pt x="5800091" y="0"/>
                                  </a:lnTo>
                                  <a:lnTo>
                                    <a:pt x="5800091"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6964" style="width:456.7pt;height:1pt;mso-position-horizontal-relative:char;mso-position-vertical-relative:line" coordsize="58000,127">
                  <v:shape id="Shape 20902" style="position:absolute;width:58000;height:127;left:0;top:0;" coordsize="5800091,12700" path="m0,0l5800091,0l5800091,12700l0,12700l0,0">
                    <v:stroke weight="0pt" endcap="flat" joinstyle="miter" miterlimit="10" on="false" color="#000000" opacity="0"/>
                    <v:fill on="true" color="#4f81bd"/>
                  </v:shape>
                </v:group>
              </w:pict>
            </mc:Fallback>
          </mc:AlternateContent>
        </w:r>
      </w:ins>
    </w:p>
    <w:p w14:paraId="479F67C2" w14:textId="77777777" w:rsidR="00BC7531" w:rsidRDefault="00000000">
      <w:pPr>
        <w:spacing w:after="232"/>
        <w:ind w:left="1319"/>
        <w:rPr>
          <w:ins w:id="48" w:author="L’auteur" w:date="2024-02-17T16:59:00Z"/>
        </w:rPr>
      </w:pPr>
      <w:ins w:id="49" w:author="L’auteur" w:date="2024-02-17T16:59:00Z">
        <w:r>
          <w:rPr>
            <w:noProof/>
          </w:rPr>
          <mc:AlternateContent>
            <mc:Choice Requires="wpg">
              <w:drawing>
                <wp:inline distT="0" distB="0" distL="0" distR="0">
                  <wp:extent cx="4121150" cy="2696113"/>
                  <wp:effectExtent l="0" t="0" r="0" b="0"/>
                  <wp:docPr id="16965" name="Group 16965"/>
                  <wp:cNvGraphicFramePr/>
                  <a:graphic xmlns:a="http://schemas.openxmlformats.org/drawingml/2006/main">
                    <a:graphicData uri="http://schemas.microsoft.com/office/word/2010/wordprocessingGroup">
                      <wpg:wgp>
                        <wpg:cNvGrpSpPr/>
                        <wpg:grpSpPr>
                          <a:xfrm>
                            <a:off x="0" y="0"/>
                            <a:ext cx="4121150" cy="2696113"/>
                            <a:chOff x="0" y="0"/>
                            <a:chExt cx="4121150" cy="2696113"/>
                          </a:xfrm>
                        </wpg:grpSpPr>
                        <wps:wsp>
                          <wps:cNvPr id="57" name="Rectangle 57"/>
                          <wps:cNvSpPr/>
                          <wps:spPr>
                            <a:xfrm>
                              <a:off x="4085971" y="2458974"/>
                              <a:ext cx="46788" cy="163879"/>
                            </a:xfrm>
                            <a:prstGeom prst="rect">
                              <a:avLst/>
                            </a:prstGeom>
                            <a:ln>
                              <a:noFill/>
                            </a:ln>
                          </wps:spPr>
                          <wps:txbx>
                            <w:txbxContent>
                              <w:p w14:paraId="23A2DBBC" w14:textId="77777777" w:rsidR="00BC7531" w:rsidRDefault="00000000">
                                <w:pPr>
                                  <w:rPr>
                                    <w:ins w:id="50" w:author="L’auteur" w:date="2024-02-17T16:59:00Z"/>
                                  </w:rPr>
                                </w:pPr>
                                <w:ins w:id="51" w:author="L’auteur" w:date="2024-02-17T16:59:00Z">
                                  <w:r>
                                    <w:rPr>
                                      <w:rFonts w:ascii="Century Gothic" w:eastAsia="Century Gothic" w:hAnsi="Century Gothic" w:cs="Century Gothic"/>
                                      <w:sz w:val="20"/>
                                    </w:rPr>
                                    <w:t xml:space="preserve"> </w:t>
                                  </w:r>
                                </w:ins>
                              </w:p>
                            </w:txbxContent>
                          </wps:txbx>
                          <wps:bodyPr horzOverflow="overflow" vert="horz" lIns="0" tIns="0" rIns="0" bIns="0" rtlCol="0">
                            <a:noAutofit/>
                          </wps:bodyPr>
                        </wps:wsp>
                        <wps:wsp>
                          <wps:cNvPr id="58" name="Rectangle 58"/>
                          <wps:cNvSpPr/>
                          <wps:spPr>
                            <a:xfrm>
                              <a:off x="1827657" y="2579624"/>
                              <a:ext cx="485093" cy="147491"/>
                            </a:xfrm>
                            <a:prstGeom prst="rect">
                              <a:avLst/>
                            </a:prstGeom>
                            <a:ln>
                              <a:noFill/>
                            </a:ln>
                          </wps:spPr>
                          <wps:txbx>
                            <w:txbxContent>
                              <w:p w14:paraId="28E08E9E" w14:textId="77777777" w:rsidR="00BC7531" w:rsidRDefault="00000000">
                                <w:pPr>
                                  <w:rPr>
                                    <w:ins w:id="52" w:author="L’auteur" w:date="2024-02-17T16:59:00Z"/>
                                  </w:rPr>
                                </w:pPr>
                                <w:ins w:id="53" w:author="L’auteur" w:date="2024-02-17T16:59:00Z">
                                  <w:r>
                                    <w:rPr>
                                      <w:rFonts w:ascii="Century Gothic" w:eastAsia="Century Gothic" w:hAnsi="Century Gothic" w:cs="Century Gothic"/>
                                      <w:i/>
                                      <w:color w:val="1F497D"/>
                                      <w:sz w:val="18"/>
                                    </w:rPr>
                                    <w:t xml:space="preserve">Figure </w:t>
                                  </w:r>
                                </w:ins>
                              </w:p>
                            </w:txbxContent>
                          </wps:txbx>
                          <wps:bodyPr horzOverflow="overflow" vert="horz" lIns="0" tIns="0" rIns="0" bIns="0" rtlCol="0">
                            <a:noAutofit/>
                          </wps:bodyPr>
                        </wps:wsp>
                        <wps:wsp>
                          <wps:cNvPr id="59" name="Rectangle 59"/>
                          <wps:cNvSpPr/>
                          <wps:spPr>
                            <a:xfrm>
                              <a:off x="2192782" y="2579624"/>
                              <a:ext cx="84218" cy="147491"/>
                            </a:xfrm>
                            <a:prstGeom prst="rect">
                              <a:avLst/>
                            </a:prstGeom>
                            <a:ln>
                              <a:noFill/>
                            </a:ln>
                          </wps:spPr>
                          <wps:txbx>
                            <w:txbxContent>
                              <w:p w14:paraId="3251AF76" w14:textId="77777777" w:rsidR="00BC7531" w:rsidRDefault="00000000">
                                <w:pPr>
                                  <w:rPr>
                                    <w:ins w:id="54" w:author="L’auteur" w:date="2024-02-17T16:59:00Z"/>
                                  </w:rPr>
                                </w:pPr>
                                <w:ins w:id="55" w:author="L’auteur" w:date="2024-02-17T16:59:00Z">
                                  <w:r>
                                    <w:rPr>
                                      <w:rFonts w:ascii="Century Gothic" w:eastAsia="Century Gothic" w:hAnsi="Century Gothic" w:cs="Century Gothic"/>
                                      <w:i/>
                                      <w:color w:val="1F497D"/>
                                      <w:sz w:val="18"/>
                                    </w:rPr>
                                    <w:t>1</w:t>
                                  </w:r>
                                </w:ins>
                              </w:p>
                            </w:txbxContent>
                          </wps:txbx>
                          <wps:bodyPr horzOverflow="overflow" vert="horz" lIns="0" tIns="0" rIns="0" bIns="0" rtlCol="0">
                            <a:noAutofit/>
                          </wps:bodyPr>
                        </wps:wsp>
                        <wps:wsp>
                          <wps:cNvPr id="60" name="Rectangle 60"/>
                          <wps:cNvSpPr/>
                          <wps:spPr>
                            <a:xfrm>
                              <a:off x="2256282" y="2560574"/>
                              <a:ext cx="51467" cy="180267"/>
                            </a:xfrm>
                            <a:prstGeom prst="rect">
                              <a:avLst/>
                            </a:prstGeom>
                            <a:ln>
                              <a:noFill/>
                            </a:ln>
                          </wps:spPr>
                          <wps:txbx>
                            <w:txbxContent>
                              <w:p w14:paraId="5B32A98D" w14:textId="77777777" w:rsidR="00BC7531" w:rsidRDefault="00000000">
                                <w:pPr>
                                  <w:rPr>
                                    <w:ins w:id="56" w:author="L’auteur" w:date="2024-02-17T16:59:00Z"/>
                                  </w:rPr>
                                </w:pPr>
                                <w:ins w:id="57" w:author="L’auteur" w:date="2024-02-17T16:59:00Z">
                                  <w:r>
                                    <w:rPr>
                                      <w:rFonts w:ascii="Century Gothic" w:eastAsia="Century Gothic" w:hAnsi="Century Gothic" w:cs="Century Gothic"/>
                                      <w:i/>
                                      <w:color w:val="1F497D"/>
                                    </w:rPr>
                                    <w:t xml:space="preserve"> </w:t>
                                  </w:r>
                                </w:ins>
                              </w:p>
                            </w:txbxContent>
                          </wps:txbx>
                          <wps:bodyPr horzOverflow="overflow" vert="horz" lIns="0" tIns="0" rIns="0" bIns="0" rtlCol="0">
                            <a:noAutofit/>
                          </wps:bodyPr>
                        </wps:wsp>
                        <pic:pic xmlns:pic="http://schemas.openxmlformats.org/drawingml/2006/picture">
                          <pic:nvPicPr>
                            <pic:cNvPr id="83" name="Picture 83"/>
                            <pic:cNvPicPr/>
                          </pic:nvPicPr>
                          <pic:blipFill>
                            <a:blip r:embed="rId11"/>
                            <a:stretch>
                              <a:fillRect/>
                            </a:stretch>
                          </pic:blipFill>
                          <pic:spPr>
                            <a:xfrm>
                              <a:off x="20701" y="20701"/>
                              <a:ext cx="44450" cy="50800"/>
                            </a:xfrm>
                            <a:prstGeom prst="rect">
                              <a:avLst/>
                            </a:prstGeom>
                          </pic:spPr>
                        </pic:pic>
                        <wps:wsp>
                          <wps:cNvPr id="84" name="Shape 84"/>
                          <wps:cNvSpPr/>
                          <wps:spPr>
                            <a:xfrm>
                              <a:off x="0" y="0"/>
                              <a:ext cx="4081145" cy="0"/>
                            </a:xfrm>
                            <a:custGeom>
                              <a:avLst/>
                              <a:gdLst/>
                              <a:ahLst/>
                              <a:cxnLst/>
                              <a:rect l="0" t="0" r="0" b="0"/>
                              <a:pathLst>
                                <a:path w="4081145">
                                  <a:moveTo>
                                    <a:pt x="0" y="0"/>
                                  </a:moveTo>
                                  <a:lnTo>
                                    <a:pt x="4081145"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85" name="Shape 85"/>
                          <wps:cNvSpPr/>
                          <wps:spPr>
                            <a:xfrm>
                              <a:off x="0" y="0"/>
                              <a:ext cx="0" cy="2549525"/>
                            </a:xfrm>
                            <a:custGeom>
                              <a:avLst/>
                              <a:gdLst/>
                              <a:ahLst/>
                              <a:cxnLst/>
                              <a:rect l="0" t="0" r="0" b="0"/>
                              <a:pathLst>
                                <a:path h="2549525">
                                  <a:moveTo>
                                    <a:pt x="0" y="0"/>
                                  </a:moveTo>
                                  <a:lnTo>
                                    <a:pt x="0" y="2549525"/>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86" name="Shape 86"/>
                          <wps:cNvSpPr/>
                          <wps:spPr>
                            <a:xfrm>
                              <a:off x="0" y="2549525"/>
                              <a:ext cx="4081145" cy="0"/>
                            </a:xfrm>
                            <a:custGeom>
                              <a:avLst/>
                              <a:gdLst/>
                              <a:ahLst/>
                              <a:cxnLst/>
                              <a:rect l="0" t="0" r="0" b="0"/>
                              <a:pathLst>
                                <a:path w="4081145">
                                  <a:moveTo>
                                    <a:pt x="0" y="0"/>
                                  </a:moveTo>
                                  <a:lnTo>
                                    <a:pt x="4081145"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87" name="Shape 87"/>
                          <wps:cNvSpPr/>
                          <wps:spPr>
                            <a:xfrm>
                              <a:off x="4081145" y="0"/>
                              <a:ext cx="0" cy="2549525"/>
                            </a:xfrm>
                            <a:custGeom>
                              <a:avLst/>
                              <a:gdLst/>
                              <a:ahLst/>
                              <a:cxnLst/>
                              <a:rect l="0" t="0" r="0" b="0"/>
                              <a:pathLst>
                                <a:path h="2549525">
                                  <a:moveTo>
                                    <a:pt x="0" y="2549525"/>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6965" o:spid="_x0000_s1026" style="width:324.5pt;height:212.3pt;mso-position-horizontal-relative:char;mso-position-vertical-relative:line" coordsize="41211,2696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">
                  <v:rect id="Rectangle 57" o:spid="_x0000_s1027" style="position:absolute;left:40859;top:24589;width:468;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3A2DBBC" w14:textId="77777777" w:rsidR="00BC7531" w:rsidRDefault="00000000">
                          <w:pPr>
                            <w:rPr>
                              <w:ins w:id="58" w:author="L’auteur" w:date="2024-02-17T16:59:00Z"/>
                            </w:rPr>
                          </w:pPr>
                          <w:ins w:id="59" w:author="L’auteur" w:date="2024-02-17T16:59:00Z">
                            <w:r>
                              <w:rPr>
                                <w:rFonts w:ascii="Century Gothic" w:eastAsia="Century Gothic" w:hAnsi="Century Gothic" w:cs="Century Gothic"/>
                                <w:sz w:val="20"/>
                              </w:rPr>
                              <w:t xml:space="preserve"> </w:t>
                            </w:r>
                          </w:ins>
                        </w:p>
                      </w:txbxContent>
                    </v:textbox>
                  </v:rect>
                  <v:rect id="Rectangle 58" o:spid="_x0000_s1028" style="position:absolute;left:18276;top:25796;width:4851;height:1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28E08E9E" w14:textId="77777777" w:rsidR="00BC7531" w:rsidRDefault="00000000">
                          <w:pPr>
                            <w:rPr>
                              <w:ins w:id="60" w:author="L’auteur" w:date="2024-02-17T16:59:00Z"/>
                            </w:rPr>
                          </w:pPr>
                          <w:ins w:id="61" w:author="L’auteur" w:date="2024-02-17T16:59:00Z">
                            <w:r>
                              <w:rPr>
                                <w:rFonts w:ascii="Century Gothic" w:eastAsia="Century Gothic" w:hAnsi="Century Gothic" w:cs="Century Gothic"/>
                                <w:i/>
                                <w:color w:val="1F497D"/>
                                <w:sz w:val="18"/>
                              </w:rPr>
                              <w:t xml:space="preserve">Figure </w:t>
                            </w:r>
                          </w:ins>
                        </w:p>
                      </w:txbxContent>
                    </v:textbox>
                  </v:rect>
                  <v:rect id="Rectangle 59" o:spid="_x0000_s1029" style="position:absolute;left:21927;top:25796;width:843;height:1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3251AF76" w14:textId="77777777" w:rsidR="00BC7531" w:rsidRDefault="00000000">
                          <w:pPr>
                            <w:rPr>
                              <w:ins w:id="62" w:author="L’auteur" w:date="2024-02-17T16:59:00Z"/>
                            </w:rPr>
                          </w:pPr>
                          <w:ins w:id="63" w:author="L’auteur" w:date="2024-02-17T16:59:00Z">
                            <w:r>
                              <w:rPr>
                                <w:rFonts w:ascii="Century Gothic" w:eastAsia="Century Gothic" w:hAnsi="Century Gothic" w:cs="Century Gothic"/>
                                <w:i/>
                                <w:color w:val="1F497D"/>
                                <w:sz w:val="18"/>
                              </w:rPr>
                              <w:t>1</w:t>
                            </w:r>
                          </w:ins>
                        </w:p>
                      </w:txbxContent>
                    </v:textbox>
                  </v:rect>
                  <v:rect id="Rectangle 60" o:spid="_x0000_s1030" style="position:absolute;left:22562;top:25605;width:515;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5B32A98D" w14:textId="77777777" w:rsidR="00BC7531" w:rsidRDefault="00000000">
                          <w:pPr>
                            <w:rPr>
                              <w:ins w:id="64" w:author="L’auteur" w:date="2024-02-17T16:59:00Z"/>
                            </w:rPr>
                          </w:pPr>
                          <w:ins w:id="65" w:author="L’auteur" w:date="2024-02-17T16:59:00Z">
                            <w:r>
                              <w:rPr>
                                <w:rFonts w:ascii="Century Gothic" w:eastAsia="Century Gothic" w:hAnsi="Century Gothic" w:cs="Century Gothic"/>
                                <w:i/>
                                <w:color w:val="1F497D"/>
                              </w:rPr>
                              <w:t xml:space="preserve"> </w:t>
                            </w:r>
                          </w:ins>
                        </w:p>
                      </w:txbxContent>
                    </v:textbox>
                  </v:rect>
                  <v:shape id="Picture 83" o:spid="_x0000_s1031" type="#_x0000_t75" style="position:absolute;left:207;top:207;width:444;height: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">
                    <v:imagedata r:id="rId12" o:title=""/>
                  </v:shape>
                  <v:shape id="Shape 84" o:spid="_x0000_s1032" style="position:absolute;width:40811;height:0;visibility:visible;mso-wrap-style:square;v-text-anchor:top" coordsize="4081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" path="m,l4081145,e" filled="f" strokeweight=".25pt">
                    <v:stroke miterlimit="83231f" joinstyle="miter"/>
                    <v:path arrowok="t" textboxrect="0,0,4081145,0"/>
                  </v:shape>
                  <v:shape id="Shape 85" o:spid="_x0000_s1033" style="position:absolute;width:0;height:25495;visibility:visible;mso-wrap-style:square;v-text-anchor:top" coordsize="0,25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" path="m,l,2549525e" filled="f" strokeweight=".25pt">
                    <v:stroke miterlimit="83231f" joinstyle="miter"/>
                    <v:path arrowok="t" textboxrect="0,0,0,2549525"/>
                  </v:shape>
                  <v:shape id="Shape 86" o:spid="_x0000_s1034" style="position:absolute;top:25495;width:40811;height:0;visibility:visible;mso-wrap-style:square;v-text-anchor:top" coordsize="4081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" path="m,l4081145,e" filled="f" strokeweight=".25pt">
                    <v:stroke miterlimit="83231f" joinstyle="miter"/>
                    <v:path arrowok="t" textboxrect="0,0,4081145,0"/>
                  </v:shape>
                  <v:shape id="Shape 87" o:spid="_x0000_s1035" style="position:absolute;left:40811;width:0;height:25495;visibility:visible;mso-wrap-style:square;v-text-anchor:top" coordsize="0,25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" path="m,2549525l,e" filled="f" strokeweight=".25pt">
                    <v:stroke miterlimit="83231f" joinstyle="miter"/>
                    <v:path arrowok="t" textboxrect="0,0,0,2549525"/>
                  </v:shape>
                  <w10:anchorlock/>
                </v:group>
              </w:pict>
            </mc:Fallback>
          </mc:AlternateContent>
        </w:r>
      </w:ins>
    </w:p>
    <w:p w14:paraId="495C4A0E" w14:textId="77777777" w:rsidR="00BC7531" w:rsidRDefault="00000000">
      <w:pPr>
        <w:spacing w:after="1976"/>
        <w:ind w:left="85"/>
        <w:jc w:val="center"/>
        <w:pPrChange w:id="66" w:author="L’auteur" w:date="2024-02-17T16:59:00Z">
          <w:pPr>
            <w:jc w:val="center"/>
          </w:pPr>
        </w:pPrChange>
      </w:pPr>
      <w:ins w:id="67" w:author="L’auteur" w:date="2024-02-17T16:59:00Z">
        <w:r>
          <w:rPr>
            <w:rFonts w:ascii="Century Gothic" w:eastAsia="Century Gothic" w:hAnsi="Century Gothic" w:cs="Century Gothic"/>
            <w:sz w:val="20"/>
          </w:rPr>
          <w:t xml:space="preserve"> </w:t>
        </w:r>
      </w:ins>
      <w:r>
        <w:rPr>
          <w:rFonts w:ascii="Century Gothic" w:hAnsi="Century Gothic"/>
          <w:sz w:val="20"/>
          <w:rPrChange w:id="68" w:author="L’auteur" w:date="2024-02-17T16:59:00Z">
            <w:rPr>
              <w:rFonts w:eastAsia="Century Gothic"/>
            </w:rPr>
          </w:rPrChange>
        </w:rPr>
        <w:t xml:space="preserve"> </w:t>
      </w:r>
    </w:p>
    <w:p w14:paraId="7491C6FC" w14:textId="77777777" w:rsidR="00BC7531" w:rsidRDefault="00000000">
      <w:pPr>
        <w:spacing w:after="0"/>
        <w:ind w:left="10" w:right="29" w:hanging="10"/>
        <w:jc w:val="center"/>
        <w:pPrChange w:id="69" w:author="L’auteur" w:date="2024-02-17T16:59:00Z">
          <w:pPr>
            <w:spacing w:before="2000"/>
            <w:jc w:val="center"/>
          </w:pPr>
        </w:pPrChange>
      </w:pPr>
      <w:r>
        <w:rPr>
          <w:rFonts w:ascii="Century Gothic" w:hAnsi="Century Gothic"/>
          <w:sz w:val="20"/>
          <w:rPrChange w:id="70" w:author="L’auteur" w:date="2024-02-17T16:59:00Z">
            <w:rPr>
              <w:rFonts w:eastAsia="Century Gothic"/>
            </w:rPr>
          </w:rPrChange>
        </w:rPr>
        <w:t>Ryan De Pina Correia– Classe Min1b</w:t>
      </w:r>
      <w:ins w:id="71" w:author="L’auteur" w:date="2024-02-17T16:59:00Z">
        <w:r>
          <w:rPr>
            <w:rFonts w:ascii="Century Gothic" w:eastAsia="Century Gothic" w:hAnsi="Century Gothic" w:cs="Century Gothic"/>
            <w:sz w:val="20"/>
          </w:rPr>
          <w:t xml:space="preserve"> </w:t>
        </w:r>
      </w:ins>
    </w:p>
    <w:p w14:paraId="178BB1D4" w14:textId="77777777" w:rsidR="00BC7531" w:rsidRDefault="00000000">
      <w:pPr>
        <w:spacing w:after="0"/>
        <w:ind w:left="10" w:right="37" w:hanging="10"/>
        <w:jc w:val="center"/>
        <w:pPrChange w:id="72" w:author="L’auteur" w:date="2024-02-17T16:59:00Z">
          <w:pPr>
            <w:jc w:val="center"/>
          </w:pPr>
        </w:pPrChange>
      </w:pPr>
      <w:r>
        <w:rPr>
          <w:rFonts w:ascii="Century Gothic" w:hAnsi="Century Gothic"/>
          <w:sz w:val="20"/>
          <w:rPrChange w:id="73" w:author="L’auteur" w:date="2024-02-17T16:59:00Z">
            <w:rPr>
              <w:rFonts w:eastAsia="Century Gothic"/>
            </w:rPr>
          </w:rPrChange>
        </w:rPr>
        <w:t>Lausanne, ETML,</w:t>
      </w:r>
      <w:ins w:id="74" w:author="L’auteur" w:date="2024-02-17T16:59:00Z">
        <w:r>
          <w:rPr>
            <w:rFonts w:ascii="Century Gothic" w:eastAsia="Century Gothic" w:hAnsi="Century Gothic" w:cs="Century Gothic"/>
            <w:sz w:val="20"/>
          </w:rPr>
          <w:t xml:space="preserve"> </w:t>
        </w:r>
      </w:ins>
    </w:p>
    <w:p w14:paraId="6531C44A" w14:textId="77777777" w:rsidR="00BC7531" w:rsidRDefault="00000000">
      <w:pPr>
        <w:spacing w:after="0"/>
        <w:ind w:left="10" w:right="33" w:hanging="10"/>
        <w:jc w:val="center"/>
        <w:pPrChange w:id="75" w:author="L’auteur" w:date="2024-02-17T16:59:00Z">
          <w:pPr>
            <w:jc w:val="center"/>
          </w:pPr>
        </w:pPrChange>
      </w:pPr>
      <w:r>
        <w:rPr>
          <w:rFonts w:ascii="Century Gothic" w:hAnsi="Century Gothic"/>
          <w:sz w:val="20"/>
          <w:rPrChange w:id="76" w:author="L’auteur" w:date="2024-02-17T16:59:00Z">
            <w:rPr>
              <w:rFonts w:eastAsia="Century Gothic"/>
            </w:rPr>
          </w:rPrChange>
        </w:rPr>
        <w:t>24 périodes</w:t>
      </w:r>
      <w:ins w:id="77" w:author="L’auteur" w:date="2024-02-17T16:59:00Z">
        <w:r>
          <w:rPr>
            <w:rFonts w:ascii="Century Gothic" w:eastAsia="Century Gothic" w:hAnsi="Century Gothic" w:cs="Century Gothic"/>
            <w:sz w:val="20"/>
          </w:rPr>
          <w:t xml:space="preserve"> </w:t>
        </w:r>
      </w:ins>
    </w:p>
    <w:p w14:paraId="41444684" w14:textId="77777777" w:rsidR="00BC7531" w:rsidRDefault="00000000">
      <w:pPr>
        <w:spacing w:after="0"/>
        <w:ind w:left="10" w:right="30" w:hanging="10"/>
        <w:jc w:val="center"/>
        <w:pPrChange w:id="78" w:author="L’auteur" w:date="2024-02-17T16:59:00Z">
          <w:pPr>
            <w:jc w:val="center"/>
          </w:pPr>
        </w:pPrChange>
      </w:pPr>
      <w:r>
        <w:rPr>
          <w:rFonts w:ascii="Century Gothic" w:hAnsi="Century Gothic"/>
          <w:sz w:val="20"/>
          <w:rPrChange w:id="79" w:author="L’auteur" w:date="2024-02-17T16:59:00Z">
            <w:rPr>
              <w:rFonts w:eastAsia="Century Gothic"/>
            </w:rPr>
          </w:rPrChange>
        </w:rPr>
        <w:t>Équipe RukoSrak</w:t>
      </w:r>
      <w:ins w:id="80" w:author="L’auteur" w:date="2024-02-17T16:59:00Z">
        <w:r>
          <w:rPr>
            <w:rFonts w:ascii="Century Gothic" w:eastAsia="Century Gothic" w:hAnsi="Century Gothic" w:cs="Century Gothic"/>
            <w:sz w:val="20"/>
          </w:rPr>
          <w:t xml:space="preserve"> </w:t>
        </w:r>
      </w:ins>
    </w:p>
    <w:p w14:paraId="7352048D" w14:textId="77777777" w:rsidR="00BC7531" w:rsidRDefault="00000000">
      <w:pPr>
        <w:spacing w:after="0"/>
        <w:ind w:left="10" w:right="30" w:hanging="10"/>
        <w:jc w:val="center"/>
        <w:pPrChange w:id="81" w:author="L’auteur" w:date="2024-02-17T16:59:00Z">
          <w:pPr>
            <w:jc w:val="center"/>
          </w:pPr>
        </w:pPrChange>
      </w:pPr>
      <w:r>
        <w:rPr>
          <w:rFonts w:ascii="Century Gothic" w:hAnsi="Century Gothic"/>
          <w:sz w:val="20"/>
          <w:rPrChange w:id="82" w:author="L’auteur" w:date="2024-02-17T16:59:00Z">
            <w:rPr>
              <w:rFonts w:eastAsia="Century Gothic"/>
            </w:rPr>
          </w:rPrChange>
        </w:rPr>
        <w:t>Xavier Carrel</w:t>
      </w:r>
      <w:ins w:id="83" w:author="L’auteur" w:date="2024-02-17T16:59:00Z">
        <w:r>
          <w:rPr>
            <w:rFonts w:ascii="Century Gothic" w:eastAsia="Century Gothic" w:hAnsi="Century Gothic" w:cs="Century Gothic"/>
            <w:sz w:val="20"/>
          </w:rPr>
          <w:t xml:space="preserve"> </w:t>
        </w:r>
      </w:ins>
    </w:p>
    <w:p w14:paraId="7AFAF086" w14:textId="77777777" w:rsidR="007F30AE" w:rsidRPr="000E7483" w:rsidRDefault="007F30AE" w:rsidP="000E7483">
      <w:pPr>
        <w:jc w:val="center"/>
        <w:rPr>
          <w:del w:id="84" w:author="L’auteur" w:date="2024-02-17T16:59:00Z"/>
        </w:rPr>
      </w:pPr>
    </w:p>
    <w:p w14:paraId="2C8583D1" w14:textId="07EA329A" w:rsidR="00BC7531" w:rsidRDefault="007F30AE">
      <w:pPr>
        <w:spacing w:after="2376"/>
        <w:ind w:left="30"/>
        <w:jc w:val="center"/>
        <w:rPr>
          <w:ins w:id="85" w:author="L’auteur" w:date="2024-02-17T16:59:00Z"/>
        </w:rPr>
      </w:pPr>
      <w:del w:id="86" w:author="L’auteur" w:date="2024-02-17T16:59:00Z">
        <w:r w:rsidRPr="00AA4393">
          <w:br w:type="page"/>
        </w:r>
      </w:del>
      <w:ins w:id="87" w:author="L’auteur" w:date="2024-02-17T16:59:00Z">
        <w:r w:rsidR="00000000">
          <w:rPr>
            <w:rFonts w:ascii="Century Gothic" w:eastAsia="Century Gothic" w:hAnsi="Century Gothic" w:cs="Century Gothic"/>
            <w:sz w:val="20"/>
          </w:rPr>
          <w:t xml:space="preserve"> </w:t>
        </w:r>
      </w:ins>
    </w:p>
    <w:p w14:paraId="191EC6AA" w14:textId="77777777" w:rsidR="00BC7531" w:rsidRDefault="00000000">
      <w:pPr>
        <w:spacing w:after="42"/>
        <w:rPr>
          <w:ins w:id="88" w:author="L’auteur" w:date="2024-02-17T16:59:00Z"/>
        </w:rPr>
      </w:pPr>
      <w:ins w:id="89" w:author="L’auteur" w:date="2024-02-17T16:59:00Z">
        <w:r>
          <w:rPr>
            <w:noProof/>
          </w:rPr>
          <mc:AlternateContent>
            <mc:Choice Requires="wpg">
              <w:drawing>
                <wp:inline distT="0" distB="0" distL="0" distR="0">
                  <wp:extent cx="5762054" cy="6350"/>
                  <wp:effectExtent l="0" t="0" r="0" b="0"/>
                  <wp:docPr id="16963" name="Group 16963"/>
                  <wp:cNvGraphicFramePr/>
                  <a:graphic xmlns:a="http://schemas.openxmlformats.org/drawingml/2006/main">
                    <a:graphicData uri="http://schemas.microsoft.com/office/word/2010/wordprocessingGroup">
                      <wpg:wgp>
                        <wpg:cNvGrpSpPr/>
                        <wpg:grpSpPr>
                          <a:xfrm>
                            <a:off x="0" y="0"/>
                            <a:ext cx="5762054" cy="6350"/>
                            <a:chOff x="0" y="0"/>
                            <a:chExt cx="5762054" cy="6350"/>
                          </a:xfrm>
                        </wpg:grpSpPr>
                        <wps:wsp>
                          <wps:cNvPr id="20903" name="Shape 20903"/>
                          <wps:cNvSpPr/>
                          <wps:spPr>
                            <a:xfrm>
                              <a:off x="0" y="0"/>
                              <a:ext cx="2182241" cy="9144"/>
                            </a:xfrm>
                            <a:custGeom>
                              <a:avLst/>
                              <a:gdLst/>
                              <a:ahLst/>
                              <a:cxnLst/>
                              <a:rect l="0" t="0" r="0" b="0"/>
                              <a:pathLst>
                                <a:path w="2182241" h="9144">
                                  <a:moveTo>
                                    <a:pt x="0" y="0"/>
                                  </a:moveTo>
                                  <a:lnTo>
                                    <a:pt x="2182241" y="0"/>
                                  </a:lnTo>
                                  <a:lnTo>
                                    <a:pt x="21822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04" name="Shape 20904"/>
                          <wps:cNvSpPr/>
                          <wps:spPr>
                            <a:xfrm>
                              <a:off x="218217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05" name="Shape 20905"/>
                          <wps:cNvSpPr/>
                          <wps:spPr>
                            <a:xfrm>
                              <a:off x="2188528" y="0"/>
                              <a:ext cx="1651635" cy="9144"/>
                            </a:xfrm>
                            <a:custGeom>
                              <a:avLst/>
                              <a:gdLst/>
                              <a:ahLst/>
                              <a:cxnLst/>
                              <a:rect l="0" t="0" r="0" b="0"/>
                              <a:pathLst>
                                <a:path w="1651635" h="9144">
                                  <a:moveTo>
                                    <a:pt x="0" y="0"/>
                                  </a:moveTo>
                                  <a:lnTo>
                                    <a:pt x="1651635" y="0"/>
                                  </a:lnTo>
                                  <a:lnTo>
                                    <a:pt x="16516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06" name="Shape 20906"/>
                          <wps:cNvSpPr/>
                          <wps:spPr>
                            <a:xfrm>
                              <a:off x="384016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07" name="Shape 20907"/>
                          <wps:cNvSpPr/>
                          <wps:spPr>
                            <a:xfrm>
                              <a:off x="3846513" y="0"/>
                              <a:ext cx="1915541" cy="9144"/>
                            </a:xfrm>
                            <a:custGeom>
                              <a:avLst/>
                              <a:gdLst/>
                              <a:ahLst/>
                              <a:cxnLst/>
                              <a:rect l="0" t="0" r="0" b="0"/>
                              <a:pathLst>
                                <a:path w="1915541" h="9144">
                                  <a:moveTo>
                                    <a:pt x="0" y="0"/>
                                  </a:moveTo>
                                  <a:lnTo>
                                    <a:pt x="1915541" y="0"/>
                                  </a:lnTo>
                                  <a:lnTo>
                                    <a:pt x="19155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963" style="width:453.705pt;height:0.5pt;mso-position-horizontal-relative:char;mso-position-vertical-relative:line" coordsize="57620,63">
                  <v:shape id="Shape 20908" style="position:absolute;width:21822;height:91;left:0;top:0;" coordsize="2182241,9144" path="m0,0l2182241,0l2182241,9144l0,9144l0,0">
                    <v:stroke weight="0pt" endcap="flat" joinstyle="miter" miterlimit="10" on="false" color="#000000" opacity="0"/>
                    <v:fill on="true" color="#000000"/>
                  </v:shape>
                  <v:shape id="Shape 20909" style="position:absolute;width:91;height:91;left:21821;top:0;" coordsize="9144,9144" path="m0,0l9144,0l9144,9144l0,9144l0,0">
                    <v:stroke weight="0pt" endcap="flat" joinstyle="miter" miterlimit="10" on="false" color="#000000" opacity="0"/>
                    <v:fill on="true" color="#000000"/>
                  </v:shape>
                  <v:shape id="Shape 20910" style="position:absolute;width:16516;height:91;left:21885;top:0;" coordsize="1651635,9144" path="m0,0l1651635,0l1651635,9144l0,9144l0,0">
                    <v:stroke weight="0pt" endcap="flat" joinstyle="miter" miterlimit="10" on="false" color="#000000" opacity="0"/>
                    <v:fill on="true" color="#000000"/>
                  </v:shape>
                  <v:shape id="Shape 20911" style="position:absolute;width:91;height:91;left:38401;top:0;" coordsize="9144,9144" path="m0,0l9144,0l9144,9144l0,9144l0,0">
                    <v:stroke weight="0pt" endcap="flat" joinstyle="miter" miterlimit="10" on="false" color="#000000" opacity="0"/>
                    <v:fill on="true" color="#000000"/>
                  </v:shape>
                  <v:shape id="Shape 20912" style="position:absolute;width:19155;height:91;left:38465;top:0;" coordsize="1915541,9144" path="m0,0l1915541,0l1915541,9144l0,9144l0,0">
                    <v:stroke weight="0pt" endcap="flat" joinstyle="miter" miterlimit="10" on="false" color="#000000" opacity="0"/>
                    <v:fill on="true" color="#000000"/>
                  </v:shape>
                </v:group>
              </w:pict>
            </mc:Fallback>
          </mc:AlternateContent>
        </w:r>
      </w:ins>
    </w:p>
    <w:p w14:paraId="4CB82426" w14:textId="77777777" w:rsidR="00BC7531" w:rsidRDefault="00000000">
      <w:pPr>
        <w:tabs>
          <w:tab w:val="center" w:pos="4737"/>
          <w:tab w:val="right" w:pos="9100"/>
        </w:tabs>
        <w:spacing w:after="22"/>
        <w:rPr>
          <w:ins w:id="90" w:author="L’auteur" w:date="2024-02-17T16:59:00Z"/>
        </w:rPr>
      </w:pPr>
      <w:ins w:id="91" w:author="L’auteur" w:date="2024-02-17T16:59:00Z">
        <w:r>
          <w:rPr>
            <w:rFonts w:ascii="Century Gothic" w:eastAsia="Century Gothic" w:hAnsi="Century Gothic" w:cs="Century Gothic"/>
            <w:sz w:val="16"/>
          </w:rPr>
          <w:t xml:space="preserve">Auteur :Ryan dePinaCorreia </w:t>
        </w:r>
        <w:r>
          <w:rPr>
            <w:rFonts w:ascii="Century Gothic" w:eastAsia="Century Gothic" w:hAnsi="Century Gothic" w:cs="Century Gothic"/>
            <w:sz w:val="16"/>
          </w:rPr>
          <w:tab/>
          <w:t xml:space="preserve"> </w:t>
        </w:r>
        <w:r>
          <w:rPr>
            <w:rFonts w:ascii="Century Gothic" w:eastAsia="Century Gothic" w:hAnsi="Century Gothic" w:cs="Century Gothic"/>
            <w:sz w:val="16"/>
          </w:rPr>
          <w:tab/>
          <w:t xml:space="preserve">Création : 29.01.2024 </w:t>
        </w:r>
      </w:ins>
    </w:p>
    <w:p w14:paraId="4F4FAF14" w14:textId="77777777" w:rsidR="00BC7531" w:rsidRDefault="00000000">
      <w:pPr>
        <w:tabs>
          <w:tab w:val="center" w:pos="4739"/>
          <w:tab w:val="right" w:pos="9100"/>
        </w:tabs>
        <w:spacing w:after="22"/>
        <w:rPr>
          <w:ins w:id="92" w:author="L’auteur" w:date="2024-02-17T16:59:00Z"/>
        </w:rPr>
      </w:pPr>
      <w:ins w:id="93" w:author="L’auteur" w:date="2024-02-17T16:59:00Z">
        <w:r>
          <w:rPr>
            <w:rFonts w:ascii="Century Gothic" w:eastAsia="Century Gothic" w:hAnsi="Century Gothic" w:cs="Century Gothic"/>
            <w:sz w:val="16"/>
          </w:rPr>
          <w:t xml:space="preserve">Modifié par : X. CarrelRyan De Pina </w:t>
        </w:r>
        <w:r>
          <w:rPr>
            <w:rFonts w:ascii="Century Gothic" w:eastAsia="Century Gothic" w:hAnsi="Century Gothic" w:cs="Century Gothic"/>
            <w:sz w:val="16"/>
          </w:rPr>
          <w:tab/>
          <w:t xml:space="preserve">Page 1 sur 12 </w:t>
        </w:r>
        <w:r>
          <w:rPr>
            <w:rFonts w:ascii="Century Gothic" w:eastAsia="Century Gothic" w:hAnsi="Century Gothic" w:cs="Century Gothic"/>
            <w:sz w:val="16"/>
          </w:rPr>
          <w:tab/>
          <w:t xml:space="preserve">Impression : 17.02.2024 07:47 </w:t>
        </w:r>
      </w:ins>
    </w:p>
    <w:p w14:paraId="3EFC73F9" w14:textId="77777777" w:rsidR="00BC7531" w:rsidRDefault="00000000">
      <w:pPr>
        <w:tabs>
          <w:tab w:val="right" w:pos="9100"/>
        </w:tabs>
        <w:spacing w:after="22"/>
        <w:rPr>
          <w:ins w:id="94" w:author="L’auteur" w:date="2024-02-17T16:59:00Z"/>
        </w:rPr>
      </w:pPr>
      <w:ins w:id="95" w:author="L’auteur" w:date="2024-02-17T16:59:00Z">
        <w:r>
          <w:rPr>
            <w:rFonts w:ascii="Century Gothic" w:eastAsia="Century Gothic" w:hAnsi="Century Gothic" w:cs="Century Gothic"/>
            <w:sz w:val="16"/>
          </w:rPr>
          <w:t xml:space="preserve">Version: 22 du 17.02.2024 07:47 </w:t>
        </w:r>
        <w:r>
          <w:rPr>
            <w:rFonts w:ascii="Century Gothic" w:eastAsia="Century Gothic" w:hAnsi="Century Gothic" w:cs="Century Gothic"/>
            <w:sz w:val="16"/>
          </w:rPr>
          <w:tab/>
          <w:t xml:space="preserve">Rapport de projet_Ryan-de-Pina </w:t>
        </w:r>
      </w:ins>
    </w:p>
    <w:p w14:paraId="75F9EBE6" w14:textId="77777777" w:rsidR="00BC7531" w:rsidRDefault="00000000">
      <w:pPr>
        <w:spacing w:after="0"/>
        <w:rPr>
          <w:ins w:id="96" w:author="L’auteur" w:date="2024-02-17T16:59:00Z"/>
        </w:rPr>
      </w:pPr>
      <w:ins w:id="97" w:author="L’auteur" w:date="2024-02-17T16:59:00Z">
        <w:r>
          <w:rPr>
            <w:rFonts w:ascii="Century Gothic" w:eastAsia="Century Gothic" w:hAnsi="Century Gothic" w:cs="Century Gothic"/>
            <w:sz w:val="20"/>
          </w:rPr>
          <w:t xml:space="preserve"> </w:t>
        </w:r>
      </w:ins>
    </w:p>
    <w:p w14:paraId="0FDBCB99" w14:textId="77777777" w:rsidR="00BC7531" w:rsidRDefault="00000000">
      <w:pPr>
        <w:spacing w:after="0"/>
        <w:ind w:left="10" w:right="41" w:hanging="10"/>
        <w:jc w:val="center"/>
        <w:pPrChange w:id="98" w:author="L’auteur" w:date="2024-02-17T16:59:00Z">
          <w:pPr>
            <w:pStyle w:val="Titre"/>
          </w:pPr>
        </w:pPrChange>
      </w:pPr>
      <w:r>
        <w:rPr>
          <w:rFonts w:ascii="Century Gothic" w:hAnsi="Century Gothic"/>
          <w:color w:val="17365D"/>
          <w:sz w:val="52"/>
          <w:rPrChange w:id="99" w:author="L’auteur" w:date="2024-02-17T16:59:00Z">
            <w:rPr/>
          </w:rPrChange>
        </w:rPr>
        <w:t>Table des matières</w:t>
      </w:r>
      <w:ins w:id="100" w:author="L’auteur" w:date="2024-02-17T16:59:00Z">
        <w:r>
          <w:rPr>
            <w:rFonts w:ascii="Century Gothic" w:eastAsia="Century Gothic" w:hAnsi="Century Gothic" w:cs="Century Gothic"/>
            <w:color w:val="17365D"/>
            <w:sz w:val="52"/>
          </w:rPr>
          <w:t xml:space="preserve"> </w:t>
        </w:r>
      </w:ins>
    </w:p>
    <w:p w14:paraId="3EA40367" w14:textId="77777777" w:rsidR="00116F07" w:rsidRDefault="01D58914" w:rsidP="00BA5987">
      <w:pPr>
        <w:pStyle w:val="TM10"/>
        <w:tabs>
          <w:tab w:val="left" w:pos="390"/>
          <w:tab w:val="right" w:leader="dot" w:pos="9060"/>
        </w:tabs>
        <w:rPr>
          <w:del w:id="101" w:author="L’auteur" w:date="2024-02-17T16:59:00Z"/>
          <w:rFonts w:eastAsiaTheme="minorEastAsia" w:cstheme="minorBidi"/>
          <w:noProof/>
          <w:sz w:val="22"/>
          <w:szCs w:val="22"/>
        </w:rPr>
      </w:pPr>
      <w:del w:id="102" w:author="L’auteur" w:date="2024-02-17T16:59:00Z">
        <w:r>
          <w:fldChar w:fldCharType="begin"/>
        </w:r>
        <w:r w:rsidR="00A65F0B">
          <w:delInstrText>TOC \o "1-3" \h \z \u</w:delInstrText>
        </w:r>
        <w:r>
          <w:fldChar w:fldCharType="separate"/>
        </w:r>
        <w:r w:rsidR="00000000">
          <w:fldChar w:fldCharType="begin"/>
        </w:r>
        <w:r w:rsidR="00000000">
          <w:delInstrText>HYPERLINK \l "_Toc1202984046" \h</w:delInstrText>
        </w:r>
        <w:r w:rsidR="00000000">
          <w:fldChar w:fldCharType="separate"/>
        </w:r>
        <w:r w:rsidRPr="01D58914">
          <w:rPr>
            <w:rStyle w:val="Lienhypertexte"/>
          </w:rPr>
          <w:delText>1</w:delText>
        </w:r>
        <w:r w:rsidR="00A65F0B">
          <w:tab/>
        </w:r>
        <w:r w:rsidRPr="01D58914">
          <w:rPr>
            <w:rStyle w:val="Lienhypertexte"/>
          </w:rPr>
          <w:delText>Spécifications</w:delText>
        </w:r>
        <w:r w:rsidR="00A65F0B">
          <w:tab/>
        </w:r>
        <w:r w:rsidR="00A65F0B">
          <w:fldChar w:fldCharType="begin"/>
        </w:r>
        <w:r w:rsidR="00A65F0B">
          <w:delInstrText>PAGEREF _Toc1202984046 \h</w:delInstrText>
        </w:r>
        <w:r w:rsidR="00A65F0B">
          <w:fldChar w:fldCharType="separate"/>
        </w:r>
        <w:r w:rsidRPr="01D58914">
          <w:rPr>
            <w:rStyle w:val="Lienhypertexte"/>
          </w:rPr>
          <w:delText>2</w:delText>
        </w:r>
        <w:r w:rsidR="00A65F0B">
          <w:fldChar w:fldCharType="end"/>
        </w:r>
        <w:r w:rsidR="00000000">
          <w:fldChar w:fldCharType="end"/>
        </w:r>
      </w:del>
    </w:p>
    <w:p w14:paraId="35236EDE" w14:textId="77777777" w:rsidR="00116F07" w:rsidRDefault="00000000" w:rsidP="00BA5987">
      <w:pPr>
        <w:pStyle w:val="TM2"/>
        <w:tabs>
          <w:tab w:val="left" w:pos="600"/>
          <w:tab w:val="right" w:leader="dot" w:pos="9060"/>
        </w:tabs>
        <w:rPr>
          <w:del w:id="103" w:author="L’auteur" w:date="2024-02-17T16:59:00Z"/>
          <w:rFonts w:eastAsiaTheme="minorEastAsia" w:cstheme="minorBidi"/>
          <w:noProof/>
          <w:sz w:val="22"/>
          <w:szCs w:val="22"/>
        </w:rPr>
      </w:pPr>
      <w:del w:id="104" w:author="L’auteur" w:date="2024-02-17T16:59:00Z">
        <w:r>
          <w:fldChar w:fldCharType="begin"/>
        </w:r>
        <w:r>
          <w:delInstrText>HYPERLINK \l "_Toc929112010" \h</w:delInstrText>
        </w:r>
        <w:r>
          <w:fldChar w:fldCharType="separate"/>
        </w:r>
        <w:r w:rsidR="01D58914" w:rsidRPr="01D58914">
          <w:rPr>
            <w:rStyle w:val="Lienhypertexte"/>
          </w:rPr>
          <w:delText>1.1</w:delText>
        </w:r>
        <w:r w:rsidR="00521920">
          <w:tab/>
        </w:r>
        <w:r w:rsidR="01D58914" w:rsidRPr="01D58914">
          <w:rPr>
            <w:rStyle w:val="Lienhypertexte"/>
          </w:rPr>
          <w:delText>Titre</w:delText>
        </w:r>
        <w:r w:rsidR="00521920">
          <w:tab/>
        </w:r>
        <w:r w:rsidR="00521920">
          <w:fldChar w:fldCharType="begin"/>
        </w:r>
        <w:r w:rsidR="00521920">
          <w:delInstrText>PAGEREF _Toc929112010 \h</w:delInstrText>
        </w:r>
        <w:r w:rsidR="00521920">
          <w:fldChar w:fldCharType="separate"/>
        </w:r>
        <w:r w:rsidR="01D58914" w:rsidRPr="01D58914">
          <w:rPr>
            <w:rStyle w:val="Lienhypertexte"/>
          </w:rPr>
          <w:delText>3</w:delText>
        </w:r>
        <w:r w:rsidR="00521920">
          <w:fldChar w:fldCharType="end"/>
        </w:r>
        <w:r>
          <w:fldChar w:fldCharType="end"/>
        </w:r>
      </w:del>
    </w:p>
    <w:p w14:paraId="2B611C6E" w14:textId="77777777" w:rsidR="00116F07" w:rsidRDefault="00000000" w:rsidP="00BA5987">
      <w:pPr>
        <w:pStyle w:val="TM2"/>
        <w:tabs>
          <w:tab w:val="left" w:pos="600"/>
          <w:tab w:val="right" w:leader="dot" w:pos="9060"/>
        </w:tabs>
        <w:rPr>
          <w:del w:id="105" w:author="L’auteur" w:date="2024-02-17T16:59:00Z"/>
          <w:rFonts w:eastAsiaTheme="minorEastAsia" w:cstheme="minorBidi"/>
          <w:noProof/>
          <w:sz w:val="22"/>
          <w:szCs w:val="22"/>
        </w:rPr>
      </w:pPr>
      <w:del w:id="106" w:author="L’auteur" w:date="2024-02-17T16:59:00Z">
        <w:r>
          <w:fldChar w:fldCharType="begin"/>
        </w:r>
        <w:r>
          <w:delInstrText>HYPERLINK \l "_Toc450211703" \h</w:delInstrText>
        </w:r>
        <w:r>
          <w:fldChar w:fldCharType="separate"/>
        </w:r>
        <w:r w:rsidR="01D58914" w:rsidRPr="01D58914">
          <w:rPr>
            <w:rStyle w:val="Lienhypertexte"/>
          </w:rPr>
          <w:delText>1.2</w:delText>
        </w:r>
        <w:r w:rsidR="00521920">
          <w:tab/>
        </w:r>
        <w:r w:rsidR="01D58914" w:rsidRPr="01D58914">
          <w:rPr>
            <w:rStyle w:val="Lienhypertexte"/>
          </w:rPr>
          <w:delText>Description</w:delText>
        </w:r>
        <w:r w:rsidR="00521920">
          <w:tab/>
        </w:r>
        <w:r w:rsidR="00521920">
          <w:fldChar w:fldCharType="begin"/>
        </w:r>
        <w:r w:rsidR="00521920">
          <w:delInstrText>PAGEREF _Toc450211703 \h</w:delInstrText>
        </w:r>
        <w:r w:rsidR="00521920">
          <w:fldChar w:fldCharType="separate"/>
        </w:r>
        <w:r w:rsidR="01D58914" w:rsidRPr="01D58914">
          <w:rPr>
            <w:rStyle w:val="Lienhypertexte"/>
          </w:rPr>
          <w:delText>3</w:delText>
        </w:r>
        <w:r w:rsidR="00521920">
          <w:fldChar w:fldCharType="end"/>
        </w:r>
        <w:r>
          <w:fldChar w:fldCharType="end"/>
        </w:r>
      </w:del>
    </w:p>
    <w:p w14:paraId="478C8360" w14:textId="77777777" w:rsidR="00116F07" w:rsidRDefault="00000000" w:rsidP="00BA5987">
      <w:pPr>
        <w:pStyle w:val="TM2"/>
        <w:tabs>
          <w:tab w:val="left" w:pos="600"/>
          <w:tab w:val="right" w:leader="dot" w:pos="9060"/>
        </w:tabs>
        <w:rPr>
          <w:del w:id="107" w:author="L’auteur" w:date="2024-02-17T16:59:00Z"/>
          <w:rFonts w:eastAsiaTheme="minorEastAsia" w:cstheme="minorBidi"/>
          <w:noProof/>
          <w:sz w:val="22"/>
          <w:szCs w:val="22"/>
        </w:rPr>
      </w:pPr>
      <w:del w:id="108" w:author="L’auteur" w:date="2024-02-17T16:59:00Z">
        <w:r>
          <w:fldChar w:fldCharType="begin"/>
        </w:r>
        <w:r>
          <w:delInstrText>HYPERLINK \l "_Toc508305174" \h</w:delInstrText>
        </w:r>
        <w:r>
          <w:fldChar w:fldCharType="separate"/>
        </w:r>
        <w:r w:rsidR="01D58914" w:rsidRPr="01D58914">
          <w:rPr>
            <w:rStyle w:val="Lienhypertexte"/>
          </w:rPr>
          <w:delText>1.3</w:delText>
        </w:r>
        <w:r w:rsidR="00521920">
          <w:tab/>
        </w:r>
        <w:r w:rsidR="01D58914" w:rsidRPr="01D58914">
          <w:rPr>
            <w:rStyle w:val="Lienhypertexte"/>
          </w:rPr>
          <w:delText>Matériel et logiciels à disposition</w:delText>
        </w:r>
        <w:r w:rsidR="00521920">
          <w:tab/>
        </w:r>
        <w:r w:rsidR="00521920">
          <w:fldChar w:fldCharType="begin"/>
        </w:r>
        <w:r w:rsidR="00521920">
          <w:delInstrText>PAGEREF _Toc508305174 \h</w:delInstrText>
        </w:r>
        <w:r w:rsidR="00521920">
          <w:fldChar w:fldCharType="separate"/>
        </w:r>
        <w:r w:rsidR="01D58914" w:rsidRPr="01D58914">
          <w:rPr>
            <w:rStyle w:val="Lienhypertexte"/>
          </w:rPr>
          <w:delText>3</w:delText>
        </w:r>
        <w:r w:rsidR="00521920">
          <w:fldChar w:fldCharType="end"/>
        </w:r>
        <w:r>
          <w:fldChar w:fldCharType="end"/>
        </w:r>
      </w:del>
    </w:p>
    <w:p w14:paraId="7498C46D" w14:textId="77777777" w:rsidR="00116F07" w:rsidRDefault="00000000" w:rsidP="00BA5987">
      <w:pPr>
        <w:pStyle w:val="TM2"/>
        <w:tabs>
          <w:tab w:val="left" w:pos="600"/>
          <w:tab w:val="right" w:leader="dot" w:pos="9060"/>
        </w:tabs>
        <w:rPr>
          <w:del w:id="109" w:author="L’auteur" w:date="2024-02-17T16:59:00Z"/>
          <w:rFonts w:eastAsiaTheme="minorEastAsia" w:cstheme="minorBidi"/>
          <w:noProof/>
          <w:sz w:val="22"/>
          <w:szCs w:val="22"/>
        </w:rPr>
      </w:pPr>
      <w:del w:id="110" w:author="L’auteur" w:date="2024-02-17T16:59:00Z">
        <w:r>
          <w:fldChar w:fldCharType="begin"/>
        </w:r>
        <w:r>
          <w:delInstrText>HYPERLINK \l "_Toc1234865951" \h</w:delInstrText>
        </w:r>
        <w:r>
          <w:fldChar w:fldCharType="separate"/>
        </w:r>
        <w:r w:rsidR="01D58914" w:rsidRPr="01D58914">
          <w:rPr>
            <w:rStyle w:val="Lienhypertexte"/>
          </w:rPr>
          <w:delText>1.4</w:delText>
        </w:r>
        <w:r w:rsidR="00521920">
          <w:tab/>
        </w:r>
        <w:r w:rsidR="01D58914" w:rsidRPr="01D58914">
          <w:rPr>
            <w:rStyle w:val="Lienhypertexte"/>
          </w:rPr>
          <w:delText>Prérequis</w:delText>
        </w:r>
        <w:r w:rsidR="00521920">
          <w:tab/>
        </w:r>
        <w:r w:rsidR="00521920">
          <w:fldChar w:fldCharType="begin"/>
        </w:r>
        <w:r w:rsidR="00521920">
          <w:delInstrText>PAGEREF _Toc1234865951 \h</w:delInstrText>
        </w:r>
        <w:r w:rsidR="00521920">
          <w:fldChar w:fldCharType="separate"/>
        </w:r>
        <w:r w:rsidR="01D58914" w:rsidRPr="01D58914">
          <w:rPr>
            <w:rStyle w:val="Lienhypertexte"/>
          </w:rPr>
          <w:delText>3</w:delText>
        </w:r>
        <w:r w:rsidR="00521920">
          <w:fldChar w:fldCharType="end"/>
        </w:r>
        <w:r>
          <w:fldChar w:fldCharType="end"/>
        </w:r>
      </w:del>
    </w:p>
    <w:p w14:paraId="23B47F89" w14:textId="77777777" w:rsidR="00116F07" w:rsidRDefault="00000000" w:rsidP="00BA5987">
      <w:pPr>
        <w:pStyle w:val="TM2"/>
        <w:tabs>
          <w:tab w:val="left" w:pos="600"/>
          <w:tab w:val="right" w:leader="dot" w:pos="9060"/>
        </w:tabs>
        <w:rPr>
          <w:del w:id="111" w:author="L’auteur" w:date="2024-02-17T16:59:00Z"/>
          <w:rFonts w:eastAsiaTheme="minorEastAsia" w:cstheme="minorBidi"/>
          <w:noProof/>
          <w:sz w:val="22"/>
          <w:szCs w:val="22"/>
        </w:rPr>
      </w:pPr>
      <w:del w:id="112" w:author="L’auteur" w:date="2024-02-17T16:59:00Z">
        <w:r>
          <w:fldChar w:fldCharType="begin"/>
        </w:r>
        <w:r>
          <w:delInstrText>HYPERLINK \l "_Toc1758848768" \h</w:delInstrText>
        </w:r>
        <w:r>
          <w:fldChar w:fldCharType="separate"/>
        </w:r>
        <w:r w:rsidR="01D58914" w:rsidRPr="01D58914">
          <w:rPr>
            <w:rStyle w:val="Lienhypertexte"/>
          </w:rPr>
          <w:delText>1.5</w:delText>
        </w:r>
        <w:r w:rsidR="00521920">
          <w:tab/>
        </w:r>
        <w:r w:rsidR="01D58914" w:rsidRPr="01D58914">
          <w:rPr>
            <w:rStyle w:val="Lienhypertexte"/>
          </w:rPr>
          <w:delText>Cahier des charges</w:delText>
        </w:r>
        <w:r w:rsidR="00521920">
          <w:tab/>
        </w:r>
        <w:r w:rsidR="00521920">
          <w:fldChar w:fldCharType="begin"/>
        </w:r>
        <w:r w:rsidR="00521920">
          <w:delInstrText>PAGEREF _Toc1758848768 \h</w:delInstrText>
        </w:r>
        <w:r w:rsidR="00521920">
          <w:fldChar w:fldCharType="separate"/>
        </w:r>
        <w:r w:rsidR="01D58914" w:rsidRPr="01D58914">
          <w:rPr>
            <w:rStyle w:val="Lienhypertexte"/>
          </w:rPr>
          <w:delText>3</w:delText>
        </w:r>
        <w:r w:rsidR="00521920">
          <w:fldChar w:fldCharType="end"/>
        </w:r>
        <w:r>
          <w:fldChar w:fldCharType="end"/>
        </w:r>
      </w:del>
    </w:p>
    <w:p w14:paraId="5E8D8103" w14:textId="77777777" w:rsidR="00116F07" w:rsidRDefault="00000000" w:rsidP="00BA5987">
      <w:pPr>
        <w:pStyle w:val="TM3"/>
        <w:tabs>
          <w:tab w:val="left" w:pos="990"/>
          <w:tab w:val="right" w:leader="dot" w:pos="9060"/>
        </w:tabs>
        <w:rPr>
          <w:del w:id="113" w:author="L’auteur" w:date="2024-02-17T16:59:00Z"/>
          <w:rFonts w:eastAsiaTheme="minorEastAsia" w:cstheme="minorBidi"/>
          <w:noProof/>
          <w:sz w:val="22"/>
          <w:szCs w:val="22"/>
        </w:rPr>
      </w:pPr>
      <w:del w:id="114" w:author="L’auteur" w:date="2024-02-17T16:59:00Z">
        <w:r>
          <w:fldChar w:fldCharType="begin"/>
        </w:r>
        <w:r>
          <w:delInstrText>HYPERLINK \l "_Toc2044371934" \h</w:delInstrText>
        </w:r>
        <w:r>
          <w:fldChar w:fldCharType="separate"/>
        </w:r>
        <w:r w:rsidR="01D58914" w:rsidRPr="01D58914">
          <w:rPr>
            <w:rStyle w:val="Lienhypertexte"/>
          </w:rPr>
          <w:delText>1.5.1</w:delText>
        </w:r>
        <w:r w:rsidR="00521920">
          <w:tab/>
        </w:r>
        <w:r w:rsidR="01D58914" w:rsidRPr="01D58914">
          <w:rPr>
            <w:rStyle w:val="Lienhypertexte"/>
          </w:rPr>
          <w:delText>Objectifs et portée du projet</w:delText>
        </w:r>
        <w:r w:rsidR="00521920">
          <w:tab/>
        </w:r>
        <w:r w:rsidR="00521920">
          <w:fldChar w:fldCharType="begin"/>
        </w:r>
        <w:r w:rsidR="00521920">
          <w:delInstrText>PAGEREF _Toc2044371934 \h</w:delInstrText>
        </w:r>
        <w:r w:rsidR="00521920">
          <w:fldChar w:fldCharType="separate"/>
        </w:r>
        <w:r w:rsidR="01D58914" w:rsidRPr="01D58914">
          <w:rPr>
            <w:rStyle w:val="Lienhypertexte"/>
          </w:rPr>
          <w:delText>3</w:delText>
        </w:r>
        <w:r w:rsidR="00521920">
          <w:fldChar w:fldCharType="end"/>
        </w:r>
        <w:r>
          <w:fldChar w:fldCharType="end"/>
        </w:r>
      </w:del>
    </w:p>
    <w:p w14:paraId="759B2C8C" w14:textId="77777777" w:rsidR="00116F07" w:rsidRDefault="00000000" w:rsidP="00BA5987">
      <w:pPr>
        <w:pStyle w:val="TM3"/>
        <w:tabs>
          <w:tab w:val="left" w:pos="990"/>
          <w:tab w:val="right" w:leader="dot" w:pos="9060"/>
        </w:tabs>
        <w:rPr>
          <w:del w:id="115" w:author="L’auteur" w:date="2024-02-17T16:59:00Z"/>
          <w:rFonts w:eastAsiaTheme="minorEastAsia" w:cstheme="minorBidi"/>
          <w:noProof/>
          <w:sz w:val="22"/>
          <w:szCs w:val="22"/>
        </w:rPr>
      </w:pPr>
      <w:del w:id="116" w:author="L’auteur" w:date="2024-02-17T16:59:00Z">
        <w:r>
          <w:fldChar w:fldCharType="begin"/>
        </w:r>
        <w:r>
          <w:delInstrText>HYPERLINK \l "_Toc832029859" \h</w:delInstrText>
        </w:r>
        <w:r>
          <w:fldChar w:fldCharType="separate"/>
        </w:r>
        <w:r w:rsidR="01D58914" w:rsidRPr="01D58914">
          <w:rPr>
            <w:rStyle w:val="Lienhypertexte"/>
          </w:rPr>
          <w:delText>1.5.2</w:delText>
        </w:r>
        <w:r w:rsidR="00521920">
          <w:tab/>
        </w:r>
        <w:r w:rsidR="01D58914" w:rsidRPr="01D58914">
          <w:rPr>
            <w:rStyle w:val="Lienhypertexte"/>
          </w:rPr>
          <w:delText>Caractéristiques des utilisateurs et impacts</w:delText>
        </w:r>
        <w:r w:rsidR="00521920">
          <w:tab/>
        </w:r>
        <w:r w:rsidR="00521920">
          <w:fldChar w:fldCharType="begin"/>
        </w:r>
        <w:r w:rsidR="00521920">
          <w:delInstrText>PAGEREF _Toc832029859 \h</w:delInstrText>
        </w:r>
        <w:r w:rsidR="00521920">
          <w:fldChar w:fldCharType="separate"/>
        </w:r>
        <w:r w:rsidR="01D58914" w:rsidRPr="01D58914">
          <w:rPr>
            <w:rStyle w:val="Lienhypertexte"/>
          </w:rPr>
          <w:delText>3</w:delText>
        </w:r>
        <w:r w:rsidR="00521920">
          <w:fldChar w:fldCharType="end"/>
        </w:r>
        <w:r>
          <w:fldChar w:fldCharType="end"/>
        </w:r>
      </w:del>
    </w:p>
    <w:p w14:paraId="5D08FC9B" w14:textId="77777777" w:rsidR="00116F07" w:rsidRDefault="00000000" w:rsidP="00BA5987">
      <w:pPr>
        <w:pStyle w:val="TM3"/>
        <w:tabs>
          <w:tab w:val="left" w:pos="990"/>
          <w:tab w:val="right" w:leader="dot" w:pos="9060"/>
        </w:tabs>
        <w:rPr>
          <w:del w:id="117" w:author="L’auteur" w:date="2024-02-17T16:59:00Z"/>
          <w:rFonts w:eastAsiaTheme="minorEastAsia" w:cstheme="minorBidi"/>
          <w:noProof/>
          <w:sz w:val="22"/>
          <w:szCs w:val="22"/>
        </w:rPr>
      </w:pPr>
      <w:del w:id="118" w:author="L’auteur" w:date="2024-02-17T16:59:00Z">
        <w:r>
          <w:fldChar w:fldCharType="begin"/>
        </w:r>
        <w:r>
          <w:delInstrText>HYPERLINK \l "_Toc1353766303" \h</w:delInstrText>
        </w:r>
        <w:r>
          <w:fldChar w:fldCharType="separate"/>
        </w:r>
        <w:r w:rsidR="01D58914" w:rsidRPr="01D58914">
          <w:rPr>
            <w:rStyle w:val="Lienhypertexte"/>
          </w:rPr>
          <w:delText>1.5.3</w:delText>
        </w:r>
        <w:r w:rsidR="00521920">
          <w:tab/>
        </w:r>
        <w:r w:rsidR="01D58914" w:rsidRPr="01D58914">
          <w:rPr>
            <w:rStyle w:val="Lienhypertexte"/>
          </w:rPr>
          <w:delText>Fonctionnalités requises (du point de vue de l’utilisateur)</w:delText>
        </w:r>
        <w:r w:rsidR="00521920">
          <w:tab/>
        </w:r>
        <w:r w:rsidR="00521920">
          <w:fldChar w:fldCharType="begin"/>
        </w:r>
        <w:r w:rsidR="00521920">
          <w:delInstrText>PAGEREF _Toc1353766303 \h</w:delInstrText>
        </w:r>
        <w:r w:rsidR="00521920">
          <w:fldChar w:fldCharType="separate"/>
        </w:r>
        <w:r w:rsidR="01D58914" w:rsidRPr="01D58914">
          <w:rPr>
            <w:rStyle w:val="Lienhypertexte"/>
          </w:rPr>
          <w:delText>3</w:delText>
        </w:r>
        <w:r w:rsidR="00521920">
          <w:fldChar w:fldCharType="end"/>
        </w:r>
        <w:r>
          <w:fldChar w:fldCharType="end"/>
        </w:r>
      </w:del>
    </w:p>
    <w:p w14:paraId="3CCFA8FD" w14:textId="77777777" w:rsidR="00116F07" w:rsidRDefault="00000000" w:rsidP="00BA5987">
      <w:pPr>
        <w:pStyle w:val="TM3"/>
        <w:tabs>
          <w:tab w:val="left" w:pos="990"/>
          <w:tab w:val="right" w:leader="dot" w:pos="9060"/>
        </w:tabs>
        <w:rPr>
          <w:del w:id="119" w:author="L’auteur" w:date="2024-02-17T16:59:00Z"/>
          <w:rFonts w:eastAsiaTheme="minorEastAsia" w:cstheme="minorBidi"/>
          <w:noProof/>
          <w:sz w:val="22"/>
          <w:szCs w:val="22"/>
        </w:rPr>
      </w:pPr>
      <w:del w:id="120" w:author="L’auteur" w:date="2024-02-17T16:59:00Z">
        <w:r>
          <w:fldChar w:fldCharType="begin"/>
        </w:r>
        <w:r>
          <w:delInstrText>HYPERLINK \l "_Toc1824313009" \h</w:delInstrText>
        </w:r>
        <w:r>
          <w:fldChar w:fldCharType="separate"/>
        </w:r>
        <w:r w:rsidR="01D58914" w:rsidRPr="01D58914">
          <w:rPr>
            <w:rStyle w:val="Lienhypertexte"/>
          </w:rPr>
          <w:delText>1.5.4</w:delText>
        </w:r>
        <w:r w:rsidR="00521920">
          <w:tab/>
        </w:r>
        <w:r w:rsidR="01D58914" w:rsidRPr="01D58914">
          <w:rPr>
            <w:rStyle w:val="Lienhypertexte"/>
          </w:rPr>
          <w:delText>Contraintes</w:delText>
        </w:r>
        <w:r w:rsidR="00521920">
          <w:tab/>
        </w:r>
        <w:r w:rsidR="00521920">
          <w:fldChar w:fldCharType="begin"/>
        </w:r>
        <w:r w:rsidR="00521920">
          <w:delInstrText>PAGEREF _Toc1824313009 \h</w:delInstrText>
        </w:r>
        <w:r w:rsidR="00521920">
          <w:fldChar w:fldCharType="separate"/>
        </w:r>
        <w:r w:rsidR="01D58914" w:rsidRPr="01D58914">
          <w:rPr>
            <w:rStyle w:val="Lienhypertexte"/>
          </w:rPr>
          <w:delText>4</w:delText>
        </w:r>
        <w:r w:rsidR="00521920">
          <w:fldChar w:fldCharType="end"/>
        </w:r>
        <w:r>
          <w:fldChar w:fldCharType="end"/>
        </w:r>
      </w:del>
    </w:p>
    <w:p w14:paraId="0592D438" w14:textId="77777777" w:rsidR="00116F07" w:rsidRDefault="00000000" w:rsidP="00BA5987">
      <w:pPr>
        <w:pStyle w:val="TM3"/>
        <w:tabs>
          <w:tab w:val="left" w:pos="990"/>
          <w:tab w:val="right" w:leader="dot" w:pos="9060"/>
        </w:tabs>
        <w:rPr>
          <w:del w:id="121" w:author="L’auteur" w:date="2024-02-17T16:59:00Z"/>
          <w:rFonts w:eastAsiaTheme="minorEastAsia" w:cstheme="minorBidi"/>
          <w:noProof/>
          <w:sz w:val="22"/>
          <w:szCs w:val="22"/>
        </w:rPr>
      </w:pPr>
      <w:del w:id="122" w:author="L’auteur" w:date="2024-02-17T16:59:00Z">
        <w:r>
          <w:fldChar w:fldCharType="begin"/>
        </w:r>
        <w:r>
          <w:delInstrText>HYPERLINK \l "_Toc1401220857" \h</w:delInstrText>
        </w:r>
        <w:r>
          <w:fldChar w:fldCharType="separate"/>
        </w:r>
        <w:r w:rsidR="01D58914" w:rsidRPr="01D58914">
          <w:rPr>
            <w:rStyle w:val="Lienhypertexte"/>
          </w:rPr>
          <w:delText>1.5.5</w:delText>
        </w:r>
        <w:r w:rsidR="00521920">
          <w:tab/>
        </w:r>
        <w:r w:rsidR="01D58914" w:rsidRPr="01D58914">
          <w:rPr>
            <w:rStyle w:val="Lienhypertexte"/>
          </w:rPr>
          <w:delText>Travail à réaliser par l'apprenti</w:delText>
        </w:r>
        <w:r w:rsidR="00521920">
          <w:tab/>
        </w:r>
        <w:r w:rsidR="00521920">
          <w:fldChar w:fldCharType="begin"/>
        </w:r>
        <w:r w:rsidR="00521920">
          <w:delInstrText>PAGEREF _Toc1401220857 \h</w:delInstrText>
        </w:r>
        <w:r w:rsidR="00521920">
          <w:fldChar w:fldCharType="separate"/>
        </w:r>
        <w:r w:rsidR="01D58914" w:rsidRPr="01D58914">
          <w:rPr>
            <w:rStyle w:val="Lienhypertexte"/>
          </w:rPr>
          <w:delText>4</w:delText>
        </w:r>
        <w:r w:rsidR="00521920">
          <w:fldChar w:fldCharType="end"/>
        </w:r>
        <w:r>
          <w:fldChar w:fldCharType="end"/>
        </w:r>
      </w:del>
    </w:p>
    <w:p w14:paraId="6CE427CE" w14:textId="77777777" w:rsidR="00116F07" w:rsidRDefault="00000000" w:rsidP="00BA5987">
      <w:pPr>
        <w:pStyle w:val="TM3"/>
        <w:tabs>
          <w:tab w:val="left" w:pos="990"/>
          <w:tab w:val="right" w:leader="dot" w:pos="9060"/>
        </w:tabs>
        <w:rPr>
          <w:del w:id="123" w:author="L’auteur" w:date="2024-02-17T16:59:00Z"/>
          <w:rFonts w:eastAsiaTheme="minorEastAsia" w:cstheme="minorBidi"/>
          <w:noProof/>
          <w:sz w:val="22"/>
          <w:szCs w:val="22"/>
        </w:rPr>
      </w:pPr>
      <w:del w:id="124" w:author="L’auteur" w:date="2024-02-17T16:59:00Z">
        <w:r>
          <w:fldChar w:fldCharType="begin"/>
        </w:r>
        <w:r>
          <w:delInstrText>HYPERLINK \l "_Toc192376291" \h</w:delInstrText>
        </w:r>
        <w:r>
          <w:fldChar w:fldCharType="separate"/>
        </w:r>
        <w:r w:rsidR="01D58914" w:rsidRPr="01D58914">
          <w:rPr>
            <w:rStyle w:val="Lienhypertexte"/>
          </w:rPr>
          <w:delText>1.5.6</w:delText>
        </w:r>
        <w:r w:rsidR="00521920">
          <w:tab/>
        </w:r>
        <w:r w:rsidR="01D58914" w:rsidRPr="01D58914">
          <w:rPr>
            <w:rStyle w:val="Lienhypertexte"/>
          </w:rPr>
          <w:delText>Si le temps le permet …</w:delText>
        </w:r>
        <w:r w:rsidR="00521920">
          <w:tab/>
        </w:r>
        <w:r w:rsidR="00521920">
          <w:fldChar w:fldCharType="begin"/>
        </w:r>
        <w:r w:rsidR="00521920">
          <w:delInstrText>PAGEREF _Toc192376291 \h</w:delInstrText>
        </w:r>
        <w:r w:rsidR="00521920">
          <w:fldChar w:fldCharType="separate"/>
        </w:r>
        <w:r w:rsidR="01D58914" w:rsidRPr="01D58914">
          <w:rPr>
            <w:rStyle w:val="Lienhypertexte"/>
          </w:rPr>
          <w:delText>4</w:delText>
        </w:r>
        <w:r w:rsidR="00521920">
          <w:fldChar w:fldCharType="end"/>
        </w:r>
        <w:r>
          <w:fldChar w:fldCharType="end"/>
        </w:r>
      </w:del>
    </w:p>
    <w:p w14:paraId="07D80446" w14:textId="77777777" w:rsidR="00116F07" w:rsidRDefault="00000000" w:rsidP="00BA5987">
      <w:pPr>
        <w:pStyle w:val="TM3"/>
        <w:tabs>
          <w:tab w:val="left" w:pos="990"/>
          <w:tab w:val="right" w:leader="dot" w:pos="9060"/>
        </w:tabs>
        <w:rPr>
          <w:del w:id="125" w:author="L’auteur" w:date="2024-02-17T16:59:00Z"/>
          <w:rFonts w:eastAsiaTheme="minorEastAsia" w:cstheme="minorBidi"/>
          <w:noProof/>
          <w:sz w:val="22"/>
          <w:szCs w:val="22"/>
        </w:rPr>
      </w:pPr>
      <w:del w:id="126" w:author="L’auteur" w:date="2024-02-17T16:59:00Z">
        <w:r>
          <w:fldChar w:fldCharType="begin"/>
        </w:r>
        <w:r>
          <w:delInstrText>HYPERLINK \l "_Toc567735783" \h</w:delInstrText>
        </w:r>
        <w:r>
          <w:fldChar w:fldCharType="separate"/>
        </w:r>
        <w:r w:rsidR="01D58914" w:rsidRPr="01D58914">
          <w:rPr>
            <w:rStyle w:val="Lienhypertexte"/>
          </w:rPr>
          <w:delText>1.5.7</w:delText>
        </w:r>
        <w:r w:rsidR="00521920">
          <w:tab/>
        </w:r>
        <w:r w:rsidR="01D58914" w:rsidRPr="01D58914">
          <w:rPr>
            <w:rStyle w:val="Lienhypertexte"/>
          </w:rPr>
          <w:delText>Méthodes de validation des solutions</w:delText>
        </w:r>
        <w:r w:rsidR="00521920">
          <w:tab/>
        </w:r>
        <w:r w:rsidR="00521920">
          <w:fldChar w:fldCharType="begin"/>
        </w:r>
        <w:r w:rsidR="00521920">
          <w:delInstrText>PAGEREF _Toc567735783 \h</w:delInstrText>
        </w:r>
        <w:r w:rsidR="00521920">
          <w:fldChar w:fldCharType="separate"/>
        </w:r>
        <w:r w:rsidR="01D58914" w:rsidRPr="01D58914">
          <w:rPr>
            <w:rStyle w:val="Lienhypertexte"/>
          </w:rPr>
          <w:delText>4</w:delText>
        </w:r>
        <w:r w:rsidR="00521920">
          <w:fldChar w:fldCharType="end"/>
        </w:r>
        <w:r>
          <w:fldChar w:fldCharType="end"/>
        </w:r>
      </w:del>
    </w:p>
    <w:p w14:paraId="05289D6B" w14:textId="77777777" w:rsidR="00116F07" w:rsidRDefault="00000000" w:rsidP="00BA5987">
      <w:pPr>
        <w:pStyle w:val="TM2"/>
        <w:tabs>
          <w:tab w:val="left" w:pos="600"/>
          <w:tab w:val="right" w:leader="dot" w:pos="9060"/>
        </w:tabs>
        <w:rPr>
          <w:del w:id="127" w:author="L’auteur" w:date="2024-02-17T16:59:00Z"/>
          <w:rFonts w:eastAsiaTheme="minorEastAsia" w:cstheme="minorBidi"/>
          <w:noProof/>
          <w:sz w:val="22"/>
          <w:szCs w:val="22"/>
        </w:rPr>
      </w:pPr>
      <w:del w:id="128" w:author="L’auteur" w:date="2024-02-17T16:59:00Z">
        <w:r>
          <w:fldChar w:fldCharType="begin"/>
        </w:r>
        <w:r>
          <w:delInstrText>HYPERLINK \l "_Toc97454997" \h</w:delInstrText>
        </w:r>
        <w:r>
          <w:fldChar w:fldCharType="separate"/>
        </w:r>
        <w:r w:rsidR="01D58914" w:rsidRPr="01D58914">
          <w:rPr>
            <w:rStyle w:val="Lienhypertexte"/>
          </w:rPr>
          <w:delText>1.6</w:delText>
        </w:r>
        <w:r w:rsidR="00521920">
          <w:tab/>
        </w:r>
        <w:r w:rsidR="01D58914" w:rsidRPr="01D58914">
          <w:rPr>
            <w:rStyle w:val="Lienhypertexte"/>
          </w:rPr>
          <w:delText>Eléments évalués</w:delText>
        </w:r>
        <w:r w:rsidR="00521920">
          <w:tab/>
        </w:r>
        <w:r w:rsidR="00521920">
          <w:fldChar w:fldCharType="begin"/>
        </w:r>
        <w:r w:rsidR="00521920">
          <w:delInstrText>PAGEREF _Toc97454997 \h</w:delInstrText>
        </w:r>
        <w:r w:rsidR="00521920">
          <w:fldChar w:fldCharType="separate"/>
        </w:r>
        <w:r w:rsidR="01D58914" w:rsidRPr="01D58914">
          <w:rPr>
            <w:rStyle w:val="Lienhypertexte"/>
          </w:rPr>
          <w:delText>4</w:delText>
        </w:r>
        <w:r w:rsidR="00521920">
          <w:fldChar w:fldCharType="end"/>
        </w:r>
        <w:r>
          <w:fldChar w:fldCharType="end"/>
        </w:r>
      </w:del>
    </w:p>
    <w:p w14:paraId="022BB6E4" w14:textId="77777777" w:rsidR="00116F07" w:rsidRDefault="00000000" w:rsidP="00BA5987">
      <w:pPr>
        <w:pStyle w:val="TM10"/>
        <w:tabs>
          <w:tab w:val="left" w:pos="390"/>
          <w:tab w:val="right" w:leader="dot" w:pos="9060"/>
        </w:tabs>
        <w:rPr>
          <w:del w:id="129" w:author="L’auteur" w:date="2024-02-17T16:59:00Z"/>
          <w:rFonts w:eastAsiaTheme="minorEastAsia" w:cstheme="minorBidi"/>
          <w:noProof/>
          <w:sz w:val="22"/>
          <w:szCs w:val="22"/>
        </w:rPr>
      </w:pPr>
      <w:del w:id="130" w:author="L’auteur" w:date="2024-02-17T16:59:00Z">
        <w:r>
          <w:fldChar w:fldCharType="begin"/>
        </w:r>
        <w:r>
          <w:delInstrText>HYPERLINK \l "_Toc1160783679" \h</w:delInstrText>
        </w:r>
        <w:r>
          <w:fldChar w:fldCharType="separate"/>
        </w:r>
        <w:r w:rsidR="01D58914" w:rsidRPr="01D58914">
          <w:rPr>
            <w:rStyle w:val="Lienhypertexte"/>
          </w:rPr>
          <w:delText>2</w:delText>
        </w:r>
        <w:r w:rsidR="00521920">
          <w:tab/>
        </w:r>
        <w:r w:rsidR="01D58914" w:rsidRPr="01D58914">
          <w:rPr>
            <w:rStyle w:val="Lienhypertexte"/>
          </w:rPr>
          <w:delText>Planification Initiale</w:delText>
        </w:r>
        <w:r w:rsidR="00521920">
          <w:tab/>
        </w:r>
        <w:r w:rsidR="00521920">
          <w:fldChar w:fldCharType="begin"/>
        </w:r>
        <w:r w:rsidR="00521920">
          <w:delInstrText>PAGEREF _Toc1160783679 \h</w:delInstrText>
        </w:r>
        <w:r w:rsidR="00521920">
          <w:fldChar w:fldCharType="separate"/>
        </w:r>
        <w:r w:rsidR="01D58914" w:rsidRPr="01D58914">
          <w:rPr>
            <w:rStyle w:val="Lienhypertexte"/>
          </w:rPr>
          <w:delText>4</w:delText>
        </w:r>
        <w:r w:rsidR="00521920">
          <w:fldChar w:fldCharType="end"/>
        </w:r>
        <w:r>
          <w:fldChar w:fldCharType="end"/>
        </w:r>
      </w:del>
    </w:p>
    <w:p w14:paraId="6213F1F6" w14:textId="77777777" w:rsidR="00116F07" w:rsidRDefault="00000000" w:rsidP="00BA5987">
      <w:pPr>
        <w:pStyle w:val="TM10"/>
        <w:tabs>
          <w:tab w:val="left" w:pos="390"/>
          <w:tab w:val="right" w:leader="dot" w:pos="9060"/>
        </w:tabs>
        <w:rPr>
          <w:del w:id="131" w:author="L’auteur" w:date="2024-02-17T16:59:00Z"/>
          <w:rFonts w:eastAsiaTheme="minorEastAsia" w:cstheme="minorBidi"/>
          <w:noProof/>
          <w:sz w:val="22"/>
          <w:szCs w:val="22"/>
        </w:rPr>
      </w:pPr>
      <w:del w:id="132" w:author="L’auteur" w:date="2024-02-17T16:59:00Z">
        <w:r>
          <w:fldChar w:fldCharType="begin"/>
        </w:r>
        <w:r>
          <w:delInstrText>HYPERLINK \l "_Toc844430651" \h</w:delInstrText>
        </w:r>
        <w:r>
          <w:fldChar w:fldCharType="separate"/>
        </w:r>
        <w:r w:rsidR="01D58914" w:rsidRPr="01D58914">
          <w:rPr>
            <w:rStyle w:val="Lienhypertexte"/>
          </w:rPr>
          <w:delText>3</w:delText>
        </w:r>
        <w:r w:rsidR="00521920">
          <w:tab/>
        </w:r>
        <w:r w:rsidR="01D58914" w:rsidRPr="01D58914">
          <w:rPr>
            <w:rStyle w:val="Lienhypertexte"/>
          </w:rPr>
          <w:delText>Analyse fonctionnelle</w:delText>
        </w:r>
        <w:r w:rsidR="00521920">
          <w:tab/>
        </w:r>
        <w:r w:rsidR="00521920">
          <w:fldChar w:fldCharType="begin"/>
        </w:r>
        <w:r w:rsidR="00521920">
          <w:delInstrText>PAGEREF _Toc844430651 \h</w:delInstrText>
        </w:r>
        <w:r w:rsidR="00521920">
          <w:fldChar w:fldCharType="separate"/>
        </w:r>
        <w:r w:rsidR="01D58914" w:rsidRPr="01D58914">
          <w:rPr>
            <w:rStyle w:val="Lienhypertexte"/>
          </w:rPr>
          <w:delText>5</w:delText>
        </w:r>
        <w:r w:rsidR="00521920">
          <w:fldChar w:fldCharType="end"/>
        </w:r>
        <w:r>
          <w:fldChar w:fldCharType="end"/>
        </w:r>
      </w:del>
    </w:p>
    <w:p w14:paraId="32365FDC" w14:textId="77777777" w:rsidR="00116F07" w:rsidRDefault="00000000" w:rsidP="00BA5987">
      <w:pPr>
        <w:pStyle w:val="TM3"/>
        <w:tabs>
          <w:tab w:val="left" w:pos="990"/>
          <w:tab w:val="right" w:leader="dot" w:pos="9060"/>
        </w:tabs>
        <w:rPr>
          <w:del w:id="133" w:author="L’auteur" w:date="2024-02-17T16:59:00Z"/>
          <w:rFonts w:eastAsiaTheme="minorEastAsia" w:cstheme="minorBidi"/>
          <w:noProof/>
          <w:sz w:val="22"/>
          <w:szCs w:val="22"/>
        </w:rPr>
      </w:pPr>
      <w:del w:id="134" w:author="L’auteur" w:date="2024-02-17T16:59:00Z">
        <w:r>
          <w:fldChar w:fldCharType="begin"/>
        </w:r>
        <w:r>
          <w:delInstrText>HYPERLINK \l "_Toc45654260" \h</w:delInstrText>
        </w:r>
        <w:r>
          <w:fldChar w:fldCharType="separate"/>
        </w:r>
        <w:r w:rsidR="01D58914" w:rsidRPr="01D58914">
          <w:rPr>
            <w:rStyle w:val="Lienhypertexte"/>
          </w:rPr>
          <w:delText>3.1.1</w:delText>
        </w:r>
        <w:r w:rsidR="00521920">
          <w:tab/>
        </w:r>
        <w:r w:rsidR="01D58914" w:rsidRPr="01D58914">
          <w:rPr>
            <w:rStyle w:val="Lienhypertexte"/>
          </w:rPr>
          <w:delText>Salle de sport</w:delText>
        </w:r>
        <w:r w:rsidR="00521920">
          <w:tab/>
        </w:r>
        <w:r w:rsidR="00521920">
          <w:fldChar w:fldCharType="begin"/>
        </w:r>
        <w:r w:rsidR="00521920">
          <w:delInstrText>PAGEREF _Toc45654260 \h</w:delInstrText>
        </w:r>
        <w:r w:rsidR="00521920">
          <w:fldChar w:fldCharType="separate"/>
        </w:r>
        <w:r w:rsidR="01D58914" w:rsidRPr="01D58914">
          <w:rPr>
            <w:rStyle w:val="Lienhypertexte"/>
          </w:rPr>
          <w:delText>5</w:delText>
        </w:r>
        <w:r w:rsidR="00521920">
          <w:fldChar w:fldCharType="end"/>
        </w:r>
        <w:r>
          <w:fldChar w:fldCharType="end"/>
        </w:r>
      </w:del>
    </w:p>
    <w:p w14:paraId="6B083E35" w14:textId="77777777" w:rsidR="00116F07" w:rsidRDefault="00000000" w:rsidP="00BA5987">
      <w:pPr>
        <w:pStyle w:val="TM3"/>
        <w:tabs>
          <w:tab w:val="left" w:pos="990"/>
          <w:tab w:val="right" w:leader="dot" w:pos="9060"/>
        </w:tabs>
        <w:rPr>
          <w:del w:id="135" w:author="L’auteur" w:date="2024-02-17T16:59:00Z"/>
          <w:rFonts w:eastAsiaTheme="minorEastAsia" w:cstheme="minorBidi"/>
          <w:noProof/>
          <w:sz w:val="22"/>
          <w:szCs w:val="22"/>
        </w:rPr>
      </w:pPr>
      <w:del w:id="136" w:author="L’auteur" w:date="2024-02-17T16:59:00Z">
        <w:r>
          <w:fldChar w:fldCharType="begin"/>
        </w:r>
        <w:r>
          <w:delInstrText>HYPERLINK \l "_Toc1861677038" \h</w:delInstrText>
        </w:r>
        <w:r>
          <w:fldChar w:fldCharType="separate"/>
        </w:r>
        <w:r w:rsidR="01D58914" w:rsidRPr="01D58914">
          <w:rPr>
            <w:rStyle w:val="Lienhypertexte"/>
          </w:rPr>
          <w:delText>3.1.2</w:delText>
        </w:r>
        <w:r w:rsidR="00521920">
          <w:tab/>
        </w:r>
        <w:r w:rsidR="01D58914" w:rsidRPr="01D58914">
          <w:rPr>
            <w:rStyle w:val="Lienhypertexte"/>
          </w:rPr>
          <w:delText>Acceuil</w:delText>
        </w:r>
        <w:r w:rsidR="00521920">
          <w:tab/>
        </w:r>
        <w:r w:rsidR="00521920">
          <w:fldChar w:fldCharType="begin"/>
        </w:r>
        <w:r w:rsidR="00521920">
          <w:delInstrText>PAGEREF _Toc1861677038 \h</w:delInstrText>
        </w:r>
        <w:r w:rsidR="00521920">
          <w:fldChar w:fldCharType="separate"/>
        </w:r>
        <w:r w:rsidR="01D58914" w:rsidRPr="01D58914">
          <w:rPr>
            <w:rStyle w:val="Lienhypertexte"/>
          </w:rPr>
          <w:delText>5</w:delText>
        </w:r>
        <w:r w:rsidR="00521920">
          <w:fldChar w:fldCharType="end"/>
        </w:r>
        <w:r>
          <w:fldChar w:fldCharType="end"/>
        </w:r>
      </w:del>
    </w:p>
    <w:p w14:paraId="36475571" w14:textId="77777777" w:rsidR="00116F07" w:rsidRDefault="00000000" w:rsidP="00BA5987">
      <w:pPr>
        <w:pStyle w:val="TM3"/>
        <w:tabs>
          <w:tab w:val="left" w:pos="990"/>
          <w:tab w:val="right" w:leader="dot" w:pos="9060"/>
        </w:tabs>
        <w:rPr>
          <w:del w:id="137" w:author="L’auteur" w:date="2024-02-17T16:59:00Z"/>
          <w:rFonts w:eastAsiaTheme="minorEastAsia" w:cstheme="minorBidi"/>
          <w:noProof/>
          <w:sz w:val="22"/>
          <w:szCs w:val="22"/>
        </w:rPr>
      </w:pPr>
      <w:del w:id="138" w:author="L’auteur" w:date="2024-02-17T16:59:00Z">
        <w:r>
          <w:fldChar w:fldCharType="begin"/>
        </w:r>
        <w:r>
          <w:delInstrText>HYPERLINK \l "_Toc1977541355" \h</w:delInstrText>
        </w:r>
        <w:r>
          <w:fldChar w:fldCharType="separate"/>
        </w:r>
        <w:r w:rsidR="01D58914" w:rsidRPr="01D58914">
          <w:rPr>
            <w:rStyle w:val="Lienhypertexte"/>
          </w:rPr>
          <w:delText>3.1.3</w:delText>
        </w:r>
        <w:r w:rsidR="00521920">
          <w:tab/>
        </w:r>
        <w:r w:rsidR="01D58914" w:rsidRPr="01D58914">
          <w:rPr>
            <w:rStyle w:val="Lienhypertexte"/>
          </w:rPr>
          <w:delText>Salle du Personnel</w:delText>
        </w:r>
        <w:r w:rsidR="00521920">
          <w:tab/>
        </w:r>
        <w:r w:rsidR="00521920">
          <w:fldChar w:fldCharType="begin"/>
        </w:r>
        <w:r w:rsidR="00521920">
          <w:delInstrText>PAGEREF _Toc1977541355 \h</w:delInstrText>
        </w:r>
        <w:r w:rsidR="00521920">
          <w:fldChar w:fldCharType="separate"/>
        </w:r>
        <w:r w:rsidR="01D58914" w:rsidRPr="01D58914">
          <w:rPr>
            <w:rStyle w:val="Lienhypertexte"/>
          </w:rPr>
          <w:delText>6</w:delText>
        </w:r>
        <w:r w:rsidR="00521920">
          <w:fldChar w:fldCharType="end"/>
        </w:r>
        <w:r>
          <w:fldChar w:fldCharType="end"/>
        </w:r>
      </w:del>
    </w:p>
    <w:p w14:paraId="69A58FF6" w14:textId="77777777" w:rsidR="00116F07" w:rsidRDefault="00000000" w:rsidP="00BA5987">
      <w:pPr>
        <w:pStyle w:val="TM3"/>
        <w:tabs>
          <w:tab w:val="left" w:pos="990"/>
          <w:tab w:val="right" w:leader="dot" w:pos="9060"/>
        </w:tabs>
        <w:rPr>
          <w:del w:id="139" w:author="L’auteur" w:date="2024-02-17T16:59:00Z"/>
          <w:rFonts w:eastAsiaTheme="minorEastAsia" w:cstheme="minorBidi"/>
          <w:noProof/>
          <w:sz w:val="22"/>
          <w:szCs w:val="22"/>
        </w:rPr>
      </w:pPr>
      <w:del w:id="140" w:author="L’auteur" w:date="2024-02-17T16:59:00Z">
        <w:r>
          <w:fldChar w:fldCharType="begin"/>
        </w:r>
        <w:r>
          <w:delInstrText>HYPERLINK \l "_Toc1714938599" \h</w:delInstrText>
        </w:r>
        <w:r>
          <w:fldChar w:fldCharType="separate"/>
        </w:r>
        <w:r w:rsidR="01D58914" w:rsidRPr="01D58914">
          <w:rPr>
            <w:rStyle w:val="Lienhypertexte"/>
          </w:rPr>
          <w:delText>3.1.4</w:delText>
        </w:r>
        <w:r w:rsidR="00521920">
          <w:tab/>
        </w:r>
        <w:r w:rsidR="01D58914" w:rsidRPr="01D58914">
          <w:rPr>
            <w:rStyle w:val="Lienhypertexte"/>
          </w:rPr>
          <w:delText>salle d'hôtel</w:delText>
        </w:r>
        <w:r w:rsidR="00521920">
          <w:tab/>
        </w:r>
        <w:r w:rsidR="00521920">
          <w:fldChar w:fldCharType="begin"/>
        </w:r>
        <w:r w:rsidR="00521920">
          <w:delInstrText>PAGEREF _Toc1714938599 \h</w:delInstrText>
        </w:r>
        <w:r w:rsidR="00521920">
          <w:fldChar w:fldCharType="separate"/>
        </w:r>
        <w:r w:rsidR="01D58914" w:rsidRPr="01D58914">
          <w:rPr>
            <w:rStyle w:val="Lienhypertexte"/>
          </w:rPr>
          <w:delText>6</w:delText>
        </w:r>
        <w:r w:rsidR="00521920">
          <w:fldChar w:fldCharType="end"/>
        </w:r>
        <w:r>
          <w:fldChar w:fldCharType="end"/>
        </w:r>
      </w:del>
    </w:p>
    <w:p w14:paraId="0F90CE40" w14:textId="77777777" w:rsidR="00116F07" w:rsidRDefault="00000000" w:rsidP="00BA5987">
      <w:pPr>
        <w:pStyle w:val="TM3"/>
        <w:tabs>
          <w:tab w:val="left" w:pos="990"/>
          <w:tab w:val="right" w:leader="dot" w:pos="9060"/>
        </w:tabs>
        <w:rPr>
          <w:del w:id="141" w:author="L’auteur" w:date="2024-02-17T16:59:00Z"/>
          <w:rFonts w:eastAsiaTheme="minorEastAsia" w:cstheme="minorBidi"/>
          <w:noProof/>
          <w:sz w:val="22"/>
          <w:szCs w:val="22"/>
        </w:rPr>
      </w:pPr>
      <w:del w:id="142" w:author="L’auteur" w:date="2024-02-17T16:59:00Z">
        <w:r>
          <w:fldChar w:fldCharType="begin"/>
        </w:r>
        <w:r>
          <w:delInstrText>HYPERLINK \l "_Toc1331317115" \h</w:delInstrText>
        </w:r>
        <w:r>
          <w:fldChar w:fldCharType="separate"/>
        </w:r>
        <w:r w:rsidR="01D58914" w:rsidRPr="01D58914">
          <w:rPr>
            <w:rStyle w:val="Lienhypertexte"/>
          </w:rPr>
          <w:delText>3.1.5</w:delText>
        </w:r>
        <w:r w:rsidR="00521920">
          <w:tab/>
        </w:r>
        <w:r w:rsidR="01D58914" w:rsidRPr="01D58914">
          <w:rPr>
            <w:rStyle w:val="Lienhypertexte"/>
          </w:rPr>
          <w:delText>Chambre d'hôtel - 1</w:delText>
        </w:r>
        <w:r w:rsidR="00521920">
          <w:tab/>
        </w:r>
        <w:r w:rsidR="00521920">
          <w:fldChar w:fldCharType="begin"/>
        </w:r>
        <w:r w:rsidR="00521920">
          <w:delInstrText>PAGEREF _Toc1331317115 \h</w:delInstrText>
        </w:r>
        <w:r w:rsidR="00521920">
          <w:fldChar w:fldCharType="separate"/>
        </w:r>
        <w:r w:rsidR="01D58914" w:rsidRPr="01D58914">
          <w:rPr>
            <w:rStyle w:val="Lienhypertexte"/>
          </w:rPr>
          <w:delText>7</w:delText>
        </w:r>
        <w:r w:rsidR="00521920">
          <w:fldChar w:fldCharType="end"/>
        </w:r>
        <w:r>
          <w:fldChar w:fldCharType="end"/>
        </w:r>
      </w:del>
    </w:p>
    <w:p w14:paraId="414526B8" w14:textId="77777777" w:rsidR="00116F07" w:rsidRDefault="00000000" w:rsidP="00BA5987">
      <w:pPr>
        <w:pStyle w:val="TM3"/>
        <w:tabs>
          <w:tab w:val="left" w:pos="990"/>
          <w:tab w:val="right" w:leader="dot" w:pos="9060"/>
        </w:tabs>
        <w:rPr>
          <w:del w:id="143" w:author="L’auteur" w:date="2024-02-17T16:59:00Z"/>
          <w:rFonts w:eastAsiaTheme="minorEastAsia" w:cstheme="minorBidi"/>
          <w:noProof/>
          <w:sz w:val="22"/>
          <w:szCs w:val="22"/>
        </w:rPr>
      </w:pPr>
      <w:del w:id="144" w:author="L’auteur" w:date="2024-02-17T16:59:00Z">
        <w:r>
          <w:fldChar w:fldCharType="begin"/>
        </w:r>
        <w:r>
          <w:delInstrText>HYPERLINK \l "_Toc652304419" \h</w:delInstrText>
        </w:r>
        <w:r>
          <w:fldChar w:fldCharType="separate"/>
        </w:r>
        <w:r w:rsidR="01D58914" w:rsidRPr="01D58914">
          <w:rPr>
            <w:rStyle w:val="Lienhypertexte"/>
          </w:rPr>
          <w:delText>3.1.6</w:delText>
        </w:r>
        <w:r w:rsidR="00521920">
          <w:tab/>
        </w:r>
        <w:r w:rsidR="01D58914" w:rsidRPr="01D58914">
          <w:rPr>
            <w:rStyle w:val="Lienhypertexte"/>
          </w:rPr>
          <w:delText>couloir</w:delText>
        </w:r>
        <w:r w:rsidR="00521920">
          <w:tab/>
        </w:r>
        <w:r w:rsidR="00521920">
          <w:fldChar w:fldCharType="begin"/>
        </w:r>
        <w:r w:rsidR="00521920">
          <w:delInstrText>PAGEREF _Toc652304419 \h</w:delInstrText>
        </w:r>
        <w:r w:rsidR="00521920">
          <w:fldChar w:fldCharType="separate"/>
        </w:r>
        <w:r w:rsidR="01D58914" w:rsidRPr="01D58914">
          <w:rPr>
            <w:rStyle w:val="Lienhypertexte"/>
          </w:rPr>
          <w:delText>7</w:delText>
        </w:r>
        <w:r w:rsidR="00521920">
          <w:fldChar w:fldCharType="end"/>
        </w:r>
        <w:r>
          <w:fldChar w:fldCharType="end"/>
        </w:r>
      </w:del>
    </w:p>
    <w:p w14:paraId="14EB46E6" w14:textId="77777777" w:rsidR="00116F07" w:rsidRDefault="00000000" w:rsidP="00BA5987">
      <w:pPr>
        <w:pStyle w:val="TM3"/>
        <w:tabs>
          <w:tab w:val="left" w:pos="990"/>
          <w:tab w:val="right" w:leader="dot" w:pos="9060"/>
        </w:tabs>
        <w:rPr>
          <w:del w:id="145" w:author="L’auteur" w:date="2024-02-17T16:59:00Z"/>
          <w:rFonts w:eastAsiaTheme="minorEastAsia" w:cstheme="minorBidi"/>
          <w:noProof/>
          <w:sz w:val="22"/>
          <w:szCs w:val="22"/>
        </w:rPr>
      </w:pPr>
      <w:del w:id="146" w:author="L’auteur" w:date="2024-02-17T16:59:00Z">
        <w:r>
          <w:fldChar w:fldCharType="begin"/>
        </w:r>
        <w:r>
          <w:delInstrText>HYPERLINK \l "_Toc1398415432" \h</w:delInstrText>
        </w:r>
        <w:r>
          <w:fldChar w:fldCharType="separate"/>
        </w:r>
        <w:r w:rsidR="01D58914" w:rsidRPr="01D58914">
          <w:rPr>
            <w:rStyle w:val="Lienhypertexte"/>
          </w:rPr>
          <w:delText>3.1.7</w:delText>
        </w:r>
        <w:r w:rsidR="00521920">
          <w:tab/>
        </w:r>
        <w:r w:rsidR="01D58914" w:rsidRPr="01D58914">
          <w:rPr>
            <w:rStyle w:val="Lienhypertexte"/>
          </w:rPr>
          <w:delText>Karting</w:delText>
        </w:r>
        <w:r w:rsidR="00521920">
          <w:tab/>
        </w:r>
        <w:r w:rsidR="00521920">
          <w:fldChar w:fldCharType="begin"/>
        </w:r>
        <w:r w:rsidR="00521920">
          <w:delInstrText>PAGEREF _Toc1398415432 \h</w:delInstrText>
        </w:r>
        <w:r w:rsidR="00521920">
          <w:fldChar w:fldCharType="separate"/>
        </w:r>
        <w:r w:rsidR="01D58914" w:rsidRPr="01D58914">
          <w:rPr>
            <w:rStyle w:val="Lienhypertexte"/>
          </w:rPr>
          <w:delText>8</w:delText>
        </w:r>
        <w:r w:rsidR="00521920">
          <w:fldChar w:fldCharType="end"/>
        </w:r>
        <w:r>
          <w:fldChar w:fldCharType="end"/>
        </w:r>
      </w:del>
    </w:p>
    <w:p w14:paraId="210BA82B" w14:textId="77777777" w:rsidR="00116F07" w:rsidRDefault="00000000" w:rsidP="00BA5987">
      <w:pPr>
        <w:pStyle w:val="TM3"/>
        <w:tabs>
          <w:tab w:val="left" w:pos="990"/>
          <w:tab w:val="right" w:leader="dot" w:pos="9060"/>
        </w:tabs>
        <w:rPr>
          <w:del w:id="147" w:author="L’auteur" w:date="2024-02-17T16:59:00Z"/>
          <w:rFonts w:eastAsiaTheme="minorEastAsia" w:cstheme="minorBidi"/>
          <w:noProof/>
          <w:sz w:val="22"/>
          <w:szCs w:val="22"/>
        </w:rPr>
      </w:pPr>
      <w:del w:id="148" w:author="L’auteur" w:date="2024-02-17T16:59:00Z">
        <w:r>
          <w:fldChar w:fldCharType="begin"/>
        </w:r>
        <w:r>
          <w:delInstrText>HYPERLINK \l "_Toc2097422610" \h</w:delInstrText>
        </w:r>
        <w:r>
          <w:fldChar w:fldCharType="separate"/>
        </w:r>
        <w:r w:rsidR="01D58914" w:rsidRPr="01D58914">
          <w:rPr>
            <w:rStyle w:val="Lienhypertexte"/>
          </w:rPr>
          <w:delText>3.1.8</w:delText>
        </w:r>
        <w:r w:rsidR="00521920">
          <w:tab/>
        </w:r>
        <w:r w:rsidR="01D58914" w:rsidRPr="01D58914">
          <w:rPr>
            <w:rStyle w:val="Lienhypertexte"/>
          </w:rPr>
          <w:delText>Piscine</w:delText>
        </w:r>
        <w:r w:rsidR="00521920">
          <w:tab/>
        </w:r>
        <w:r w:rsidR="00521920">
          <w:fldChar w:fldCharType="begin"/>
        </w:r>
        <w:r w:rsidR="00521920">
          <w:delInstrText>PAGEREF _Toc2097422610 \h</w:delInstrText>
        </w:r>
        <w:r w:rsidR="00521920">
          <w:fldChar w:fldCharType="separate"/>
        </w:r>
        <w:r w:rsidR="01D58914" w:rsidRPr="01D58914">
          <w:rPr>
            <w:rStyle w:val="Lienhypertexte"/>
          </w:rPr>
          <w:delText>8</w:delText>
        </w:r>
        <w:r w:rsidR="00521920">
          <w:fldChar w:fldCharType="end"/>
        </w:r>
        <w:r>
          <w:fldChar w:fldCharType="end"/>
        </w:r>
      </w:del>
    </w:p>
    <w:p w14:paraId="573F3F74" w14:textId="77777777" w:rsidR="00116F07" w:rsidRDefault="00000000" w:rsidP="00BA5987">
      <w:pPr>
        <w:pStyle w:val="TM3"/>
        <w:tabs>
          <w:tab w:val="left" w:pos="990"/>
          <w:tab w:val="right" w:leader="dot" w:pos="9060"/>
        </w:tabs>
        <w:rPr>
          <w:del w:id="149" w:author="L’auteur" w:date="2024-02-17T16:59:00Z"/>
          <w:rFonts w:eastAsiaTheme="minorEastAsia" w:cstheme="minorBidi"/>
          <w:noProof/>
          <w:sz w:val="22"/>
          <w:szCs w:val="22"/>
        </w:rPr>
      </w:pPr>
      <w:del w:id="150" w:author="L’auteur" w:date="2024-02-17T16:59:00Z">
        <w:r>
          <w:fldChar w:fldCharType="begin"/>
        </w:r>
        <w:r>
          <w:delInstrText>HYPERLINK \l "_Toc2146446634" \h</w:delInstrText>
        </w:r>
        <w:r>
          <w:fldChar w:fldCharType="separate"/>
        </w:r>
        <w:r w:rsidR="01D58914" w:rsidRPr="01D58914">
          <w:rPr>
            <w:rStyle w:val="Lienhypertexte"/>
          </w:rPr>
          <w:delText>3.1.9</w:delText>
        </w:r>
        <w:r w:rsidR="00521920">
          <w:tab/>
        </w:r>
        <w:r w:rsidR="01D58914" w:rsidRPr="01D58914">
          <w:rPr>
            <w:rStyle w:val="Lienhypertexte"/>
          </w:rPr>
          <w:delText>Retaurant</w:delText>
        </w:r>
        <w:r w:rsidR="00521920">
          <w:tab/>
        </w:r>
        <w:r w:rsidR="00521920">
          <w:fldChar w:fldCharType="begin"/>
        </w:r>
        <w:r w:rsidR="00521920">
          <w:delInstrText>PAGEREF _Toc2146446634 \h</w:delInstrText>
        </w:r>
        <w:r w:rsidR="00521920">
          <w:fldChar w:fldCharType="separate"/>
        </w:r>
        <w:r w:rsidR="01D58914" w:rsidRPr="01D58914">
          <w:rPr>
            <w:rStyle w:val="Lienhypertexte"/>
          </w:rPr>
          <w:delText>9</w:delText>
        </w:r>
        <w:r w:rsidR="00521920">
          <w:fldChar w:fldCharType="end"/>
        </w:r>
        <w:r>
          <w:fldChar w:fldCharType="end"/>
        </w:r>
      </w:del>
    </w:p>
    <w:p w14:paraId="30722A12" w14:textId="77777777" w:rsidR="00116F07" w:rsidRDefault="00000000" w:rsidP="00BA5987">
      <w:pPr>
        <w:pStyle w:val="TM3"/>
        <w:tabs>
          <w:tab w:val="left" w:pos="1200"/>
          <w:tab w:val="right" w:leader="dot" w:pos="9060"/>
        </w:tabs>
        <w:rPr>
          <w:del w:id="151" w:author="L’auteur" w:date="2024-02-17T16:59:00Z"/>
          <w:rFonts w:eastAsiaTheme="minorEastAsia" w:cstheme="minorBidi"/>
          <w:noProof/>
          <w:sz w:val="22"/>
          <w:szCs w:val="22"/>
        </w:rPr>
      </w:pPr>
      <w:del w:id="152" w:author="L’auteur" w:date="2024-02-17T16:59:00Z">
        <w:r>
          <w:fldChar w:fldCharType="begin"/>
        </w:r>
        <w:r>
          <w:delInstrText>HYPERLINK \l "_Toc686048257" \h</w:delInstrText>
        </w:r>
        <w:r>
          <w:fldChar w:fldCharType="separate"/>
        </w:r>
        <w:r w:rsidR="01D58914" w:rsidRPr="01D58914">
          <w:rPr>
            <w:rStyle w:val="Lienhypertexte"/>
          </w:rPr>
          <w:delText>3.1.10</w:delText>
        </w:r>
        <w:r w:rsidR="00521920">
          <w:tab/>
        </w:r>
        <w:r w:rsidR="01D58914" w:rsidRPr="01D58914">
          <w:rPr>
            <w:rStyle w:val="Lienhypertexte"/>
          </w:rPr>
          <w:delText>salle des repos</w:delText>
        </w:r>
        <w:r w:rsidR="00521920">
          <w:tab/>
        </w:r>
        <w:r w:rsidR="00521920">
          <w:fldChar w:fldCharType="begin"/>
        </w:r>
        <w:r w:rsidR="00521920">
          <w:delInstrText>PAGEREF _Toc686048257 \h</w:delInstrText>
        </w:r>
        <w:r w:rsidR="00521920">
          <w:fldChar w:fldCharType="separate"/>
        </w:r>
        <w:r w:rsidR="01D58914" w:rsidRPr="01D58914">
          <w:rPr>
            <w:rStyle w:val="Lienhypertexte"/>
          </w:rPr>
          <w:delText>9</w:delText>
        </w:r>
        <w:r w:rsidR="00521920">
          <w:fldChar w:fldCharType="end"/>
        </w:r>
        <w:r>
          <w:fldChar w:fldCharType="end"/>
        </w:r>
      </w:del>
    </w:p>
    <w:p w14:paraId="26C4C1B8" w14:textId="77777777" w:rsidR="00116F07" w:rsidRDefault="00000000" w:rsidP="00BA5987">
      <w:pPr>
        <w:pStyle w:val="TM3"/>
        <w:tabs>
          <w:tab w:val="left" w:pos="1200"/>
          <w:tab w:val="right" w:leader="dot" w:pos="9060"/>
        </w:tabs>
        <w:rPr>
          <w:del w:id="153" w:author="L’auteur" w:date="2024-02-17T16:59:00Z"/>
          <w:rFonts w:eastAsiaTheme="minorEastAsia" w:cstheme="minorBidi"/>
          <w:noProof/>
          <w:sz w:val="22"/>
          <w:szCs w:val="22"/>
        </w:rPr>
      </w:pPr>
      <w:del w:id="154" w:author="L’auteur" w:date="2024-02-17T16:59:00Z">
        <w:r>
          <w:fldChar w:fldCharType="begin"/>
        </w:r>
        <w:r>
          <w:delInstrText>HYPERLINK \l "_Toc1325954212" \h</w:delInstrText>
        </w:r>
        <w:r>
          <w:fldChar w:fldCharType="separate"/>
        </w:r>
        <w:r w:rsidR="01D58914" w:rsidRPr="01D58914">
          <w:rPr>
            <w:rStyle w:val="Lienhypertexte"/>
          </w:rPr>
          <w:delText>3.1.11</w:delText>
        </w:r>
        <w:r w:rsidR="00521920">
          <w:tab/>
        </w:r>
        <w:r w:rsidR="01D58914" w:rsidRPr="01D58914">
          <w:rPr>
            <w:rStyle w:val="Lienhypertexte"/>
          </w:rPr>
          <w:delText>Jardin</w:delText>
        </w:r>
        <w:r w:rsidR="00521920">
          <w:tab/>
        </w:r>
        <w:r w:rsidR="00521920">
          <w:fldChar w:fldCharType="begin"/>
        </w:r>
        <w:r w:rsidR="00521920">
          <w:delInstrText>PAGEREF _Toc1325954212 \h</w:delInstrText>
        </w:r>
        <w:r w:rsidR="00521920">
          <w:fldChar w:fldCharType="separate"/>
        </w:r>
        <w:r w:rsidR="01D58914" w:rsidRPr="01D58914">
          <w:rPr>
            <w:rStyle w:val="Lienhypertexte"/>
          </w:rPr>
          <w:delText>9</w:delText>
        </w:r>
        <w:r w:rsidR="00521920">
          <w:fldChar w:fldCharType="end"/>
        </w:r>
        <w:r>
          <w:fldChar w:fldCharType="end"/>
        </w:r>
      </w:del>
    </w:p>
    <w:p w14:paraId="654866C4" w14:textId="77777777" w:rsidR="00116F07" w:rsidRDefault="00000000" w:rsidP="00BA5987">
      <w:pPr>
        <w:pStyle w:val="TM3"/>
        <w:tabs>
          <w:tab w:val="left" w:pos="1200"/>
          <w:tab w:val="right" w:leader="dot" w:pos="9060"/>
        </w:tabs>
        <w:rPr>
          <w:del w:id="155" w:author="L’auteur" w:date="2024-02-17T16:59:00Z"/>
          <w:rFonts w:eastAsiaTheme="minorEastAsia" w:cstheme="minorBidi"/>
          <w:noProof/>
          <w:sz w:val="22"/>
          <w:szCs w:val="22"/>
        </w:rPr>
      </w:pPr>
      <w:del w:id="156" w:author="L’auteur" w:date="2024-02-17T16:59:00Z">
        <w:r>
          <w:fldChar w:fldCharType="begin"/>
        </w:r>
        <w:r>
          <w:delInstrText>HYPERLINK \l "_Toc2067278872" \h</w:delInstrText>
        </w:r>
        <w:r>
          <w:fldChar w:fldCharType="separate"/>
        </w:r>
        <w:r w:rsidR="01D58914" w:rsidRPr="01D58914">
          <w:rPr>
            <w:rStyle w:val="Lienhypertexte"/>
          </w:rPr>
          <w:delText>3.1.12</w:delText>
        </w:r>
        <w:r w:rsidR="00521920">
          <w:tab/>
        </w:r>
        <w:r w:rsidR="01D58914" w:rsidRPr="01D58914">
          <w:rPr>
            <w:rStyle w:val="Lienhypertexte"/>
          </w:rPr>
          <w:delText>Bar</w:delText>
        </w:r>
        <w:r w:rsidR="00521920">
          <w:tab/>
        </w:r>
        <w:r w:rsidR="00521920">
          <w:fldChar w:fldCharType="begin"/>
        </w:r>
        <w:r w:rsidR="00521920">
          <w:delInstrText>PAGEREF _Toc2067278872 \h</w:delInstrText>
        </w:r>
        <w:r w:rsidR="00521920">
          <w:fldChar w:fldCharType="separate"/>
        </w:r>
        <w:r w:rsidR="01D58914" w:rsidRPr="01D58914">
          <w:rPr>
            <w:rStyle w:val="Lienhypertexte"/>
          </w:rPr>
          <w:delText>10</w:delText>
        </w:r>
        <w:r w:rsidR="00521920">
          <w:fldChar w:fldCharType="end"/>
        </w:r>
        <w:r>
          <w:fldChar w:fldCharType="end"/>
        </w:r>
      </w:del>
    </w:p>
    <w:p w14:paraId="259B4C84" w14:textId="77777777" w:rsidR="00116F07" w:rsidRDefault="00000000" w:rsidP="00BA5987">
      <w:pPr>
        <w:pStyle w:val="TM2"/>
        <w:tabs>
          <w:tab w:val="left" w:pos="600"/>
          <w:tab w:val="right" w:leader="dot" w:pos="9060"/>
        </w:tabs>
        <w:rPr>
          <w:del w:id="157" w:author="L’auteur" w:date="2024-02-17T16:59:00Z"/>
          <w:rFonts w:eastAsiaTheme="minorEastAsia" w:cstheme="minorBidi"/>
          <w:noProof/>
          <w:sz w:val="22"/>
          <w:szCs w:val="22"/>
        </w:rPr>
      </w:pPr>
      <w:del w:id="158" w:author="L’auteur" w:date="2024-02-17T16:59:00Z">
        <w:r>
          <w:fldChar w:fldCharType="begin"/>
        </w:r>
        <w:r>
          <w:delInstrText>HYPERLINK \l "_Toc241029498" \h</w:delInstrText>
        </w:r>
        <w:r>
          <w:fldChar w:fldCharType="separate"/>
        </w:r>
        <w:r w:rsidR="01D58914" w:rsidRPr="01D58914">
          <w:rPr>
            <w:rStyle w:val="Lienhypertexte"/>
          </w:rPr>
          <w:delText>3.2</w:delText>
        </w:r>
        <w:r w:rsidR="00521920">
          <w:tab/>
        </w:r>
        <w:r w:rsidR="01D58914" w:rsidRPr="01D58914">
          <w:rPr>
            <w:rStyle w:val="Lienhypertexte"/>
          </w:rPr>
          <w:delText>Architecture</w:delText>
        </w:r>
        <w:r w:rsidR="00521920">
          <w:tab/>
        </w:r>
        <w:r w:rsidR="00521920">
          <w:fldChar w:fldCharType="begin"/>
        </w:r>
        <w:r w:rsidR="00521920">
          <w:delInstrText>PAGEREF _Toc241029498 \h</w:delInstrText>
        </w:r>
        <w:r w:rsidR="00521920">
          <w:fldChar w:fldCharType="separate"/>
        </w:r>
        <w:r w:rsidR="01D58914" w:rsidRPr="01D58914">
          <w:rPr>
            <w:rStyle w:val="Lienhypertexte"/>
          </w:rPr>
          <w:delText>10</w:delText>
        </w:r>
        <w:r w:rsidR="00521920">
          <w:fldChar w:fldCharType="end"/>
        </w:r>
        <w:r>
          <w:fldChar w:fldCharType="end"/>
        </w:r>
      </w:del>
    </w:p>
    <w:p w14:paraId="51D3193A" w14:textId="77777777" w:rsidR="00116F07" w:rsidRDefault="00000000" w:rsidP="00BA5987">
      <w:pPr>
        <w:pStyle w:val="TM2"/>
        <w:tabs>
          <w:tab w:val="left" w:pos="600"/>
          <w:tab w:val="right" w:leader="dot" w:pos="9060"/>
        </w:tabs>
        <w:rPr>
          <w:del w:id="159" w:author="L’auteur" w:date="2024-02-17T16:59:00Z"/>
          <w:rFonts w:eastAsiaTheme="minorEastAsia" w:cstheme="minorBidi"/>
          <w:noProof/>
          <w:sz w:val="22"/>
          <w:szCs w:val="22"/>
        </w:rPr>
      </w:pPr>
      <w:del w:id="160" w:author="L’auteur" w:date="2024-02-17T16:59:00Z">
        <w:r>
          <w:fldChar w:fldCharType="begin"/>
        </w:r>
        <w:r>
          <w:delInstrText>HYPERLINK \l "_Toc343422986" \h</w:delInstrText>
        </w:r>
        <w:r>
          <w:fldChar w:fldCharType="separate"/>
        </w:r>
        <w:r w:rsidR="01D58914" w:rsidRPr="01D58914">
          <w:rPr>
            <w:rStyle w:val="Lienhypertexte"/>
          </w:rPr>
          <w:delText>3.3</w:delText>
        </w:r>
        <w:r w:rsidR="00521920">
          <w:tab/>
        </w:r>
        <w:r w:rsidR="01D58914" w:rsidRPr="01D58914">
          <w:rPr>
            <w:rStyle w:val="Lienhypertexte"/>
          </w:rPr>
          <w:delText>Modèles de donnée</w:delText>
        </w:r>
        <w:r w:rsidR="00521920">
          <w:tab/>
        </w:r>
        <w:r w:rsidR="00521920">
          <w:fldChar w:fldCharType="begin"/>
        </w:r>
        <w:r w:rsidR="00521920">
          <w:delInstrText>PAGEREF _Toc343422986 \h</w:delInstrText>
        </w:r>
        <w:r w:rsidR="00521920">
          <w:fldChar w:fldCharType="separate"/>
        </w:r>
        <w:r w:rsidR="01D58914" w:rsidRPr="01D58914">
          <w:rPr>
            <w:rStyle w:val="Lienhypertexte"/>
          </w:rPr>
          <w:delText>10</w:delText>
        </w:r>
        <w:r w:rsidR="00521920">
          <w:fldChar w:fldCharType="end"/>
        </w:r>
        <w:r>
          <w:fldChar w:fldCharType="end"/>
        </w:r>
      </w:del>
    </w:p>
    <w:p w14:paraId="2A7BA588" w14:textId="77777777" w:rsidR="00116F07" w:rsidRDefault="00000000" w:rsidP="00BA5987">
      <w:pPr>
        <w:pStyle w:val="TM2"/>
        <w:tabs>
          <w:tab w:val="left" w:pos="600"/>
          <w:tab w:val="right" w:leader="dot" w:pos="9060"/>
        </w:tabs>
        <w:rPr>
          <w:del w:id="161" w:author="L’auteur" w:date="2024-02-17T16:59:00Z"/>
          <w:rFonts w:eastAsiaTheme="minorEastAsia" w:cstheme="minorBidi"/>
          <w:noProof/>
          <w:sz w:val="22"/>
          <w:szCs w:val="22"/>
        </w:rPr>
      </w:pPr>
      <w:del w:id="162" w:author="L’auteur" w:date="2024-02-17T16:59:00Z">
        <w:r>
          <w:fldChar w:fldCharType="begin"/>
        </w:r>
        <w:r>
          <w:delInstrText>HYPERLINK \l "_Toc294036066" \h</w:delInstrText>
        </w:r>
        <w:r>
          <w:fldChar w:fldCharType="separate"/>
        </w:r>
        <w:r w:rsidR="01D58914" w:rsidRPr="01D58914">
          <w:rPr>
            <w:rStyle w:val="Lienhypertexte"/>
          </w:rPr>
          <w:delText>3.4</w:delText>
        </w:r>
        <w:r w:rsidR="00521920">
          <w:tab/>
        </w:r>
        <w:r w:rsidR="01D58914" w:rsidRPr="01D58914">
          <w:rPr>
            <w:rStyle w:val="Lienhypertexte"/>
          </w:rPr>
          <w:delText>Implémentations spécifiques</w:delText>
        </w:r>
        <w:r w:rsidR="00521920">
          <w:tab/>
        </w:r>
        <w:r w:rsidR="00521920">
          <w:fldChar w:fldCharType="begin"/>
        </w:r>
        <w:r w:rsidR="00521920">
          <w:delInstrText>PAGEREF _Toc294036066 \h</w:delInstrText>
        </w:r>
        <w:r w:rsidR="00521920">
          <w:fldChar w:fldCharType="separate"/>
        </w:r>
        <w:r w:rsidR="01D58914" w:rsidRPr="01D58914">
          <w:rPr>
            <w:rStyle w:val="Lienhypertexte"/>
          </w:rPr>
          <w:delText>10</w:delText>
        </w:r>
        <w:r w:rsidR="00521920">
          <w:fldChar w:fldCharType="end"/>
        </w:r>
        <w:r>
          <w:fldChar w:fldCharType="end"/>
        </w:r>
      </w:del>
    </w:p>
    <w:p w14:paraId="648A159D" w14:textId="77777777" w:rsidR="00116F07" w:rsidRDefault="00000000" w:rsidP="00BA5987">
      <w:pPr>
        <w:pStyle w:val="TM10"/>
        <w:tabs>
          <w:tab w:val="left" w:pos="390"/>
          <w:tab w:val="right" w:leader="dot" w:pos="9060"/>
        </w:tabs>
        <w:rPr>
          <w:del w:id="163" w:author="L’auteur" w:date="2024-02-17T16:59:00Z"/>
          <w:rFonts w:eastAsiaTheme="minorEastAsia" w:cstheme="minorBidi"/>
          <w:noProof/>
          <w:sz w:val="22"/>
          <w:szCs w:val="22"/>
        </w:rPr>
      </w:pPr>
      <w:del w:id="164" w:author="L’auteur" w:date="2024-02-17T16:59:00Z">
        <w:r>
          <w:fldChar w:fldCharType="begin"/>
        </w:r>
        <w:r>
          <w:delInstrText>HYPERLINK \l "_Toc618502726" \h</w:delInstrText>
        </w:r>
        <w:r>
          <w:fldChar w:fldCharType="separate"/>
        </w:r>
        <w:r w:rsidR="01D58914" w:rsidRPr="01D58914">
          <w:rPr>
            <w:rStyle w:val="Lienhypertexte"/>
          </w:rPr>
          <w:delText>4</w:delText>
        </w:r>
        <w:r w:rsidR="00521920">
          <w:tab/>
        </w:r>
        <w:r w:rsidR="01D58914" w:rsidRPr="01D58914">
          <w:rPr>
            <w:rStyle w:val="Lienhypertexte"/>
          </w:rPr>
          <w:delText>Réalisation</w:delText>
        </w:r>
        <w:r w:rsidR="00521920">
          <w:tab/>
        </w:r>
        <w:r w:rsidR="00521920">
          <w:fldChar w:fldCharType="begin"/>
        </w:r>
        <w:r w:rsidR="00521920">
          <w:delInstrText>PAGEREF _Toc618502726 \h</w:delInstrText>
        </w:r>
        <w:r w:rsidR="00521920">
          <w:fldChar w:fldCharType="separate"/>
        </w:r>
        <w:r w:rsidR="01D58914" w:rsidRPr="01D58914">
          <w:rPr>
            <w:rStyle w:val="Lienhypertexte"/>
          </w:rPr>
          <w:delText>10</w:delText>
        </w:r>
        <w:r w:rsidR="00521920">
          <w:fldChar w:fldCharType="end"/>
        </w:r>
        <w:r>
          <w:fldChar w:fldCharType="end"/>
        </w:r>
      </w:del>
    </w:p>
    <w:p w14:paraId="206C259E" w14:textId="77777777" w:rsidR="00116F07" w:rsidRDefault="00000000" w:rsidP="00BA5987">
      <w:pPr>
        <w:pStyle w:val="TM2"/>
        <w:tabs>
          <w:tab w:val="left" w:pos="600"/>
          <w:tab w:val="right" w:leader="dot" w:pos="9060"/>
        </w:tabs>
        <w:rPr>
          <w:del w:id="165" w:author="L’auteur" w:date="2024-02-17T16:59:00Z"/>
          <w:rFonts w:eastAsiaTheme="minorEastAsia" w:cstheme="minorBidi"/>
          <w:noProof/>
          <w:sz w:val="22"/>
          <w:szCs w:val="22"/>
        </w:rPr>
      </w:pPr>
      <w:del w:id="166" w:author="L’auteur" w:date="2024-02-17T16:59:00Z">
        <w:r>
          <w:fldChar w:fldCharType="begin"/>
        </w:r>
        <w:r>
          <w:delInstrText>HYPERLINK \l "_Toc22525993" \h</w:delInstrText>
        </w:r>
        <w:r>
          <w:fldChar w:fldCharType="separate"/>
        </w:r>
        <w:r w:rsidR="01D58914" w:rsidRPr="01D58914">
          <w:rPr>
            <w:rStyle w:val="Lienhypertexte"/>
          </w:rPr>
          <w:delText>4.1</w:delText>
        </w:r>
        <w:r w:rsidR="00521920">
          <w:tab/>
        </w:r>
        <w:r w:rsidR="01D58914" w:rsidRPr="01D58914">
          <w:rPr>
            <w:rStyle w:val="Lienhypertexte"/>
          </w:rPr>
          <w:delText>Installation de l’environnement de travail</w:delText>
        </w:r>
        <w:r w:rsidR="00521920">
          <w:tab/>
        </w:r>
        <w:r w:rsidR="00521920">
          <w:fldChar w:fldCharType="begin"/>
        </w:r>
        <w:r w:rsidR="00521920">
          <w:delInstrText>PAGEREF _Toc22525993 \h</w:delInstrText>
        </w:r>
        <w:r w:rsidR="00521920">
          <w:fldChar w:fldCharType="separate"/>
        </w:r>
        <w:r w:rsidR="01D58914" w:rsidRPr="01D58914">
          <w:rPr>
            <w:rStyle w:val="Lienhypertexte"/>
          </w:rPr>
          <w:delText>10</w:delText>
        </w:r>
        <w:r w:rsidR="00521920">
          <w:fldChar w:fldCharType="end"/>
        </w:r>
        <w:r>
          <w:fldChar w:fldCharType="end"/>
        </w:r>
      </w:del>
    </w:p>
    <w:p w14:paraId="6FEBE25B" w14:textId="77777777" w:rsidR="00116F07" w:rsidRDefault="00000000" w:rsidP="00BA5987">
      <w:pPr>
        <w:pStyle w:val="TM2"/>
        <w:tabs>
          <w:tab w:val="left" w:pos="600"/>
          <w:tab w:val="right" w:leader="dot" w:pos="9060"/>
        </w:tabs>
        <w:rPr>
          <w:del w:id="167" w:author="L’auteur" w:date="2024-02-17T16:59:00Z"/>
          <w:rFonts w:eastAsiaTheme="minorEastAsia" w:cstheme="minorBidi"/>
          <w:noProof/>
          <w:sz w:val="22"/>
          <w:szCs w:val="22"/>
        </w:rPr>
      </w:pPr>
      <w:del w:id="168" w:author="L’auteur" w:date="2024-02-17T16:59:00Z">
        <w:r>
          <w:fldChar w:fldCharType="begin"/>
        </w:r>
        <w:r>
          <w:delInstrText>HYPERLINK \l "_Toc319189093" \h</w:delInstrText>
        </w:r>
        <w:r>
          <w:fldChar w:fldCharType="separate"/>
        </w:r>
        <w:r w:rsidR="01D58914" w:rsidRPr="01D58914">
          <w:rPr>
            <w:rStyle w:val="Lienhypertexte"/>
          </w:rPr>
          <w:delText>4.2</w:delText>
        </w:r>
        <w:r w:rsidR="00521920">
          <w:tab/>
        </w:r>
        <w:r w:rsidR="01D58914" w:rsidRPr="01D58914">
          <w:rPr>
            <w:rStyle w:val="Lienhypertexte"/>
          </w:rPr>
          <w:delText>Installation</w:delText>
        </w:r>
        <w:r w:rsidR="00521920">
          <w:tab/>
        </w:r>
        <w:r w:rsidR="00521920">
          <w:fldChar w:fldCharType="begin"/>
        </w:r>
        <w:r w:rsidR="00521920">
          <w:delInstrText>PAGEREF _Toc319189093 \h</w:delInstrText>
        </w:r>
        <w:r w:rsidR="00521920">
          <w:fldChar w:fldCharType="separate"/>
        </w:r>
        <w:r w:rsidR="01D58914" w:rsidRPr="01D58914">
          <w:rPr>
            <w:rStyle w:val="Lienhypertexte"/>
          </w:rPr>
          <w:delText>10</w:delText>
        </w:r>
        <w:r w:rsidR="00521920">
          <w:fldChar w:fldCharType="end"/>
        </w:r>
        <w:r>
          <w:fldChar w:fldCharType="end"/>
        </w:r>
      </w:del>
    </w:p>
    <w:p w14:paraId="4757B398" w14:textId="77777777" w:rsidR="00116F07" w:rsidRDefault="00000000" w:rsidP="00BA5987">
      <w:pPr>
        <w:pStyle w:val="TM2"/>
        <w:tabs>
          <w:tab w:val="left" w:pos="600"/>
          <w:tab w:val="right" w:leader="dot" w:pos="9060"/>
        </w:tabs>
        <w:rPr>
          <w:del w:id="169" w:author="L’auteur" w:date="2024-02-17T16:59:00Z"/>
          <w:rFonts w:eastAsiaTheme="minorEastAsia" w:cstheme="minorBidi"/>
          <w:noProof/>
          <w:sz w:val="22"/>
          <w:szCs w:val="22"/>
        </w:rPr>
      </w:pPr>
      <w:del w:id="170" w:author="L’auteur" w:date="2024-02-17T16:59:00Z">
        <w:r>
          <w:fldChar w:fldCharType="begin"/>
        </w:r>
        <w:r>
          <w:delInstrText>HYPERLINK \l "_Toc1579173692" \h</w:delInstrText>
        </w:r>
        <w:r>
          <w:fldChar w:fldCharType="separate"/>
        </w:r>
        <w:r w:rsidR="01D58914" w:rsidRPr="01D58914">
          <w:rPr>
            <w:rStyle w:val="Lienhypertexte"/>
          </w:rPr>
          <w:delText>4.3</w:delText>
        </w:r>
        <w:r w:rsidR="00521920">
          <w:tab/>
        </w:r>
        <w:r w:rsidR="01D58914" w:rsidRPr="01D58914">
          <w:rPr>
            <w:rStyle w:val="Lienhypertexte"/>
          </w:rPr>
          <w:delText>Planification détaillée</w:delText>
        </w:r>
        <w:r w:rsidR="00521920">
          <w:tab/>
        </w:r>
        <w:r w:rsidR="00521920">
          <w:fldChar w:fldCharType="begin"/>
        </w:r>
        <w:r w:rsidR="00521920">
          <w:delInstrText>PAGEREF _Toc1579173692 \h</w:delInstrText>
        </w:r>
        <w:r w:rsidR="00521920">
          <w:fldChar w:fldCharType="separate"/>
        </w:r>
        <w:r w:rsidR="01D58914" w:rsidRPr="01D58914">
          <w:rPr>
            <w:rStyle w:val="Lienhypertexte"/>
          </w:rPr>
          <w:delText>10</w:delText>
        </w:r>
        <w:r w:rsidR="00521920">
          <w:fldChar w:fldCharType="end"/>
        </w:r>
        <w:r>
          <w:fldChar w:fldCharType="end"/>
        </w:r>
      </w:del>
    </w:p>
    <w:p w14:paraId="0A91B5D9" w14:textId="77777777" w:rsidR="00116F07" w:rsidRDefault="00000000" w:rsidP="00BA5987">
      <w:pPr>
        <w:pStyle w:val="TM2"/>
        <w:tabs>
          <w:tab w:val="left" w:pos="600"/>
          <w:tab w:val="right" w:leader="dot" w:pos="9060"/>
        </w:tabs>
        <w:rPr>
          <w:del w:id="171" w:author="L’auteur" w:date="2024-02-17T16:59:00Z"/>
          <w:rFonts w:eastAsiaTheme="minorEastAsia" w:cstheme="minorBidi"/>
          <w:noProof/>
          <w:sz w:val="22"/>
          <w:szCs w:val="22"/>
        </w:rPr>
      </w:pPr>
      <w:del w:id="172" w:author="L’auteur" w:date="2024-02-17T16:59:00Z">
        <w:r>
          <w:fldChar w:fldCharType="begin"/>
        </w:r>
        <w:r>
          <w:delInstrText>HYPERLINK \l "_Toc2013045138" \h</w:delInstrText>
        </w:r>
        <w:r>
          <w:fldChar w:fldCharType="separate"/>
        </w:r>
        <w:r w:rsidR="01D58914" w:rsidRPr="01D58914">
          <w:rPr>
            <w:rStyle w:val="Lienhypertexte"/>
          </w:rPr>
          <w:delText>4.4</w:delText>
        </w:r>
        <w:r w:rsidR="00521920">
          <w:tab/>
        </w:r>
        <w:r w:rsidR="01D58914" w:rsidRPr="01D58914">
          <w:rPr>
            <w:rStyle w:val="Lienhypertexte"/>
          </w:rPr>
          <w:delText>Journal de Bord</w:delText>
        </w:r>
        <w:r w:rsidR="00521920">
          <w:tab/>
        </w:r>
        <w:r w:rsidR="00521920">
          <w:fldChar w:fldCharType="begin"/>
        </w:r>
        <w:r w:rsidR="00521920">
          <w:delInstrText>PAGEREF _Toc2013045138 \h</w:delInstrText>
        </w:r>
        <w:r w:rsidR="00521920">
          <w:fldChar w:fldCharType="separate"/>
        </w:r>
        <w:r w:rsidR="01D58914" w:rsidRPr="01D58914">
          <w:rPr>
            <w:rStyle w:val="Lienhypertexte"/>
          </w:rPr>
          <w:delText>10</w:delText>
        </w:r>
        <w:r w:rsidR="00521920">
          <w:fldChar w:fldCharType="end"/>
        </w:r>
        <w:r>
          <w:fldChar w:fldCharType="end"/>
        </w:r>
      </w:del>
    </w:p>
    <w:p w14:paraId="12FA0154" w14:textId="77777777" w:rsidR="00116F07" w:rsidRDefault="00000000" w:rsidP="00BA5987">
      <w:pPr>
        <w:pStyle w:val="TM10"/>
        <w:tabs>
          <w:tab w:val="left" w:pos="390"/>
          <w:tab w:val="right" w:leader="dot" w:pos="9060"/>
        </w:tabs>
        <w:rPr>
          <w:del w:id="173" w:author="L’auteur" w:date="2024-02-17T16:59:00Z"/>
          <w:rFonts w:eastAsiaTheme="minorEastAsia" w:cstheme="minorBidi"/>
          <w:noProof/>
          <w:sz w:val="22"/>
          <w:szCs w:val="22"/>
        </w:rPr>
      </w:pPr>
      <w:del w:id="174" w:author="L’auteur" w:date="2024-02-17T16:59:00Z">
        <w:r>
          <w:fldChar w:fldCharType="begin"/>
        </w:r>
        <w:r>
          <w:delInstrText>HYPERLINK \l "_Toc1798651919" \h</w:delInstrText>
        </w:r>
        <w:r>
          <w:fldChar w:fldCharType="separate"/>
        </w:r>
        <w:r w:rsidR="01D58914" w:rsidRPr="01D58914">
          <w:rPr>
            <w:rStyle w:val="Lienhypertexte"/>
          </w:rPr>
          <w:delText>5</w:delText>
        </w:r>
        <w:r w:rsidR="00521920">
          <w:tab/>
        </w:r>
        <w:r w:rsidR="01D58914" w:rsidRPr="01D58914">
          <w:rPr>
            <w:rStyle w:val="Lienhypertexte"/>
          </w:rPr>
          <w:delText>Tests</w:delText>
        </w:r>
        <w:r w:rsidR="00521920">
          <w:tab/>
        </w:r>
        <w:r w:rsidR="00521920">
          <w:fldChar w:fldCharType="begin"/>
        </w:r>
        <w:r w:rsidR="00521920">
          <w:delInstrText>PAGEREF _Toc1798651919 \h</w:delInstrText>
        </w:r>
        <w:r w:rsidR="00521920">
          <w:fldChar w:fldCharType="separate"/>
        </w:r>
        <w:r w:rsidR="01D58914" w:rsidRPr="01D58914">
          <w:rPr>
            <w:rStyle w:val="Lienhypertexte"/>
          </w:rPr>
          <w:delText>10</w:delText>
        </w:r>
        <w:r w:rsidR="00521920">
          <w:fldChar w:fldCharType="end"/>
        </w:r>
        <w:r>
          <w:fldChar w:fldCharType="end"/>
        </w:r>
      </w:del>
    </w:p>
    <w:p w14:paraId="1C11AF89" w14:textId="77777777" w:rsidR="01D58914" w:rsidRDefault="00000000" w:rsidP="00BA5987">
      <w:pPr>
        <w:pStyle w:val="TM2"/>
        <w:tabs>
          <w:tab w:val="left" w:pos="600"/>
          <w:tab w:val="right" w:leader="dot" w:pos="9060"/>
        </w:tabs>
        <w:rPr>
          <w:del w:id="175" w:author="L’auteur" w:date="2024-02-17T16:59:00Z"/>
        </w:rPr>
      </w:pPr>
      <w:del w:id="176" w:author="L’auteur" w:date="2024-02-17T16:59:00Z">
        <w:r>
          <w:fldChar w:fldCharType="begin"/>
        </w:r>
        <w:r>
          <w:delInstrText>HYPERLINK \l "_Toc499732700" \h</w:delInstrText>
        </w:r>
        <w:r>
          <w:fldChar w:fldCharType="separate"/>
        </w:r>
        <w:r w:rsidR="01D58914" w:rsidRPr="01D58914">
          <w:rPr>
            <w:rStyle w:val="Lienhypertexte"/>
          </w:rPr>
          <w:delText>5.1</w:delText>
        </w:r>
        <w:r w:rsidR="01D58914">
          <w:tab/>
        </w:r>
        <w:r w:rsidR="01D58914" w:rsidRPr="01D58914">
          <w:rPr>
            <w:rStyle w:val="Lienhypertexte"/>
          </w:rPr>
          <w:delText>Stratégie de test</w:delText>
        </w:r>
        <w:r w:rsidR="01D58914">
          <w:tab/>
        </w:r>
        <w:r w:rsidR="01D58914">
          <w:fldChar w:fldCharType="begin"/>
        </w:r>
        <w:r w:rsidR="01D58914">
          <w:delInstrText>PAGEREF _Toc499732700 \h</w:delInstrText>
        </w:r>
        <w:r w:rsidR="01D58914">
          <w:fldChar w:fldCharType="separate"/>
        </w:r>
        <w:r w:rsidR="01D58914" w:rsidRPr="01D58914">
          <w:rPr>
            <w:rStyle w:val="Lienhypertexte"/>
          </w:rPr>
          <w:delText>10</w:delText>
        </w:r>
        <w:r w:rsidR="01D58914">
          <w:fldChar w:fldCharType="end"/>
        </w:r>
        <w:r>
          <w:fldChar w:fldCharType="end"/>
        </w:r>
      </w:del>
    </w:p>
    <w:p w14:paraId="6D87E133" w14:textId="77777777" w:rsidR="01D58914" w:rsidRDefault="00000000" w:rsidP="00BA5987">
      <w:pPr>
        <w:pStyle w:val="TM2"/>
        <w:tabs>
          <w:tab w:val="left" w:pos="600"/>
          <w:tab w:val="right" w:leader="dot" w:pos="9060"/>
        </w:tabs>
        <w:rPr>
          <w:del w:id="177" w:author="L’auteur" w:date="2024-02-17T16:59:00Z"/>
        </w:rPr>
      </w:pPr>
      <w:del w:id="178" w:author="L’auteur" w:date="2024-02-17T16:59:00Z">
        <w:r>
          <w:fldChar w:fldCharType="begin"/>
        </w:r>
        <w:r>
          <w:delInstrText>HYPERLINK \l "_Toc769178440" \h</w:delInstrText>
        </w:r>
        <w:r>
          <w:fldChar w:fldCharType="separate"/>
        </w:r>
        <w:r w:rsidR="01D58914" w:rsidRPr="01D58914">
          <w:rPr>
            <w:rStyle w:val="Lienhypertexte"/>
          </w:rPr>
          <w:delText>5.2</w:delText>
        </w:r>
        <w:r w:rsidR="01D58914">
          <w:tab/>
        </w:r>
        <w:r w:rsidR="01D58914" w:rsidRPr="01D58914">
          <w:rPr>
            <w:rStyle w:val="Lienhypertexte"/>
          </w:rPr>
          <w:delText>Dossier des tests</w:delText>
        </w:r>
        <w:r w:rsidR="01D58914">
          <w:tab/>
        </w:r>
        <w:r w:rsidR="01D58914">
          <w:fldChar w:fldCharType="begin"/>
        </w:r>
        <w:r w:rsidR="01D58914">
          <w:delInstrText>PAGEREF _Toc769178440 \h</w:delInstrText>
        </w:r>
        <w:r w:rsidR="01D58914">
          <w:fldChar w:fldCharType="separate"/>
        </w:r>
        <w:r w:rsidR="01D58914" w:rsidRPr="01D58914">
          <w:rPr>
            <w:rStyle w:val="Lienhypertexte"/>
          </w:rPr>
          <w:delText>10</w:delText>
        </w:r>
        <w:r w:rsidR="01D58914">
          <w:fldChar w:fldCharType="end"/>
        </w:r>
        <w:r>
          <w:fldChar w:fldCharType="end"/>
        </w:r>
      </w:del>
    </w:p>
    <w:p w14:paraId="10D757D8" w14:textId="77777777" w:rsidR="01D58914" w:rsidRDefault="00000000" w:rsidP="00BA5987">
      <w:pPr>
        <w:pStyle w:val="TM2"/>
        <w:tabs>
          <w:tab w:val="left" w:pos="600"/>
          <w:tab w:val="right" w:leader="dot" w:pos="9060"/>
        </w:tabs>
        <w:rPr>
          <w:del w:id="179" w:author="L’auteur" w:date="2024-02-17T16:59:00Z"/>
        </w:rPr>
      </w:pPr>
      <w:del w:id="180" w:author="L’auteur" w:date="2024-02-17T16:59:00Z">
        <w:r>
          <w:fldChar w:fldCharType="begin"/>
        </w:r>
        <w:r>
          <w:delInstrText>HYPERLINK \l "_Toc882587150" \h</w:delInstrText>
        </w:r>
        <w:r>
          <w:fldChar w:fldCharType="separate"/>
        </w:r>
        <w:r w:rsidR="01D58914" w:rsidRPr="01D58914">
          <w:rPr>
            <w:rStyle w:val="Lienhypertexte"/>
          </w:rPr>
          <w:delText>5.3</w:delText>
        </w:r>
        <w:r w:rsidR="01D58914">
          <w:tab/>
        </w:r>
        <w:r w:rsidR="01D58914" w:rsidRPr="01D58914">
          <w:rPr>
            <w:rStyle w:val="Lienhypertexte"/>
          </w:rPr>
          <w:delText>Problèmes restants</w:delText>
        </w:r>
        <w:r w:rsidR="01D58914">
          <w:tab/>
        </w:r>
        <w:r w:rsidR="01D58914">
          <w:fldChar w:fldCharType="begin"/>
        </w:r>
        <w:r w:rsidR="01D58914">
          <w:delInstrText>PAGEREF _Toc882587150 \h</w:delInstrText>
        </w:r>
        <w:r w:rsidR="01D58914">
          <w:fldChar w:fldCharType="separate"/>
        </w:r>
        <w:r w:rsidR="01D58914" w:rsidRPr="01D58914">
          <w:rPr>
            <w:rStyle w:val="Lienhypertexte"/>
          </w:rPr>
          <w:delText>11</w:delText>
        </w:r>
        <w:r w:rsidR="01D58914">
          <w:fldChar w:fldCharType="end"/>
        </w:r>
        <w:r>
          <w:fldChar w:fldCharType="end"/>
        </w:r>
      </w:del>
    </w:p>
    <w:p w14:paraId="3051A5C1" w14:textId="77777777" w:rsidR="01D58914" w:rsidRDefault="00000000" w:rsidP="00BA5987">
      <w:pPr>
        <w:pStyle w:val="TM10"/>
        <w:tabs>
          <w:tab w:val="left" w:pos="390"/>
          <w:tab w:val="right" w:leader="dot" w:pos="9060"/>
        </w:tabs>
        <w:rPr>
          <w:del w:id="181" w:author="L’auteur" w:date="2024-02-17T16:59:00Z"/>
        </w:rPr>
      </w:pPr>
      <w:del w:id="182" w:author="L’auteur" w:date="2024-02-17T16:59:00Z">
        <w:r>
          <w:fldChar w:fldCharType="begin"/>
        </w:r>
        <w:r>
          <w:delInstrText>HYPERLINK \l "_Toc1659844498" \h</w:delInstrText>
        </w:r>
        <w:r>
          <w:fldChar w:fldCharType="separate"/>
        </w:r>
        <w:r w:rsidR="01D58914" w:rsidRPr="01D58914">
          <w:rPr>
            <w:rStyle w:val="Lienhypertexte"/>
          </w:rPr>
          <w:delText>6</w:delText>
        </w:r>
        <w:r w:rsidR="01D58914">
          <w:tab/>
        </w:r>
        <w:r w:rsidR="01D58914" w:rsidRPr="01D58914">
          <w:rPr>
            <w:rStyle w:val="Lienhypertexte"/>
          </w:rPr>
          <w:delText>Conclusion</w:delText>
        </w:r>
        <w:r w:rsidR="01D58914">
          <w:tab/>
        </w:r>
        <w:r w:rsidR="01D58914">
          <w:fldChar w:fldCharType="begin"/>
        </w:r>
        <w:r w:rsidR="01D58914">
          <w:delInstrText>PAGEREF _Toc1659844498 \h</w:delInstrText>
        </w:r>
        <w:r w:rsidR="01D58914">
          <w:fldChar w:fldCharType="separate"/>
        </w:r>
        <w:r w:rsidR="01D58914" w:rsidRPr="01D58914">
          <w:rPr>
            <w:rStyle w:val="Lienhypertexte"/>
          </w:rPr>
          <w:delText>11</w:delText>
        </w:r>
        <w:r w:rsidR="01D58914">
          <w:fldChar w:fldCharType="end"/>
        </w:r>
        <w:r>
          <w:fldChar w:fldCharType="end"/>
        </w:r>
      </w:del>
    </w:p>
    <w:p w14:paraId="47509E00" w14:textId="77777777" w:rsidR="01D58914" w:rsidRDefault="00000000" w:rsidP="00BA5987">
      <w:pPr>
        <w:pStyle w:val="TM2"/>
        <w:tabs>
          <w:tab w:val="left" w:pos="600"/>
          <w:tab w:val="right" w:leader="dot" w:pos="9060"/>
        </w:tabs>
        <w:rPr>
          <w:del w:id="183" w:author="L’auteur" w:date="2024-02-17T16:59:00Z"/>
        </w:rPr>
      </w:pPr>
      <w:del w:id="184" w:author="L’auteur" w:date="2024-02-17T16:59:00Z">
        <w:r>
          <w:fldChar w:fldCharType="begin"/>
        </w:r>
        <w:r>
          <w:delInstrText>HYPERLINK \l "_Toc819984595" \h</w:delInstrText>
        </w:r>
        <w:r>
          <w:fldChar w:fldCharType="separate"/>
        </w:r>
        <w:r w:rsidR="01D58914" w:rsidRPr="01D58914">
          <w:rPr>
            <w:rStyle w:val="Lienhypertexte"/>
          </w:rPr>
          <w:delText>6.1</w:delText>
        </w:r>
        <w:r w:rsidR="01D58914">
          <w:tab/>
        </w:r>
        <w:r w:rsidR="01D58914" w:rsidRPr="01D58914">
          <w:rPr>
            <w:rStyle w:val="Lienhypertexte"/>
          </w:rPr>
          <w:delText>Bilan des fonctionnalités demandées</w:delText>
        </w:r>
        <w:r w:rsidR="01D58914">
          <w:tab/>
        </w:r>
        <w:r w:rsidR="01D58914">
          <w:fldChar w:fldCharType="begin"/>
        </w:r>
        <w:r w:rsidR="01D58914">
          <w:delInstrText>PAGEREF _Toc819984595 \h</w:delInstrText>
        </w:r>
        <w:r w:rsidR="01D58914">
          <w:fldChar w:fldCharType="separate"/>
        </w:r>
        <w:r w:rsidR="01D58914" w:rsidRPr="01D58914">
          <w:rPr>
            <w:rStyle w:val="Lienhypertexte"/>
          </w:rPr>
          <w:delText>11</w:delText>
        </w:r>
        <w:r w:rsidR="01D58914">
          <w:fldChar w:fldCharType="end"/>
        </w:r>
        <w:r>
          <w:fldChar w:fldCharType="end"/>
        </w:r>
      </w:del>
    </w:p>
    <w:p w14:paraId="7ACA4B60" w14:textId="77777777" w:rsidR="01D58914" w:rsidRDefault="00000000" w:rsidP="00BA5987">
      <w:pPr>
        <w:pStyle w:val="TM2"/>
        <w:tabs>
          <w:tab w:val="left" w:pos="600"/>
          <w:tab w:val="right" w:leader="dot" w:pos="9060"/>
        </w:tabs>
        <w:rPr>
          <w:del w:id="185" w:author="L’auteur" w:date="2024-02-17T16:59:00Z"/>
        </w:rPr>
      </w:pPr>
      <w:del w:id="186" w:author="L’auteur" w:date="2024-02-17T16:59:00Z">
        <w:r>
          <w:fldChar w:fldCharType="begin"/>
        </w:r>
        <w:r>
          <w:delInstrText>HYPERLINK \l "_Toc1542387393" \h</w:delInstrText>
        </w:r>
        <w:r>
          <w:fldChar w:fldCharType="separate"/>
        </w:r>
        <w:r w:rsidR="01D58914" w:rsidRPr="01D58914">
          <w:rPr>
            <w:rStyle w:val="Lienhypertexte"/>
          </w:rPr>
          <w:delText>6.2</w:delText>
        </w:r>
        <w:r w:rsidR="01D58914">
          <w:tab/>
        </w:r>
        <w:r w:rsidR="01D58914" w:rsidRPr="01D58914">
          <w:rPr>
            <w:rStyle w:val="Lienhypertexte"/>
          </w:rPr>
          <w:delText>Bilan de la planification</w:delText>
        </w:r>
        <w:r w:rsidR="01D58914">
          <w:tab/>
        </w:r>
        <w:r w:rsidR="01D58914">
          <w:fldChar w:fldCharType="begin"/>
        </w:r>
        <w:r w:rsidR="01D58914">
          <w:delInstrText>PAGEREF _Toc1542387393 \h</w:delInstrText>
        </w:r>
        <w:r w:rsidR="01D58914">
          <w:fldChar w:fldCharType="separate"/>
        </w:r>
        <w:r w:rsidR="01D58914" w:rsidRPr="01D58914">
          <w:rPr>
            <w:rStyle w:val="Lienhypertexte"/>
          </w:rPr>
          <w:delText>11</w:delText>
        </w:r>
        <w:r w:rsidR="01D58914">
          <w:fldChar w:fldCharType="end"/>
        </w:r>
        <w:r>
          <w:fldChar w:fldCharType="end"/>
        </w:r>
      </w:del>
    </w:p>
    <w:p w14:paraId="3DBA98DD" w14:textId="77777777" w:rsidR="01D58914" w:rsidRDefault="00000000" w:rsidP="00BA5987">
      <w:pPr>
        <w:pStyle w:val="TM2"/>
        <w:tabs>
          <w:tab w:val="left" w:pos="600"/>
          <w:tab w:val="right" w:leader="dot" w:pos="9060"/>
        </w:tabs>
        <w:rPr>
          <w:del w:id="187" w:author="L’auteur" w:date="2024-02-17T16:59:00Z"/>
        </w:rPr>
      </w:pPr>
      <w:del w:id="188" w:author="L’auteur" w:date="2024-02-17T16:59:00Z">
        <w:r>
          <w:fldChar w:fldCharType="begin"/>
        </w:r>
        <w:r>
          <w:delInstrText>HYPERLINK \l "_Toc794268362" \h</w:delInstrText>
        </w:r>
        <w:r>
          <w:fldChar w:fldCharType="separate"/>
        </w:r>
        <w:r w:rsidR="01D58914" w:rsidRPr="01D58914">
          <w:rPr>
            <w:rStyle w:val="Lienhypertexte"/>
          </w:rPr>
          <w:delText>6.3</w:delText>
        </w:r>
        <w:r w:rsidR="01D58914">
          <w:tab/>
        </w:r>
        <w:r w:rsidR="01D58914" w:rsidRPr="01D58914">
          <w:rPr>
            <w:rStyle w:val="Lienhypertexte"/>
          </w:rPr>
          <w:delText>Bilan personnel</w:delText>
        </w:r>
        <w:r w:rsidR="01D58914">
          <w:tab/>
        </w:r>
        <w:r w:rsidR="01D58914">
          <w:fldChar w:fldCharType="begin"/>
        </w:r>
        <w:r w:rsidR="01D58914">
          <w:delInstrText>PAGEREF _Toc794268362 \h</w:delInstrText>
        </w:r>
        <w:r w:rsidR="01D58914">
          <w:fldChar w:fldCharType="separate"/>
        </w:r>
        <w:r w:rsidR="01D58914" w:rsidRPr="01D58914">
          <w:rPr>
            <w:rStyle w:val="Lienhypertexte"/>
          </w:rPr>
          <w:delText>11</w:delText>
        </w:r>
        <w:r w:rsidR="01D58914">
          <w:fldChar w:fldCharType="end"/>
        </w:r>
        <w:r>
          <w:fldChar w:fldCharType="end"/>
        </w:r>
      </w:del>
    </w:p>
    <w:p w14:paraId="3A871AD8" w14:textId="77777777" w:rsidR="01D58914" w:rsidRDefault="00000000" w:rsidP="00BA5987">
      <w:pPr>
        <w:pStyle w:val="TM10"/>
        <w:tabs>
          <w:tab w:val="left" w:pos="390"/>
          <w:tab w:val="right" w:leader="dot" w:pos="9060"/>
        </w:tabs>
        <w:rPr>
          <w:del w:id="189" w:author="L’auteur" w:date="2024-02-17T16:59:00Z"/>
        </w:rPr>
      </w:pPr>
      <w:del w:id="190" w:author="L’auteur" w:date="2024-02-17T16:59:00Z">
        <w:r>
          <w:fldChar w:fldCharType="begin"/>
        </w:r>
        <w:r>
          <w:delInstrText>HYPERLINK \l "_Toc1303063454" \h</w:delInstrText>
        </w:r>
        <w:r>
          <w:fldChar w:fldCharType="separate"/>
        </w:r>
        <w:r w:rsidR="01D58914" w:rsidRPr="01D58914">
          <w:rPr>
            <w:rStyle w:val="Lienhypertexte"/>
          </w:rPr>
          <w:delText>7</w:delText>
        </w:r>
        <w:r w:rsidR="01D58914">
          <w:tab/>
        </w:r>
        <w:r w:rsidR="01D58914" w:rsidRPr="01D58914">
          <w:rPr>
            <w:rStyle w:val="Lienhypertexte"/>
          </w:rPr>
          <w:delText>Divers</w:delText>
        </w:r>
        <w:r w:rsidR="01D58914">
          <w:tab/>
        </w:r>
        <w:r w:rsidR="01D58914">
          <w:fldChar w:fldCharType="begin"/>
        </w:r>
        <w:r w:rsidR="01D58914">
          <w:delInstrText>PAGEREF _Toc1303063454 \h</w:delInstrText>
        </w:r>
        <w:r w:rsidR="01D58914">
          <w:fldChar w:fldCharType="separate"/>
        </w:r>
        <w:r w:rsidR="01D58914" w:rsidRPr="01D58914">
          <w:rPr>
            <w:rStyle w:val="Lienhypertexte"/>
          </w:rPr>
          <w:delText>11</w:delText>
        </w:r>
        <w:r w:rsidR="01D58914">
          <w:fldChar w:fldCharType="end"/>
        </w:r>
        <w:r>
          <w:fldChar w:fldCharType="end"/>
        </w:r>
      </w:del>
    </w:p>
    <w:p w14:paraId="6C1DB206" w14:textId="77777777" w:rsidR="01D58914" w:rsidRDefault="00000000" w:rsidP="00BA5987">
      <w:pPr>
        <w:pStyle w:val="TM2"/>
        <w:tabs>
          <w:tab w:val="left" w:pos="600"/>
          <w:tab w:val="right" w:leader="dot" w:pos="9060"/>
        </w:tabs>
        <w:rPr>
          <w:del w:id="191" w:author="L’auteur" w:date="2024-02-17T16:59:00Z"/>
        </w:rPr>
      </w:pPr>
      <w:del w:id="192" w:author="L’auteur" w:date="2024-02-17T16:59:00Z">
        <w:r>
          <w:fldChar w:fldCharType="begin"/>
        </w:r>
        <w:r>
          <w:delInstrText>HYPERLINK \l "_Toc365875575" \h</w:delInstrText>
        </w:r>
        <w:r>
          <w:fldChar w:fldCharType="separate"/>
        </w:r>
        <w:r w:rsidR="01D58914" w:rsidRPr="01D58914">
          <w:rPr>
            <w:rStyle w:val="Lienhypertexte"/>
          </w:rPr>
          <w:delText>7.1</w:delText>
        </w:r>
        <w:r w:rsidR="01D58914">
          <w:tab/>
        </w:r>
        <w:r w:rsidR="01D58914" w:rsidRPr="01D58914">
          <w:rPr>
            <w:rStyle w:val="Lienhypertexte"/>
          </w:rPr>
          <w:delText>Journal de travail</w:delText>
        </w:r>
        <w:r w:rsidR="01D58914">
          <w:tab/>
        </w:r>
        <w:r w:rsidR="01D58914">
          <w:fldChar w:fldCharType="begin"/>
        </w:r>
        <w:r w:rsidR="01D58914">
          <w:delInstrText>PAGEREF _Toc365875575 \h</w:delInstrText>
        </w:r>
        <w:r w:rsidR="01D58914">
          <w:fldChar w:fldCharType="separate"/>
        </w:r>
        <w:r w:rsidR="01D58914" w:rsidRPr="01D58914">
          <w:rPr>
            <w:rStyle w:val="Lienhypertexte"/>
          </w:rPr>
          <w:delText>11</w:delText>
        </w:r>
        <w:r w:rsidR="01D58914">
          <w:fldChar w:fldCharType="end"/>
        </w:r>
        <w:r>
          <w:fldChar w:fldCharType="end"/>
        </w:r>
      </w:del>
    </w:p>
    <w:p w14:paraId="4A437D0D" w14:textId="77777777" w:rsidR="01D58914" w:rsidRDefault="00000000" w:rsidP="00BA5987">
      <w:pPr>
        <w:pStyle w:val="TM2"/>
        <w:tabs>
          <w:tab w:val="left" w:pos="600"/>
          <w:tab w:val="right" w:leader="dot" w:pos="9060"/>
        </w:tabs>
        <w:rPr>
          <w:del w:id="193" w:author="L’auteur" w:date="2024-02-17T16:59:00Z"/>
        </w:rPr>
      </w:pPr>
      <w:del w:id="194" w:author="L’auteur" w:date="2024-02-17T16:59:00Z">
        <w:r>
          <w:fldChar w:fldCharType="begin"/>
        </w:r>
        <w:r>
          <w:delInstrText>HYPERLINK \l "_Toc1106269589" \h</w:delInstrText>
        </w:r>
        <w:r>
          <w:fldChar w:fldCharType="separate"/>
        </w:r>
        <w:r w:rsidR="01D58914" w:rsidRPr="01D58914">
          <w:rPr>
            <w:rStyle w:val="Lienhypertexte"/>
          </w:rPr>
          <w:delText>7.2</w:delText>
        </w:r>
        <w:r w:rsidR="01D58914">
          <w:tab/>
        </w:r>
        <w:r w:rsidR="01D58914" w:rsidRPr="01D58914">
          <w:rPr>
            <w:rStyle w:val="Lienhypertexte"/>
          </w:rPr>
          <w:delText>Bibliographie</w:delText>
        </w:r>
        <w:r w:rsidR="01D58914">
          <w:tab/>
        </w:r>
        <w:r w:rsidR="01D58914">
          <w:fldChar w:fldCharType="begin"/>
        </w:r>
        <w:r w:rsidR="01D58914">
          <w:delInstrText>PAGEREF _Toc1106269589 \h</w:delInstrText>
        </w:r>
        <w:r w:rsidR="01D58914">
          <w:fldChar w:fldCharType="separate"/>
        </w:r>
        <w:r w:rsidR="01D58914" w:rsidRPr="01D58914">
          <w:rPr>
            <w:rStyle w:val="Lienhypertexte"/>
          </w:rPr>
          <w:delText>11</w:delText>
        </w:r>
        <w:r w:rsidR="01D58914">
          <w:fldChar w:fldCharType="end"/>
        </w:r>
        <w:r>
          <w:fldChar w:fldCharType="end"/>
        </w:r>
      </w:del>
    </w:p>
    <w:p w14:paraId="1A2132B8" w14:textId="77777777" w:rsidR="01D58914" w:rsidRDefault="00000000" w:rsidP="00BA5987">
      <w:pPr>
        <w:pStyle w:val="TM2"/>
        <w:tabs>
          <w:tab w:val="left" w:pos="600"/>
          <w:tab w:val="right" w:leader="dot" w:pos="9060"/>
        </w:tabs>
        <w:rPr>
          <w:del w:id="195" w:author="L’auteur" w:date="2024-02-17T16:59:00Z"/>
        </w:rPr>
      </w:pPr>
      <w:del w:id="196" w:author="L’auteur" w:date="2024-02-17T16:59:00Z">
        <w:r>
          <w:fldChar w:fldCharType="begin"/>
        </w:r>
        <w:r>
          <w:delInstrText>HYPERLINK \l "_Toc2083102571" \h</w:delInstrText>
        </w:r>
        <w:r>
          <w:fldChar w:fldCharType="separate"/>
        </w:r>
        <w:r w:rsidR="01D58914" w:rsidRPr="01D58914">
          <w:rPr>
            <w:rStyle w:val="Lienhypertexte"/>
          </w:rPr>
          <w:delText>7.3</w:delText>
        </w:r>
        <w:r w:rsidR="01D58914">
          <w:tab/>
        </w:r>
        <w:r w:rsidR="01D58914" w:rsidRPr="01D58914">
          <w:rPr>
            <w:rStyle w:val="Lienhypertexte"/>
          </w:rPr>
          <w:delText>Webographie</w:delText>
        </w:r>
        <w:r w:rsidR="01D58914">
          <w:tab/>
        </w:r>
        <w:r w:rsidR="01D58914">
          <w:fldChar w:fldCharType="begin"/>
        </w:r>
        <w:r w:rsidR="01D58914">
          <w:delInstrText>PAGEREF _Toc2083102571 \h</w:delInstrText>
        </w:r>
        <w:r w:rsidR="01D58914">
          <w:fldChar w:fldCharType="separate"/>
        </w:r>
        <w:r w:rsidR="01D58914" w:rsidRPr="01D58914">
          <w:rPr>
            <w:rStyle w:val="Lienhypertexte"/>
          </w:rPr>
          <w:delText>11</w:delText>
        </w:r>
        <w:r w:rsidR="01D58914">
          <w:fldChar w:fldCharType="end"/>
        </w:r>
        <w:r>
          <w:fldChar w:fldCharType="end"/>
        </w:r>
      </w:del>
    </w:p>
    <w:p w14:paraId="06A36BE7" w14:textId="77777777" w:rsidR="01D58914" w:rsidRDefault="00000000" w:rsidP="00BA5987">
      <w:pPr>
        <w:pStyle w:val="TM10"/>
        <w:tabs>
          <w:tab w:val="left" w:pos="390"/>
          <w:tab w:val="right" w:leader="dot" w:pos="9060"/>
        </w:tabs>
        <w:rPr>
          <w:del w:id="197" w:author="L’auteur" w:date="2024-02-17T16:59:00Z"/>
        </w:rPr>
      </w:pPr>
      <w:del w:id="198" w:author="L’auteur" w:date="2024-02-17T16:59:00Z">
        <w:r>
          <w:fldChar w:fldCharType="begin"/>
        </w:r>
        <w:r>
          <w:delInstrText>HYPERLINK \l "_Toc201596968" \h</w:delInstrText>
        </w:r>
        <w:r>
          <w:fldChar w:fldCharType="separate"/>
        </w:r>
        <w:r w:rsidR="01D58914" w:rsidRPr="01D58914">
          <w:rPr>
            <w:rStyle w:val="Lienhypertexte"/>
          </w:rPr>
          <w:delText>8</w:delText>
        </w:r>
        <w:r w:rsidR="01D58914">
          <w:tab/>
        </w:r>
        <w:r w:rsidR="01D58914" w:rsidRPr="01D58914">
          <w:rPr>
            <w:rStyle w:val="Lienhypertexte"/>
          </w:rPr>
          <w:delText>Annexes</w:delText>
        </w:r>
        <w:r w:rsidR="01D58914">
          <w:tab/>
        </w:r>
        <w:r w:rsidR="01D58914">
          <w:fldChar w:fldCharType="begin"/>
        </w:r>
        <w:r w:rsidR="01D58914">
          <w:delInstrText>PAGEREF _Toc201596968 \h</w:delInstrText>
        </w:r>
        <w:r w:rsidR="01D58914">
          <w:fldChar w:fldCharType="separate"/>
        </w:r>
        <w:r w:rsidR="01D58914" w:rsidRPr="01D58914">
          <w:rPr>
            <w:rStyle w:val="Lienhypertexte"/>
          </w:rPr>
          <w:delText>11</w:delText>
        </w:r>
        <w:r w:rsidR="01D58914">
          <w:fldChar w:fldCharType="end"/>
        </w:r>
        <w:r>
          <w:fldChar w:fldCharType="end"/>
        </w:r>
        <w:r w:rsidR="01D58914">
          <w:fldChar w:fldCharType="end"/>
        </w:r>
      </w:del>
    </w:p>
    <w:p w14:paraId="466F3317" w14:textId="77777777" w:rsidR="00742484" w:rsidRDefault="00A65F0B">
      <w:pPr>
        <w:rPr>
          <w:del w:id="199" w:author="L’auteur" w:date="2024-02-17T16:59:00Z"/>
        </w:rPr>
      </w:pPr>
      <w:del w:id="200" w:author="L’auteur" w:date="2024-02-17T16:59:00Z">
        <w:r>
          <w:br w:type="page"/>
        </w:r>
      </w:del>
    </w:p>
    <w:p w14:paraId="3307DFB5" w14:textId="77777777" w:rsidR="00D160DD" w:rsidRDefault="007F30AE" w:rsidP="01D58914">
      <w:pPr>
        <w:pStyle w:val="Titre1"/>
        <w:ind w:left="0" w:firstLine="0"/>
        <w:rPr>
          <w:del w:id="201" w:author="L’auteur" w:date="2024-02-17T16:59:00Z"/>
        </w:rPr>
      </w:pPr>
      <w:bookmarkStart w:id="202" w:name="_Toc532179955"/>
      <w:bookmarkStart w:id="203" w:name="_Toc165969637"/>
      <w:bookmarkStart w:id="204" w:name="_Toc1202984046"/>
      <w:del w:id="205" w:author="L’auteur" w:date="2024-02-17T16:59:00Z">
        <w:r>
          <w:delText>Spécifications</w:delText>
        </w:r>
        <w:bookmarkEnd w:id="202"/>
        <w:bookmarkEnd w:id="203"/>
        <w:bookmarkEnd w:id="204"/>
      </w:del>
    </w:p>
    <w:p w14:paraId="501E013D" w14:textId="77777777" w:rsidR="008E53F9" w:rsidRPr="008E53F9" w:rsidRDefault="008E53F9" w:rsidP="008E53F9">
      <w:pPr>
        <w:pStyle w:val="Corpsdetexte"/>
        <w:rPr>
          <w:del w:id="206" w:author="L’auteur" w:date="2024-02-17T16:59:00Z"/>
        </w:rPr>
      </w:pPr>
    </w:p>
    <w:p w14:paraId="2A225CE0" w14:textId="77777777" w:rsidR="0076036D" w:rsidRDefault="00753A51" w:rsidP="01D58914">
      <w:pPr>
        <w:pStyle w:val="Titre2"/>
        <w:ind w:left="0" w:firstLine="0"/>
        <w:rPr>
          <w:del w:id="207" w:author="L’auteur" w:date="2024-02-17T16:59:00Z"/>
        </w:rPr>
      </w:pPr>
      <w:bookmarkStart w:id="208" w:name="_Toc929112010"/>
      <w:bookmarkStart w:id="209" w:name="_Toc532179969"/>
      <w:bookmarkStart w:id="210" w:name="_Toc165969639"/>
      <w:del w:id="211" w:author="L’auteur" w:date="2024-02-17T16:59:00Z">
        <w:r>
          <w:delText>T</w:delText>
        </w:r>
        <w:r w:rsidR="00902523">
          <w:delText>itr</w:delText>
        </w:r>
        <w:r w:rsidR="0015167D">
          <w:delText>e</w:delText>
        </w:r>
        <w:bookmarkEnd w:id="208"/>
      </w:del>
    </w:p>
    <w:p w14:paraId="0351BD71" w14:textId="77777777" w:rsidR="002F2165" w:rsidRPr="002F2165" w:rsidRDefault="002F2165" w:rsidP="002F2165">
      <w:pPr>
        <w:pStyle w:val="Retraitcorpsdetexte"/>
        <w:rPr>
          <w:del w:id="212" w:author="L’auteur" w:date="2024-02-17T16:59:00Z"/>
        </w:rPr>
      </w:pPr>
    </w:p>
    <w:p w14:paraId="7E1E5590" w14:textId="77777777" w:rsidR="00BC7531" w:rsidRDefault="00000000">
      <w:pPr>
        <w:spacing w:after="350"/>
        <w:ind w:left="-30" w:right="-5"/>
        <w:rPr>
          <w:ins w:id="213" w:author="L’auteur" w:date="2024-02-17T16:59:00Z"/>
        </w:rPr>
      </w:pPr>
      <w:ins w:id="214" w:author="L’auteur" w:date="2024-02-17T16:59:00Z">
        <w:r>
          <w:rPr>
            <w:noProof/>
          </w:rPr>
          <mc:AlternateContent>
            <mc:Choice Requires="wpg">
              <w:drawing>
                <wp:inline distT="0" distB="0" distL="0" distR="0">
                  <wp:extent cx="5800091" cy="12700"/>
                  <wp:effectExtent l="0" t="0" r="0" b="0"/>
                  <wp:docPr id="18383" name="Group 18383"/>
                  <wp:cNvGraphicFramePr/>
                  <a:graphic xmlns:a="http://schemas.openxmlformats.org/drawingml/2006/main">
                    <a:graphicData uri="http://schemas.microsoft.com/office/word/2010/wordprocessingGroup">
                      <wpg:wgp>
                        <wpg:cNvGrpSpPr/>
                        <wpg:grpSpPr>
                          <a:xfrm>
                            <a:off x="0" y="0"/>
                            <a:ext cx="5800091" cy="12700"/>
                            <a:chOff x="0" y="0"/>
                            <a:chExt cx="5800091" cy="12700"/>
                          </a:xfrm>
                        </wpg:grpSpPr>
                        <wps:wsp>
                          <wps:cNvPr id="20913" name="Shape 20913"/>
                          <wps:cNvSpPr/>
                          <wps:spPr>
                            <a:xfrm>
                              <a:off x="0" y="0"/>
                              <a:ext cx="5800091" cy="12700"/>
                            </a:xfrm>
                            <a:custGeom>
                              <a:avLst/>
                              <a:gdLst/>
                              <a:ahLst/>
                              <a:cxnLst/>
                              <a:rect l="0" t="0" r="0" b="0"/>
                              <a:pathLst>
                                <a:path w="5800091" h="12700">
                                  <a:moveTo>
                                    <a:pt x="0" y="0"/>
                                  </a:moveTo>
                                  <a:lnTo>
                                    <a:pt x="5800091" y="0"/>
                                  </a:lnTo>
                                  <a:lnTo>
                                    <a:pt x="5800091"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8383" style="width:456.7pt;height:1pt;mso-position-horizontal-relative:char;mso-position-vertical-relative:line" coordsize="58000,127">
                  <v:shape id="Shape 20914" style="position:absolute;width:58000;height:127;left:0;top:0;" coordsize="5800091,12700" path="m0,0l5800091,0l5800091,12700l0,12700l0,0">
                    <v:stroke weight="0pt" endcap="flat" joinstyle="miter" miterlimit="10" on="false" color="#000000" opacity="0"/>
                    <v:fill on="true" color="#4f81bd"/>
                  </v:shape>
                </v:group>
              </w:pict>
            </mc:Fallback>
          </mc:AlternateContent>
        </w:r>
      </w:ins>
    </w:p>
    <w:p w14:paraId="6CC58339" w14:textId="77777777" w:rsidR="00BC7531" w:rsidRDefault="00000000">
      <w:pPr>
        <w:tabs>
          <w:tab w:val="right" w:pos="9100"/>
        </w:tabs>
        <w:spacing w:after="108"/>
        <w:ind w:left="-15"/>
        <w:rPr>
          <w:ins w:id="215" w:author="L’auteur" w:date="2024-02-17T16:59:00Z"/>
        </w:rPr>
      </w:pPr>
      <w:ins w:id="216" w:author="L’auteur" w:date="2024-02-17T16:59:00Z">
        <w:r>
          <w:rPr>
            <w:rFonts w:ascii="Century Gothic" w:eastAsia="Century Gothic" w:hAnsi="Century Gothic" w:cs="Century Gothic"/>
            <w:b/>
            <w:sz w:val="20"/>
          </w:rPr>
          <w:t>1</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b/>
            <w:sz w:val="20"/>
          </w:rPr>
          <w:t>SPÉCIFICATIONS .............................................................................................................................. 3</w:t>
        </w:r>
        <w:r>
          <w:rPr>
            <w:rFonts w:ascii="Century Gothic" w:eastAsia="Century Gothic" w:hAnsi="Century Gothic" w:cs="Century Gothic"/>
          </w:rPr>
          <w:t xml:space="preserve"> </w:t>
        </w:r>
      </w:ins>
    </w:p>
    <w:p w14:paraId="7048231B" w14:textId="77777777" w:rsidR="00BC7531" w:rsidRDefault="00000000">
      <w:pPr>
        <w:pStyle w:val="Titre1"/>
        <w:ind w:left="195" w:right="11"/>
        <w:jc w:val="both"/>
        <w:rPr>
          <w:ins w:id="217" w:author="L’auteur" w:date="2024-02-17T16:59:00Z"/>
        </w:rPr>
      </w:pPr>
      <w:ins w:id="218" w:author="L’auteur" w:date="2024-02-17T16:59:00Z">
        <w:r>
          <w:rPr>
            <w:b w:val="0"/>
            <w:sz w:val="20"/>
          </w:rPr>
          <w:t>1.1</w:t>
        </w:r>
        <w:r>
          <w:rPr>
            <w:b w:val="0"/>
            <w:sz w:val="22"/>
          </w:rPr>
          <w:t xml:space="preserve"> </w:t>
        </w:r>
        <w:r>
          <w:rPr>
            <w:b w:val="0"/>
            <w:sz w:val="22"/>
          </w:rPr>
          <w:tab/>
        </w:r>
        <w:r>
          <w:rPr>
            <w:b w:val="0"/>
            <w:sz w:val="20"/>
          </w:rPr>
          <w:t>T</w:t>
        </w:r>
        <w:r>
          <w:rPr>
            <w:b w:val="0"/>
            <w:sz w:val="16"/>
          </w:rPr>
          <w:t>ITRE</w:t>
        </w:r>
        <w:r>
          <w:rPr>
            <w:b w:val="0"/>
            <w:sz w:val="20"/>
          </w:rPr>
          <w:t xml:space="preserve"> ............................................................................................................................................ 3</w:t>
        </w:r>
        <w:r>
          <w:rPr>
            <w:b w:val="0"/>
            <w:sz w:val="22"/>
          </w:rPr>
          <w:t xml:space="preserve"> </w:t>
        </w:r>
        <w:r>
          <w:rPr>
            <w:b w:val="0"/>
            <w:sz w:val="20"/>
          </w:rPr>
          <w:t>1.2</w:t>
        </w:r>
        <w:r>
          <w:rPr>
            <w:b w:val="0"/>
            <w:sz w:val="22"/>
          </w:rPr>
          <w:t xml:space="preserve"> </w:t>
        </w:r>
        <w:r>
          <w:rPr>
            <w:b w:val="0"/>
            <w:sz w:val="22"/>
          </w:rPr>
          <w:tab/>
        </w:r>
        <w:r>
          <w:rPr>
            <w:b w:val="0"/>
            <w:sz w:val="20"/>
          </w:rPr>
          <w:t>D</w:t>
        </w:r>
        <w:r>
          <w:rPr>
            <w:b w:val="0"/>
            <w:sz w:val="16"/>
          </w:rPr>
          <w:t>ESCRIPTION</w:t>
        </w:r>
        <w:r>
          <w:rPr>
            <w:b w:val="0"/>
            <w:sz w:val="20"/>
          </w:rPr>
          <w:t xml:space="preserve"> ................................................................................................................................ 3</w:t>
        </w:r>
        <w:r>
          <w:rPr>
            <w:b w:val="0"/>
            <w:sz w:val="22"/>
          </w:rPr>
          <w:t xml:space="preserve"> </w:t>
        </w:r>
        <w:r>
          <w:rPr>
            <w:b w:val="0"/>
            <w:sz w:val="20"/>
          </w:rPr>
          <w:t>1.3</w:t>
        </w:r>
        <w:r>
          <w:rPr>
            <w:b w:val="0"/>
            <w:sz w:val="22"/>
          </w:rPr>
          <w:t xml:space="preserve"> </w:t>
        </w:r>
        <w:r>
          <w:rPr>
            <w:b w:val="0"/>
            <w:sz w:val="22"/>
          </w:rPr>
          <w:tab/>
        </w:r>
        <w:r>
          <w:rPr>
            <w:b w:val="0"/>
            <w:sz w:val="20"/>
          </w:rPr>
          <w:t>M</w:t>
        </w:r>
        <w:r>
          <w:rPr>
            <w:b w:val="0"/>
            <w:sz w:val="16"/>
          </w:rPr>
          <w:t>ATÉRIEL ET LOGICIELS À DISPOSITION</w:t>
        </w:r>
        <w:r>
          <w:rPr>
            <w:b w:val="0"/>
            <w:sz w:val="20"/>
          </w:rPr>
          <w:t xml:space="preserve"> .............................................................................................. 3</w:t>
        </w:r>
        <w:r>
          <w:rPr>
            <w:b w:val="0"/>
            <w:sz w:val="22"/>
          </w:rPr>
          <w:t xml:space="preserve"> </w:t>
        </w:r>
        <w:r>
          <w:rPr>
            <w:b w:val="0"/>
            <w:sz w:val="20"/>
          </w:rPr>
          <w:t>1.4</w:t>
        </w:r>
        <w:r>
          <w:rPr>
            <w:b w:val="0"/>
            <w:sz w:val="22"/>
          </w:rPr>
          <w:t xml:space="preserve"> </w:t>
        </w:r>
        <w:r>
          <w:rPr>
            <w:b w:val="0"/>
            <w:sz w:val="22"/>
          </w:rPr>
          <w:tab/>
        </w:r>
        <w:r>
          <w:rPr>
            <w:b w:val="0"/>
            <w:sz w:val="20"/>
          </w:rPr>
          <w:t>P</w:t>
        </w:r>
        <w:r>
          <w:rPr>
            <w:b w:val="0"/>
            <w:sz w:val="16"/>
          </w:rPr>
          <w:t>RÉREQUIS</w:t>
        </w:r>
        <w:r>
          <w:rPr>
            <w:b w:val="0"/>
            <w:sz w:val="20"/>
          </w:rPr>
          <w:t xml:space="preserve"> .................................................................................................................................... 3</w:t>
        </w:r>
        <w:r>
          <w:rPr>
            <w:b w:val="0"/>
            <w:sz w:val="22"/>
          </w:rPr>
          <w:t xml:space="preserve"> </w:t>
        </w:r>
        <w:r>
          <w:rPr>
            <w:b w:val="0"/>
            <w:sz w:val="20"/>
          </w:rPr>
          <w:t>1.5</w:t>
        </w:r>
        <w:r>
          <w:rPr>
            <w:b w:val="0"/>
            <w:sz w:val="22"/>
          </w:rPr>
          <w:t xml:space="preserve"> </w:t>
        </w:r>
        <w:r>
          <w:rPr>
            <w:b w:val="0"/>
            <w:sz w:val="22"/>
          </w:rPr>
          <w:tab/>
        </w:r>
        <w:r>
          <w:rPr>
            <w:b w:val="0"/>
            <w:sz w:val="20"/>
          </w:rPr>
          <w:t>C</w:t>
        </w:r>
        <w:r>
          <w:rPr>
            <w:b w:val="0"/>
            <w:sz w:val="16"/>
          </w:rPr>
          <w:t>AHIER DES CHARGES</w:t>
        </w:r>
        <w:r>
          <w:rPr>
            <w:b w:val="0"/>
            <w:sz w:val="20"/>
          </w:rPr>
          <w:t>.................................................................................................................... 3</w:t>
        </w:r>
        <w:r>
          <w:rPr>
            <w:b w:val="0"/>
            <w:sz w:val="22"/>
          </w:rPr>
          <w:t xml:space="preserve"> </w:t>
        </w:r>
      </w:ins>
    </w:p>
    <w:p w14:paraId="1A77B753" w14:textId="77777777" w:rsidR="00BC7531" w:rsidRDefault="00000000">
      <w:pPr>
        <w:tabs>
          <w:tab w:val="center" w:pos="621"/>
          <w:tab w:val="right" w:pos="9100"/>
        </w:tabs>
        <w:spacing w:after="0"/>
        <w:rPr>
          <w:ins w:id="219" w:author="L’auteur" w:date="2024-02-17T16:59:00Z"/>
        </w:rPr>
      </w:pPr>
      <w:ins w:id="220" w:author="L’auteur" w:date="2024-02-17T16:59:00Z">
        <w:r>
          <w:tab/>
        </w:r>
        <w:r>
          <w:rPr>
            <w:rFonts w:ascii="Century Gothic" w:eastAsia="Century Gothic" w:hAnsi="Century Gothic" w:cs="Century Gothic"/>
            <w:i/>
            <w:sz w:val="20"/>
          </w:rPr>
          <w:t>1.5.1</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i/>
            <w:sz w:val="20"/>
          </w:rPr>
          <w:t>Objectifs et portée du projet .......................................................................................... 3</w:t>
        </w:r>
        <w:r>
          <w:rPr>
            <w:rFonts w:ascii="Century Gothic" w:eastAsia="Century Gothic" w:hAnsi="Century Gothic" w:cs="Century Gothic"/>
          </w:rPr>
          <w:t xml:space="preserve"> </w:t>
        </w:r>
      </w:ins>
    </w:p>
    <w:p w14:paraId="7DC0B002" w14:textId="77777777" w:rsidR="00BC7531" w:rsidRDefault="00000000">
      <w:pPr>
        <w:tabs>
          <w:tab w:val="center" w:pos="621"/>
          <w:tab w:val="right" w:pos="9100"/>
        </w:tabs>
        <w:spacing w:after="0"/>
        <w:rPr>
          <w:ins w:id="221" w:author="L’auteur" w:date="2024-02-17T16:59:00Z"/>
        </w:rPr>
      </w:pPr>
      <w:ins w:id="222" w:author="L’auteur" w:date="2024-02-17T16:59:00Z">
        <w:r>
          <w:tab/>
        </w:r>
        <w:r>
          <w:rPr>
            <w:rFonts w:ascii="Century Gothic" w:eastAsia="Century Gothic" w:hAnsi="Century Gothic" w:cs="Century Gothic"/>
            <w:i/>
            <w:sz w:val="20"/>
          </w:rPr>
          <w:t>1.5.2</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i/>
            <w:sz w:val="20"/>
          </w:rPr>
          <w:t>Caractéristiques des utilisateurs et impacts ................................................................. 3</w:t>
        </w:r>
        <w:r>
          <w:rPr>
            <w:rFonts w:ascii="Century Gothic" w:eastAsia="Century Gothic" w:hAnsi="Century Gothic" w:cs="Century Gothic"/>
          </w:rPr>
          <w:t xml:space="preserve"> </w:t>
        </w:r>
      </w:ins>
    </w:p>
    <w:p w14:paraId="642D3A28" w14:textId="77777777" w:rsidR="00BC7531" w:rsidRDefault="00000000">
      <w:pPr>
        <w:tabs>
          <w:tab w:val="center" w:pos="621"/>
          <w:tab w:val="right" w:pos="9100"/>
        </w:tabs>
        <w:spacing w:after="0"/>
        <w:rPr>
          <w:ins w:id="223" w:author="L’auteur" w:date="2024-02-17T16:59:00Z"/>
        </w:rPr>
      </w:pPr>
      <w:ins w:id="224" w:author="L’auteur" w:date="2024-02-17T16:59:00Z">
        <w:r>
          <w:tab/>
        </w:r>
        <w:r>
          <w:rPr>
            <w:rFonts w:ascii="Century Gothic" w:eastAsia="Century Gothic" w:hAnsi="Century Gothic" w:cs="Century Gothic"/>
            <w:i/>
            <w:sz w:val="20"/>
          </w:rPr>
          <w:t>1.5.3</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i/>
            <w:sz w:val="20"/>
          </w:rPr>
          <w:t>Fonctionnalités requises (du point de vue de l’utilisateur) ......................................... 3</w:t>
        </w:r>
        <w:r>
          <w:rPr>
            <w:rFonts w:ascii="Century Gothic" w:eastAsia="Century Gothic" w:hAnsi="Century Gothic" w:cs="Century Gothic"/>
          </w:rPr>
          <w:t xml:space="preserve"> </w:t>
        </w:r>
      </w:ins>
    </w:p>
    <w:p w14:paraId="361CED12" w14:textId="77777777" w:rsidR="00BC7531" w:rsidRDefault="00000000">
      <w:pPr>
        <w:tabs>
          <w:tab w:val="center" w:pos="621"/>
          <w:tab w:val="right" w:pos="9100"/>
        </w:tabs>
        <w:spacing w:after="0"/>
        <w:rPr>
          <w:ins w:id="225" w:author="L’auteur" w:date="2024-02-17T16:59:00Z"/>
        </w:rPr>
      </w:pPr>
      <w:ins w:id="226" w:author="L’auteur" w:date="2024-02-17T16:59:00Z">
        <w:r>
          <w:tab/>
        </w:r>
        <w:r>
          <w:rPr>
            <w:rFonts w:ascii="Century Gothic" w:eastAsia="Century Gothic" w:hAnsi="Century Gothic" w:cs="Century Gothic"/>
            <w:i/>
            <w:sz w:val="20"/>
          </w:rPr>
          <w:t>1.5.4</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i/>
            <w:sz w:val="20"/>
          </w:rPr>
          <w:t>Contraintes ........................................................................................................................ 4</w:t>
        </w:r>
        <w:r>
          <w:rPr>
            <w:rFonts w:ascii="Century Gothic" w:eastAsia="Century Gothic" w:hAnsi="Century Gothic" w:cs="Century Gothic"/>
          </w:rPr>
          <w:t xml:space="preserve"> </w:t>
        </w:r>
      </w:ins>
    </w:p>
    <w:p w14:paraId="0EBF8B88" w14:textId="77777777" w:rsidR="00BC7531" w:rsidRDefault="00000000">
      <w:pPr>
        <w:tabs>
          <w:tab w:val="center" w:pos="621"/>
          <w:tab w:val="right" w:pos="9100"/>
        </w:tabs>
        <w:spacing w:after="0"/>
        <w:rPr>
          <w:ins w:id="227" w:author="L’auteur" w:date="2024-02-17T16:59:00Z"/>
        </w:rPr>
      </w:pPr>
      <w:ins w:id="228" w:author="L’auteur" w:date="2024-02-17T16:59:00Z">
        <w:r>
          <w:tab/>
        </w:r>
        <w:r>
          <w:rPr>
            <w:rFonts w:ascii="Century Gothic" w:eastAsia="Century Gothic" w:hAnsi="Century Gothic" w:cs="Century Gothic"/>
            <w:i/>
            <w:sz w:val="20"/>
          </w:rPr>
          <w:t>1.5.5</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i/>
            <w:sz w:val="20"/>
          </w:rPr>
          <w:t>Travail à réaliser par l'apprenti ....................................................................................... 4</w:t>
        </w:r>
        <w:r>
          <w:rPr>
            <w:rFonts w:ascii="Century Gothic" w:eastAsia="Century Gothic" w:hAnsi="Century Gothic" w:cs="Century Gothic"/>
          </w:rPr>
          <w:t xml:space="preserve"> </w:t>
        </w:r>
      </w:ins>
    </w:p>
    <w:p w14:paraId="65589887" w14:textId="77777777" w:rsidR="00BC7531" w:rsidRDefault="00000000">
      <w:pPr>
        <w:tabs>
          <w:tab w:val="center" w:pos="621"/>
          <w:tab w:val="right" w:pos="9100"/>
        </w:tabs>
        <w:spacing w:after="0"/>
        <w:rPr>
          <w:ins w:id="229" w:author="L’auteur" w:date="2024-02-17T16:59:00Z"/>
        </w:rPr>
      </w:pPr>
      <w:ins w:id="230" w:author="L’auteur" w:date="2024-02-17T16:59:00Z">
        <w:r>
          <w:tab/>
        </w:r>
        <w:r>
          <w:rPr>
            <w:rFonts w:ascii="Century Gothic" w:eastAsia="Century Gothic" w:hAnsi="Century Gothic" w:cs="Century Gothic"/>
            <w:i/>
            <w:sz w:val="20"/>
          </w:rPr>
          <w:t>1.5.6</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i/>
            <w:sz w:val="20"/>
          </w:rPr>
          <w:t>Si le temps le permet … ................................................................................................... 4</w:t>
        </w:r>
        <w:r>
          <w:rPr>
            <w:rFonts w:ascii="Century Gothic" w:eastAsia="Century Gothic" w:hAnsi="Century Gothic" w:cs="Century Gothic"/>
          </w:rPr>
          <w:t xml:space="preserve"> </w:t>
        </w:r>
      </w:ins>
    </w:p>
    <w:p w14:paraId="12E04EC2" w14:textId="77777777" w:rsidR="00BC7531" w:rsidRDefault="00000000">
      <w:pPr>
        <w:tabs>
          <w:tab w:val="center" w:pos="621"/>
          <w:tab w:val="right" w:pos="9100"/>
        </w:tabs>
        <w:spacing w:after="0"/>
        <w:rPr>
          <w:ins w:id="231" w:author="L’auteur" w:date="2024-02-17T16:59:00Z"/>
        </w:rPr>
      </w:pPr>
      <w:ins w:id="232" w:author="L’auteur" w:date="2024-02-17T16:59:00Z">
        <w:r>
          <w:tab/>
        </w:r>
        <w:r>
          <w:rPr>
            <w:rFonts w:ascii="Century Gothic" w:eastAsia="Century Gothic" w:hAnsi="Century Gothic" w:cs="Century Gothic"/>
            <w:i/>
            <w:sz w:val="20"/>
          </w:rPr>
          <w:t>1.5.7</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i/>
            <w:sz w:val="20"/>
          </w:rPr>
          <w:t>Méthodes de validation des solutions ........................................................................... 4</w:t>
        </w:r>
        <w:r>
          <w:rPr>
            <w:rFonts w:ascii="Century Gothic" w:eastAsia="Century Gothic" w:hAnsi="Century Gothic" w:cs="Century Gothic"/>
          </w:rPr>
          <w:t xml:space="preserve"> </w:t>
        </w:r>
      </w:ins>
    </w:p>
    <w:p w14:paraId="423A288A" w14:textId="77777777" w:rsidR="00BC7531" w:rsidRDefault="00000000">
      <w:pPr>
        <w:pStyle w:val="Titre1"/>
        <w:tabs>
          <w:tab w:val="center" w:pos="338"/>
          <w:tab w:val="right" w:pos="9100"/>
        </w:tabs>
        <w:spacing w:after="113"/>
        <w:ind w:left="0" w:firstLine="0"/>
        <w:rPr>
          <w:ins w:id="233" w:author="L’auteur" w:date="2024-02-17T16:59:00Z"/>
        </w:rPr>
      </w:pPr>
      <w:ins w:id="234" w:author="L’auteur" w:date="2024-02-17T16:59:00Z">
        <w:r>
          <w:rPr>
            <w:rFonts w:ascii="Calibri" w:eastAsia="Calibri" w:hAnsi="Calibri" w:cs="Calibri"/>
            <w:b w:val="0"/>
            <w:sz w:val="22"/>
          </w:rPr>
          <w:tab/>
        </w:r>
        <w:r>
          <w:rPr>
            <w:b w:val="0"/>
            <w:sz w:val="20"/>
          </w:rPr>
          <w:t>1.6</w:t>
        </w:r>
        <w:r>
          <w:rPr>
            <w:b w:val="0"/>
            <w:sz w:val="22"/>
          </w:rPr>
          <w:t xml:space="preserve"> </w:t>
        </w:r>
        <w:r>
          <w:rPr>
            <w:b w:val="0"/>
            <w:sz w:val="22"/>
          </w:rPr>
          <w:tab/>
        </w:r>
        <w:r>
          <w:rPr>
            <w:b w:val="0"/>
            <w:sz w:val="20"/>
          </w:rPr>
          <w:t>E</w:t>
        </w:r>
        <w:r>
          <w:rPr>
            <w:b w:val="0"/>
            <w:sz w:val="16"/>
          </w:rPr>
          <w:t>LÉMENTS ÉVALUÉS</w:t>
        </w:r>
        <w:r>
          <w:rPr>
            <w:b w:val="0"/>
            <w:sz w:val="20"/>
          </w:rPr>
          <w:t xml:space="preserve"> ........................................................................................................................ 4</w:t>
        </w:r>
        <w:r>
          <w:rPr>
            <w:b w:val="0"/>
            <w:sz w:val="22"/>
          </w:rPr>
          <w:t xml:space="preserve"> </w:t>
        </w:r>
      </w:ins>
    </w:p>
    <w:p w14:paraId="4C321B96" w14:textId="77777777" w:rsidR="00BC7531" w:rsidRDefault="00000000">
      <w:pPr>
        <w:numPr>
          <w:ilvl w:val="0"/>
          <w:numId w:val="1"/>
        </w:numPr>
        <w:spacing w:after="108"/>
        <w:ind w:hanging="401"/>
        <w:rPr>
          <w:ins w:id="235" w:author="L’auteur" w:date="2024-02-17T16:59:00Z"/>
        </w:rPr>
      </w:pPr>
      <w:ins w:id="236" w:author="L’auteur" w:date="2024-02-17T16:59:00Z">
        <w:r>
          <w:rPr>
            <w:rFonts w:ascii="Century Gothic" w:eastAsia="Century Gothic" w:hAnsi="Century Gothic" w:cs="Century Gothic"/>
            <w:b/>
            <w:sz w:val="20"/>
          </w:rPr>
          <w:t>PLANIFICATION INITIALE ................................................................................................................. 4</w:t>
        </w:r>
        <w:r>
          <w:rPr>
            <w:rFonts w:ascii="Century Gothic" w:eastAsia="Century Gothic" w:hAnsi="Century Gothic" w:cs="Century Gothic"/>
          </w:rPr>
          <w:t xml:space="preserve"> </w:t>
        </w:r>
      </w:ins>
    </w:p>
    <w:p w14:paraId="39592116" w14:textId="77777777" w:rsidR="00BC7531" w:rsidRDefault="00000000">
      <w:pPr>
        <w:numPr>
          <w:ilvl w:val="0"/>
          <w:numId w:val="1"/>
        </w:numPr>
        <w:spacing w:after="108"/>
        <w:ind w:hanging="401"/>
        <w:rPr>
          <w:ins w:id="237" w:author="L’auteur" w:date="2024-02-17T16:59:00Z"/>
        </w:rPr>
      </w:pPr>
      <w:ins w:id="238" w:author="L’auteur" w:date="2024-02-17T16:59:00Z">
        <w:r>
          <w:rPr>
            <w:rFonts w:ascii="Century Gothic" w:eastAsia="Century Gothic" w:hAnsi="Century Gothic" w:cs="Century Gothic"/>
            <w:b/>
            <w:sz w:val="20"/>
          </w:rPr>
          <w:t>ANALYSE FONCTIONNELLE ............................................................................................................. 5</w:t>
        </w:r>
        <w:r>
          <w:rPr>
            <w:rFonts w:ascii="Century Gothic" w:eastAsia="Century Gothic" w:hAnsi="Century Gothic" w:cs="Century Gothic"/>
          </w:rPr>
          <w:t xml:space="preserve"> </w:t>
        </w:r>
      </w:ins>
    </w:p>
    <w:p w14:paraId="2B57096F" w14:textId="77777777" w:rsidR="00BC7531" w:rsidRDefault="00000000">
      <w:pPr>
        <w:numPr>
          <w:ilvl w:val="0"/>
          <w:numId w:val="1"/>
        </w:numPr>
        <w:spacing w:after="108"/>
        <w:ind w:hanging="401"/>
        <w:rPr>
          <w:ins w:id="239" w:author="L’auteur" w:date="2024-02-17T16:59:00Z"/>
        </w:rPr>
      </w:pPr>
      <w:ins w:id="240" w:author="L’auteur" w:date="2024-02-17T16:59:00Z">
        <w:r>
          <w:rPr>
            <w:rFonts w:ascii="Century Gothic" w:eastAsia="Century Gothic" w:hAnsi="Century Gothic" w:cs="Century Gothic"/>
            <w:b/>
            <w:sz w:val="20"/>
          </w:rPr>
          <w:t xml:space="preserve">CONCEPTION ................................................................................... </w:t>
        </w:r>
        <w:r>
          <w:rPr>
            <w:rFonts w:ascii="Century Gothic" w:eastAsia="Century Gothic" w:hAnsi="Century Gothic" w:cs="Century Gothic"/>
            <w:sz w:val="20"/>
          </w:rPr>
          <w:t>ERREUR ! SIGNET NON DEFINI.</w:t>
        </w:r>
        <w:r>
          <w:rPr>
            <w:rFonts w:ascii="Century Gothic" w:eastAsia="Century Gothic" w:hAnsi="Century Gothic" w:cs="Century Gothic"/>
          </w:rPr>
          <w:t xml:space="preserve"> </w:t>
        </w:r>
      </w:ins>
    </w:p>
    <w:p w14:paraId="4511A2E4" w14:textId="77777777" w:rsidR="00BC7531" w:rsidRDefault="00000000">
      <w:pPr>
        <w:numPr>
          <w:ilvl w:val="1"/>
          <w:numId w:val="1"/>
        </w:numPr>
        <w:spacing w:after="114"/>
        <w:ind w:right="11" w:hanging="10"/>
        <w:jc w:val="both"/>
        <w:rPr>
          <w:ins w:id="241" w:author="L’auteur" w:date="2024-02-17T16:59:00Z"/>
        </w:rPr>
      </w:pPr>
      <w:ins w:id="242" w:author="L’auteur" w:date="2024-02-17T16:59:00Z">
        <w:r>
          <w:rPr>
            <w:rFonts w:ascii="Century Gothic" w:eastAsia="Century Gothic" w:hAnsi="Century Gothic" w:cs="Century Gothic"/>
            <w:sz w:val="20"/>
          </w:rPr>
          <w:t>A</w:t>
        </w:r>
        <w:r>
          <w:rPr>
            <w:rFonts w:ascii="Century Gothic" w:eastAsia="Century Gothic" w:hAnsi="Century Gothic" w:cs="Century Gothic"/>
            <w:sz w:val="16"/>
          </w:rPr>
          <w:t>RCHITECTURE</w:t>
        </w:r>
        <w:r>
          <w:rPr>
            <w:rFonts w:ascii="Century Gothic" w:eastAsia="Century Gothic" w:hAnsi="Century Gothic" w:cs="Century Gothic"/>
            <w:sz w:val="20"/>
          </w:rPr>
          <w:t xml:space="preserve"> ............................................................................................................................ 10</w:t>
        </w:r>
        <w:r>
          <w:rPr>
            <w:rFonts w:ascii="Century Gothic" w:eastAsia="Century Gothic" w:hAnsi="Century Gothic" w:cs="Century Gothic"/>
          </w:rPr>
          <w:t xml:space="preserve"> </w:t>
        </w:r>
        <w:r>
          <w:rPr>
            <w:rFonts w:ascii="Century Gothic" w:eastAsia="Century Gothic" w:hAnsi="Century Gothic" w:cs="Century Gothic"/>
            <w:sz w:val="20"/>
          </w:rPr>
          <w:t>4.2</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sz w:val="20"/>
          </w:rPr>
          <w:t>M</w:t>
        </w:r>
        <w:r>
          <w:rPr>
            <w:rFonts w:ascii="Century Gothic" w:eastAsia="Century Gothic" w:hAnsi="Century Gothic" w:cs="Century Gothic"/>
            <w:sz w:val="16"/>
          </w:rPr>
          <w:t>ODÈLES DE DONNÉE</w:t>
        </w:r>
        <w:r>
          <w:rPr>
            <w:rFonts w:ascii="Century Gothic" w:eastAsia="Century Gothic" w:hAnsi="Century Gothic" w:cs="Century Gothic"/>
            <w:sz w:val="20"/>
          </w:rPr>
          <w:t xml:space="preserve"> .................................................................................................................. 10</w:t>
        </w:r>
        <w:r>
          <w:rPr>
            <w:rFonts w:ascii="Century Gothic" w:eastAsia="Century Gothic" w:hAnsi="Century Gothic" w:cs="Century Gothic"/>
          </w:rPr>
          <w:t xml:space="preserve"> </w:t>
        </w:r>
        <w:r>
          <w:rPr>
            <w:rFonts w:ascii="Century Gothic" w:eastAsia="Century Gothic" w:hAnsi="Century Gothic" w:cs="Century Gothic"/>
            <w:sz w:val="20"/>
          </w:rPr>
          <w:t>4.3</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sz w:val="20"/>
          </w:rPr>
          <w:t>I</w:t>
        </w:r>
        <w:r>
          <w:rPr>
            <w:rFonts w:ascii="Century Gothic" w:eastAsia="Century Gothic" w:hAnsi="Century Gothic" w:cs="Century Gothic"/>
            <w:sz w:val="16"/>
          </w:rPr>
          <w:t>MPLÉMENTATIONS SPÉCIFIQUES</w:t>
        </w:r>
        <w:r>
          <w:rPr>
            <w:rFonts w:ascii="Century Gothic" w:eastAsia="Century Gothic" w:hAnsi="Century Gothic" w:cs="Century Gothic"/>
            <w:sz w:val="20"/>
          </w:rPr>
          <w:t xml:space="preserve"> ..................................................................................................... 10</w:t>
        </w:r>
        <w:r>
          <w:rPr>
            <w:rFonts w:ascii="Century Gothic" w:eastAsia="Century Gothic" w:hAnsi="Century Gothic" w:cs="Century Gothic"/>
          </w:rPr>
          <w:t xml:space="preserve"> </w:t>
        </w:r>
      </w:ins>
    </w:p>
    <w:p w14:paraId="50A2EE2D" w14:textId="77777777" w:rsidR="00BC7531" w:rsidRDefault="00000000">
      <w:pPr>
        <w:numPr>
          <w:ilvl w:val="0"/>
          <w:numId w:val="1"/>
        </w:numPr>
        <w:spacing w:after="108"/>
        <w:ind w:hanging="401"/>
        <w:rPr>
          <w:ins w:id="243" w:author="L’auteur" w:date="2024-02-17T16:59:00Z"/>
        </w:rPr>
      </w:pPr>
      <w:ins w:id="244" w:author="L’auteur" w:date="2024-02-17T16:59:00Z">
        <w:r>
          <w:rPr>
            <w:rFonts w:ascii="Century Gothic" w:eastAsia="Century Gothic" w:hAnsi="Century Gothic" w:cs="Century Gothic"/>
            <w:b/>
            <w:sz w:val="20"/>
          </w:rPr>
          <w:t>RÉALISATION .................................................................................................................................. 11</w:t>
        </w:r>
        <w:r>
          <w:rPr>
            <w:rFonts w:ascii="Century Gothic" w:eastAsia="Century Gothic" w:hAnsi="Century Gothic" w:cs="Century Gothic"/>
          </w:rPr>
          <w:t xml:space="preserve"> </w:t>
        </w:r>
      </w:ins>
    </w:p>
    <w:p w14:paraId="15981D07" w14:textId="77777777" w:rsidR="00BC7531" w:rsidRDefault="00000000">
      <w:pPr>
        <w:numPr>
          <w:ilvl w:val="1"/>
          <w:numId w:val="1"/>
        </w:numPr>
        <w:spacing w:after="114"/>
        <w:ind w:right="11" w:hanging="10"/>
        <w:jc w:val="both"/>
        <w:rPr>
          <w:ins w:id="245" w:author="L’auteur" w:date="2024-02-17T16:59:00Z"/>
        </w:rPr>
      </w:pPr>
      <w:ins w:id="246" w:author="L’auteur" w:date="2024-02-17T16:59:00Z">
        <w:r>
          <w:rPr>
            <w:rFonts w:ascii="Century Gothic" w:eastAsia="Century Gothic" w:hAnsi="Century Gothic" w:cs="Century Gothic"/>
            <w:sz w:val="20"/>
          </w:rPr>
          <w:t>E</w:t>
        </w:r>
        <w:r>
          <w:rPr>
            <w:rFonts w:ascii="Century Gothic" w:eastAsia="Century Gothic" w:hAnsi="Century Gothic" w:cs="Century Gothic"/>
            <w:sz w:val="16"/>
          </w:rPr>
          <w:t>NVIRONNEMENT DE TRAVAIL</w:t>
        </w:r>
        <w:r>
          <w:rPr>
            <w:rFonts w:ascii="Century Gothic" w:eastAsia="Century Gothic" w:hAnsi="Century Gothic" w:cs="Century Gothic"/>
            <w:sz w:val="20"/>
          </w:rPr>
          <w:t xml:space="preserve"> ........................................................................................................ 11</w:t>
        </w:r>
        <w:r>
          <w:rPr>
            <w:rFonts w:ascii="Century Gothic" w:eastAsia="Century Gothic" w:hAnsi="Century Gothic" w:cs="Century Gothic"/>
          </w:rPr>
          <w:t xml:space="preserve"> </w:t>
        </w:r>
        <w:r>
          <w:rPr>
            <w:rFonts w:ascii="Century Gothic" w:eastAsia="Century Gothic" w:hAnsi="Century Gothic" w:cs="Century Gothic"/>
            <w:sz w:val="20"/>
          </w:rPr>
          <w:t>5.2</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sz w:val="20"/>
          </w:rPr>
          <w:t>P</w:t>
        </w:r>
        <w:r>
          <w:rPr>
            <w:rFonts w:ascii="Century Gothic" w:eastAsia="Century Gothic" w:hAnsi="Century Gothic" w:cs="Century Gothic"/>
            <w:sz w:val="16"/>
          </w:rPr>
          <w:t>LANIFICATION DÉTAILLÉE</w:t>
        </w:r>
        <w:r>
          <w:rPr>
            <w:rFonts w:ascii="Century Gothic" w:eastAsia="Century Gothic" w:hAnsi="Century Gothic" w:cs="Century Gothic"/>
            <w:sz w:val="20"/>
          </w:rPr>
          <w:t xml:space="preserve"> ............................................................................................................. 11</w:t>
        </w:r>
        <w:r>
          <w:rPr>
            <w:rFonts w:ascii="Century Gothic" w:eastAsia="Century Gothic" w:hAnsi="Century Gothic" w:cs="Century Gothic"/>
          </w:rPr>
          <w:t xml:space="preserve"> </w:t>
        </w:r>
        <w:r>
          <w:rPr>
            <w:rFonts w:ascii="Century Gothic" w:eastAsia="Century Gothic" w:hAnsi="Century Gothic" w:cs="Century Gothic"/>
            <w:sz w:val="20"/>
          </w:rPr>
          <w:t>5.3</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sz w:val="20"/>
          </w:rPr>
          <w:t>J</w:t>
        </w:r>
        <w:r>
          <w:rPr>
            <w:rFonts w:ascii="Century Gothic" w:eastAsia="Century Gothic" w:hAnsi="Century Gothic" w:cs="Century Gothic"/>
            <w:sz w:val="16"/>
          </w:rPr>
          <w:t xml:space="preserve">OURNAL DE </w:t>
        </w:r>
        <w:r>
          <w:rPr>
            <w:rFonts w:ascii="Century Gothic" w:eastAsia="Century Gothic" w:hAnsi="Century Gothic" w:cs="Century Gothic"/>
            <w:sz w:val="20"/>
          </w:rPr>
          <w:t>B</w:t>
        </w:r>
        <w:r>
          <w:rPr>
            <w:rFonts w:ascii="Century Gothic" w:eastAsia="Century Gothic" w:hAnsi="Century Gothic" w:cs="Century Gothic"/>
            <w:sz w:val="16"/>
          </w:rPr>
          <w:t>ORD</w:t>
        </w:r>
        <w:r>
          <w:rPr>
            <w:rFonts w:ascii="Century Gothic" w:eastAsia="Century Gothic" w:hAnsi="Century Gothic" w:cs="Century Gothic"/>
            <w:sz w:val="20"/>
          </w:rPr>
          <w:t xml:space="preserve"> ...................................................................................................................... 11</w:t>
        </w:r>
        <w:r>
          <w:rPr>
            <w:rFonts w:ascii="Century Gothic" w:eastAsia="Century Gothic" w:hAnsi="Century Gothic" w:cs="Century Gothic"/>
          </w:rPr>
          <w:t xml:space="preserve"> </w:t>
        </w:r>
      </w:ins>
    </w:p>
    <w:p w14:paraId="079E3F82" w14:textId="77777777" w:rsidR="00BC7531" w:rsidRDefault="00000000">
      <w:pPr>
        <w:numPr>
          <w:ilvl w:val="0"/>
          <w:numId w:val="1"/>
        </w:numPr>
        <w:spacing w:after="108"/>
        <w:ind w:hanging="401"/>
        <w:rPr>
          <w:ins w:id="247" w:author="L’auteur" w:date="2024-02-17T16:59:00Z"/>
        </w:rPr>
      </w:pPr>
      <w:ins w:id="248" w:author="L’auteur" w:date="2024-02-17T16:59:00Z">
        <w:r>
          <w:rPr>
            <w:rFonts w:ascii="Century Gothic" w:eastAsia="Century Gothic" w:hAnsi="Century Gothic" w:cs="Century Gothic"/>
            <w:b/>
            <w:sz w:val="20"/>
          </w:rPr>
          <w:t>TESTS ................................................................................................................................................ 11</w:t>
        </w:r>
        <w:r>
          <w:rPr>
            <w:rFonts w:ascii="Century Gothic" w:eastAsia="Century Gothic" w:hAnsi="Century Gothic" w:cs="Century Gothic"/>
          </w:rPr>
          <w:t xml:space="preserve"> </w:t>
        </w:r>
      </w:ins>
    </w:p>
    <w:p w14:paraId="5CF706E9" w14:textId="77777777" w:rsidR="00BC7531" w:rsidRDefault="00000000">
      <w:pPr>
        <w:numPr>
          <w:ilvl w:val="1"/>
          <w:numId w:val="1"/>
        </w:numPr>
        <w:spacing w:after="113"/>
        <w:ind w:right="11" w:hanging="10"/>
        <w:jc w:val="both"/>
        <w:rPr>
          <w:ins w:id="249" w:author="L’auteur" w:date="2024-02-17T16:59:00Z"/>
        </w:rPr>
      </w:pPr>
      <w:ins w:id="250" w:author="L’auteur" w:date="2024-02-17T16:59:00Z">
        <w:r>
          <w:rPr>
            <w:rFonts w:ascii="Century Gothic" w:eastAsia="Century Gothic" w:hAnsi="Century Gothic" w:cs="Century Gothic"/>
            <w:sz w:val="20"/>
          </w:rPr>
          <w:t>S</w:t>
        </w:r>
        <w:r>
          <w:rPr>
            <w:rFonts w:ascii="Century Gothic" w:eastAsia="Century Gothic" w:hAnsi="Century Gothic" w:cs="Century Gothic"/>
            <w:sz w:val="16"/>
          </w:rPr>
          <w:t>TRATÉGIE DE TEST</w:t>
        </w:r>
        <w:r>
          <w:rPr>
            <w:rFonts w:ascii="Century Gothic" w:eastAsia="Century Gothic" w:hAnsi="Century Gothic" w:cs="Century Gothic"/>
            <w:sz w:val="20"/>
          </w:rPr>
          <w:t xml:space="preserve"> ........................................................................................................................ 11</w:t>
        </w:r>
        <w:r>
          <w:rPr>
            <w:rFonts w:ascii="Century Gothic" w:eastAsia="Century Gothic" w:hAnsi="Century Gothic" w:cs="Century Gothic"/>
          </w:rPr>
          <w:t xml:space="preserve"> </w:t>
        </w:r>
        <w:r>
          <w:rPr>
            <w:rFonts w:ascii="Century Gothic" w:eastAsia="Century Gothic" w:hAnsi="Century Gothic" w:cs="Century Gothic"/>
            <w:sz w:val="20"/>
          </w:rPr>
          <w:t>6.2</w:t>
        </w:r>
        <w:r>
          <w:rPr>
            <w:rFonts w:ascii="Century Gothic" w:eastAsia="Century Gothic" w:hAnsi="Century Gothic" w:cs="Century Gothic"/>
          </w:rPr>
          <w:t xml:space="preserve"> </w:t>
        </w:r>
        <w:r>
          <w:rPr>
            <w:rFonts w:ascii="Century Gothic" w:eastAsia="Century Gothic" w:hAnsi="Century Gothic" w:cs="Century Gothic"/>
            <w:sz w:val="20"/>
          </w:rPr>
          <w:t>D</w:t>
        </w:r>
        <w:r>
          <w:rPr>
            <w:rFonts w:ascii="Century Gothic" w:eastAsia="Century Gothic" w:hAnsi="Century Gothic" w:cs="Century Gothic"/>
            <w:sz w:val="16"/>
          </w:rPr>
          <w:t>OSSIER DES TESTS</w:t>
        </w:r>
        <w:r>
          <w:rPr>
            <w:rFonts w:ascii="Century Gothic" w:eastAsia="Century Gothic" w:hAnsi="Century Gothic" w:cs="Century Gothic"/>
            <w:sz w:val="20"/>
          </w:rPr>
          <w:t xml:space="preserve"> ....................................................................................................................... 11</w:t>
        </w:r>
        <w:r>
          <w:rPr>
            <w:rFonts w:ascii="Century Gothic" w:eastAsia="Century Gothic" w:hAnsi="Century Gothic" w:cs="Century Gothic"/>
          </w:rPr>
          <w:t xml:space="preserve"> </w:t>
        </w:r>
        <w:r>
          <w:rPr>
            <w:rFonts w:ascii="Century Gothic" w:eastAsia="Century Gothic" w:hAnsi="Century Gothic" w:cs="Century Gothic"/>
            <w:sz w:val="20"/>
          </w:rPr>
          <w:t>6.3</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sz w:val="20"/>
          </w:rPr>
          <w:t>P</w:t>
        </w:r>
        <w:r>
          <w:rPr>
            <w:rFonts w:ascii="Century Gothic" w:eastAsia="Century Gothic" w:hAnsi="Century Gothic" w:cs="Century Gothic"/>
            <w:sz w:val="16"/>
          </w:rPr>
          <w:t>ROBLÈMES RESTANTS</w:t>
        </w:r>
        <w:r>
          <w:rPr>
            <w:rFonts w:ascii="Century Gothic" w:eastAsia="Century Gothic" w:hAnsi="Century Gothic" w:cs="Century Gothic"/>
            <w:sz w:val="20"/>
          </w:rPr>
          <w:t xml:space="preserve"> ................................................................................................................... 11</w:t>
        </w:r>
        <w:r>
          <w:rPr>
            <w:rFonts w:ascii="Century Gothic" w:eastAsia="Century Gothic" w:hAnsi="Century Gothic" w:cs="Century Gothic"/>
          </w:rPr>
          <w:t xml:space="preserve"> </w:t>
        </w:r>
      </w:ins>
    </w:p>
    <w:p w14:paraId="0BD10AB0" w14:textId="77777777" w:rsidR="00BC7531" w:rsidRDefault="00000000">
      <w:pPr>
        <w:numPr>
          <w:ilvl w:val="0"/>
          <w:numId w:val="1"/>
        </w:numPr>
        <w:spacing w:after="108"/>
        <w:ind w:hanging="401"/>
        <w:rPr>
          <w:ins w:id="251" w:author="L’auteur" w:date="2024-02-17T16:59:00Z"/>
        </w:rPr>
      </w:pPr>
      <w:ins w:id="252" w:author="L’auteur" w:date="2024-02-17T16:59:00Z">
        <w:r>
          <w:rPr>
            <w:rFonts w:ascii="Century Gothic" w:eastAsia="Century Gothic" w:hAnsi="Century Gothic" w:cs="Century Gothic"/>
            <w:b/>
            <w:sz w:val="20"/>
          </w:rPr>
          <w:t>CONCLUSION ................................................................................................................................ 11</w:t>
        </w:r>
        <w:r>
          <w:rPr>
            <w:rFonts w:ascii="Century Gothic" w:eastAsia="Century Gothic" w:hAnsi="Century Gothic" w:cs="Century Gothic"/>
          </w:rPr>
          <w:t xml:space="preserve"> </w:t>
        </w:r>
      </w:ins>
    </w:p>
    <w:p w14:paraId="6D93C6F2" w14:textId="77777777" w:rsidR="00BC7531" w:rsidRDefault="00000000">
      <w:pPr>
        <w:numPr>
          <w:ilvl w:val="1"/>
          <w:numId w:val="1"/>
        </w:numPr>
        <w:spacing w:after="113"/>
        <w:ind w:right="11" w:hanging="10"/>
        <w:jc w:val="both"/>
        <w:rPr>
          <w:ins w:id="253" w:author="L’auteur" w:date="2024-02-17T16:59:00Z"/>
        </w:rPr>
      </w:pPr>
      <w:ins w:id="254" w:author="L’auteur" w:date="2024-02-17T16:59:00Z">
        <w:r>
          <w:rPr>
            <w:rFonts w:ascii="Century Gothic" w:eastAsia="Century Gothic" w:hAnsi="Century Gothic" w:cs="Century Gothic"/>
            <w:sz w:val="20"/>
          </w:rPr>
          <w:t>B</w:t>
        </w:r>
        <w:r>
          <w:rPr>
            <w:rFonts w:ascii="Century Gothic" w:eastAsia="Century Gothic" w:hAnsi="Century Gothic" w:cs="Century Gothic"/>
            <w:sz w:val="16"/>
          </w:rPr>
          <w:t>ILAN DES FONCTIONNALITÉS DEMANDÉES</w:t>
        </w:r>
        <w:r>
          <w:rPr>
            <w:rFonts w:ascii="Century Gothic" w:eastAsia="Century Gothic" w:hAnsi="Century Gothic" w:cs="Century Gothic"/>
            <w:sz w:val="20"/>
          </w:rPr>
          <w:t xml:space="preserve"> ...................................................................................... 11</w:t>
        </w:r>
        <w:r>
          <w:rPr>
            <w:rFonts w:ascii="Century Gothic" w:eastAsia="Century Gothic" w:hAnsi="Century Gothic" w:cs="Century Gothic"/>
          </w:rPr>
          <w:t xml:space="preserve"> </w:t>
        </w:r>
        <w:r>
          <w:rPr>
            <w:rFonts w:ascii="Century Gothic" w:eastAsia="Century Gothic" w:hAnsi="Century Gothic" w:cs="Century Gothic"/>
            <w:sz w:val="20"/>
          </w:rPr>
          <w:t>7.2</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sz w:val="20"/>
          </w:rPr>
          <w:t>B</w:t>
        </w:r>
        <w:r>
          <w:rPr>
            <w:rFonts w:ascii="Century Gothic" w:eastAsia="Century Gothic" w:hAnsi="Century Gothic" w:cs="Century Gothic"/>
            <w:sz w:val="16"/>
          </w:rPr>
          <w:t>ILAN DE LA PLANIFICATION</w:t>
        </w:r>
        <w:r>
          <w:rPr>
            <w:rFonts w:ascii="Century Gothic" w:eastAsia="Century Gothic" w:hAnsi="Century Gothic" w:cs="Century Gothic"/>
            <w:sz w:val="20"/>
          </w:rPr>
          <w:t xml:space="preserve"> .......................................................................................................... 11</w:t>
        </w:r>
        <w:r>
          <w:rPr>
            <w:rFonts w:ascii="Century Gothic" w:eastAsia="Century Gothic" w:hAnsi="Century Gothic" w:cs="Century Gothic"/>
          </w:rPr>
          <w:t xml:space="preserve"> </w:t>
        </w:r>
        <w:r>
          <w:rPr>
            <w:rFonts w:ascii="Century Gothic" w:eastAsia="Century Gothic" w:hAnsi="Century Gothic" w:cs="Century Gothic"/>
            <w:sz w:val="20"/>
          </w:rPr>
          <w:t>7.3</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sz w:val="20"/>
          </w:rPr>
          <w:t>B</w:t>
        </w:r>
        <w:r>
          <w:rPr>
            <w:rFonts w:ascii="Century Gothic" w:eastAsia="Century Gothic" w:hAnsi="Century Gothic" w:cs="Century Gothic"/>
            <w:sz w:val="16"/>
          </w:rPr>
          <w:t>ILAN PERSONNEL</w:t>
        </w:r>
        <w:r>
          <w:rPr>
            <w:rFonts w:ascii="Century Gothic" w:eastAsia="Century Gothic" w:hAnsi="Century Gothic" w:cs="Century Gothic"/>
            <w:sz w:val="20"/>
          </w:rPr>
          <w:t xml:space="preserve"> ........................................................................................................................ 11</w:t>
        </w:r>
        <w:r>
          <w:rPr>
            <w:rFonts w:ascii="Century Gothic" w:eastAsia="Century Gothic" w:hAnsi="Century Gothic" w:cs="Century Gothic"/>
          </w:rPr>
          <w:t xml:space="preserve"> </w:t>
        </w:r>
      </w:ins>
    </w:p>
    <w:p w14:paraId="594416EB" w14:textId="77777777" w:rsidR="00BC7531" w:rsidRDefault="00000000">
      <w:pPr>
        <w:numPr>
          <w:ilvl w:val="0"/>
          <w:numId w:val="1"/>
        </w:numPr>
        <w:spacing w:after="108"/>
        <w:ind w:hanging="401"/>
        <w:rPr>
          <w:ins w:id="255" w:author="L’auteur" w:date="2024-02-17T16:59:00Z"/>
        </w:rPr>
      </w:pPr>
      <w:ins w:id="256" w:author="L’auteur" w:date="2024-02-17T16:59:00Z">
        <w:r>
          <w:rPr>
            <w:rFonts w:ascii="Century Gothic" w:eastAsia="Century Gothic" w:hAnsi="Century Gothic" w:cs="Century Gothic"/>
            <w:b/>
            <w:sz w:val="20"/>
          </w:rPr>
          <w:t>DIVERS ............................................................................................................................................ 12</w:t>
        </w:r>
        <w:r>
          <w:rPr>
            <w:rFonts w:ascii="Century Gothic" w:eastAsia="Century Gothic" w:hAnsi="Century Gothic" w:cs="Century Gothic"/>
          </w:rPr>
          <w:t xml:space="preserve"> </w:t>
        </w:r>
      </w:ins>
    </w:p>
    <w:p w14:paraId="24300985" w14:textId="77777777" w:rsidR="00BC7531" w:rsidRDefault="00000000">
      <w:pPr>
        <w:numPr>
          <w:ilvl w:val="1"/>
          <w:numId w:val="1"/>
        </w:numPr>
        <w:spacing w:after="113"/>
        <w:ind w:right="11" w:hanging="10"/>
        <w:jc w:val="both"/>
        <w:rPr>
          <w:ins w:id="257" w:author="L’auteur" w:date="2024-02-17T16:59:00Z"/>
        </w:rPr>
      </w:pPr>
      <w:ins w:id="258" w:author="L’auteur" w:date="2024-02-17T16:59:00Z">
        <w:r>
          <w:rPr>
            <w:rFonts w:ascii="Century Gothic" w:eastAsia="Century Gothic" w:hAnsi="Century Gothic" w:cs="Century Gothic"/>
            <w:sz w:val="20"/>
          </w:rPr>
          <w:t>J</w:t>
        </w:r>
        <w:r>
          <w:rPr>
            <w:rFonts w:ascii="Century Gothic" w:eastAsia="Century Gothic" w:hAnsi="Century Gothic" w:cs="Century Gothic"/>
            <w:sz w:val="16"/>
          </w:rPr>
          <w:t>OURNAL DE TRAVAIL</w:t>
        </w:r>
        <w:r>
          <w:rPr>
            <w:rFonts w:ascii="Century Gothic" w:eastAsia="Century Gothic" w:hAnsi="Century Gothic" w:cs="Century Gothic"/>
            <w:sz w:val="20"/>
          </w:rPr>
          <w:t xml:space="preserve"> ................................................................................................................... 12</w:t>
        </w:r>
        <w:r>
          <w:rPr>
            <w:rFonts w:ascii="Century Gothic" w:eastAsia="Century Gothic" w:hAnsi="Century Gothic" w:cs="Century Gothic"/>
          </w:rPr>
          <w:t xml:space="preserve"> </w:t>
        </w:r>
        <w:r>
          <w:rPr>
            <w:rFonts w:ascii="Century Gothic" w:eastAsia="Century Gothic" w:hAnsi="Century Gothic" w:cs="Century Gothic"/>
            <w:sz w:val="20"/>
          </w:rPr>
          <w:t>8.2</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sz w:val="20"/>
          </w:rPr>
          <w:t>B</w:t>
        </w:r>
        <w:r>
          <w:rPr>
            <w:rFonts w:ascii="Century Gothic" w:eastAsia="Century Gothic" w:hAnsi="Century Gothic" w:cs="Century Gothic"/>
            <w:sz w:val="16"/>
          </w:rPr>
          <w:t>IBLIOGRAPHIE</w:t>
        </w:r>
        <w:r>
          <w:rPr>
            <w:rFonts w:ascii="Century Gothic" w:eastAsia="Century Gothic" w:hAnsi="Century Gothic" w:cs="Century Gothic"/>
            <w:sz w:val="20"/>
          </w:rPr>
          <w:t xml:space="preserve"> ............................................................................................................................ 12</w:t>
        </w:r>
        <w:r>
          <w:rPr>
            <w:rFonts w:ascii="Century Gothic" w:eastAsia="Century Gothic" w:hAnsi="Century Gothic" w:cs="Century Gothic"/>
          </w:rPr>
          <w:t xml:space="preserve"> </w:t>
        </w:r>
        <w:r>
          <w:rPr>
            <w:rFonts w:ascii="Century Gothic" w:eastAsia="Century Gothic" w:hAnsi="Century Gothic" w:cs="Century Gothic"/>
            <w:sz w:val="20"/>
          </w:rPr>
          <w:t>8.3</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sz w:val="20"/>
          </w:rPr>
          <w:t>W</w:t>
        </w:r>
        <w:r>
          <w:rPr>
            <w:rFonts w:ascii="Century Gothic" w:eastAsia="Century Gothic" w:hAnsi="Century Gothic" w:cs="Century Gothic"/>
            <w:sz w:val="16"/>
          </w:rPr>
          <w:t>EBOGRAPHIE</w:t>
        </w:r>
        <w:r>
          <w:rPr>
            <w:rFonts w:ascii="Century Gothic" w:eastAsia="Century Gothic" w:hAnsi="Century Gothic" w:cs="Century Gothic"/>
            <w:sz w:val="20"/>
          </w:rPr>
          <w:t>............................................................................................................................ 12</w:t>
        </w:r>
        <w:r>
          <w:rPr>
            <w:rFonts w:ascii="Century Gothic" w:eastAsia="Century Gothic" w:hAnsi="Century Gothic" w:cs="Century Gothic"/>
          </w:rPr>
          <w:t xml:space="preserve"> </w:t>
        </w:r>
      </w:ins>
    </w:p>
    <w:p w14:paraId="61E9E61E" w14:textId="77777777" w:rsidR="00BC7531" w:rsidRDefault="00000000">
      <w:pPr>
        <w:numPr>
          <w:ilvl w:val="0"/>
          <w:numId w:val="1"/>
        </w:numPr>
        <w:spacing w:after="108"/>
        <w:ind w:hanging="401"/>
        <w:rPr>
          <w:ins w:id="259" w:author="L’auteur" w:date="2024-02-17T16:59:00Z"/>
        </w:rPr>
      </w:pPr>
      <w:ins w:id="260" w:author="L’auteur" w:date="2024-02-17T16:59:00Z">
        <w:r>
          <w:rPr>
            <w:rFonts w:ascii="Century Gothic" w:eastAsia="Century Gothic" w:hAnsi="Century Gothic" w:cs="Century Gothic"/>
            <w:b/>
            <w:sz w:val="20"/>
          </w:rPr>
          <w:t>ANNEXES ........................................................................................................................................ 12</w:t>
        </w:r>
        <w:r>
          <w:rPr>
            <w:rFonts w:ascii="Century Gothic" w:eastAsia="Century Gothic" w:hAnsi="Century Gothic" w:cs="Century Gothic"/>
          </w:rPr>
          <w:t xml:space="preserve"> </w:t>
        </w:r>
      </w:ins>
    </w:p>
    <w:p w14:paraId="652DEC94" w14:textId="77777777" w:rsidR="00BC7531" w:rsidRDefault="00000000">
      <w:pPr>
        <w:spacing w:after="0"/>
        <w:rPr>
          <w:ins w:id="261" w:author="L’auteur" w:date="2024-02-17T16:59:00Z"/>
        </w:rPr>
      </w:pPr>
      <w:ins w:id="262" w:author="L’auteur" w:date="2024-02-17T16:59:00Z">
        <w:r>
          <w:rPr>
            <w:rFonts w:ascii="Arial" w:eastAsia="Arial" w:hAnsi="Arial" w:cs="Arial"/>
            <w:sz w:val="20"/>
          </w:rPr>
          <w:t xml:space="preserve"> </w:t>
        </w:r>
        <w:r>
          <w:rPr>
            <w:rFonts w:ascii="Arial" w:eastAsia="Arial" w:hAnsi="Arial" w:cs="Arial"/>
            <w:sz w:val="20"/>
          </w:rPr>
          <w:tab/>
        </w:r>
        <w:r>
          <w:rPr>
            <w:rFonts w:ascii="Century Gothic" w:eastAsia="Century Gothic" w:hAnsi="Century Gothic" w:cs="Century Gothic"/>
            <w:sz w:val="20"/>
          </w:rPr>
          <w:t xml:space="preserve"> </w:t>
        </w:r>
      </w:ins>
    </w:p>
    <w:p w14:paraId="2DD9E83F" w14:textId="77777777" w:rsidR="00BC7531" w:rsidRDefault="00000000">
      <w:pPr>
        <w:pStyle w:val="Titre1"/>
        <w:tabs>
          <w:tab w:val="center" w:pos="1803"/>
        </w:tabs>
        <w:ind w:left="-15" w:firstLine="0"/>
        <w:rPr>
          <w:ins w:id="263" w:author="L’auteur" w:date="2024-02-17T16:59:00Z"/>
        </w:rPr>
      </w:pPr>
      <w:ins w:id="264" w:author="L’auteur" w:date="2024-02-17T16:59:00Z">
        <w:r>
          <w:t>1</w:t>
        </w:r>
        <w:r>
          <w:rPr>
            <w:rFonts w:ascii="Arial" w:eastAsia="Arial" w:hAnsi="Arial" w:cs="Arial"/>
          </w:rPr>
          <w:t xml:space="preserve"> </w:t>
        </w:r>
        <w:r>
          <w:rPr>
            <w:rFonts w:ascii="Arial" w:eastAsia="Arial" w:hAnsi="Arial" w:cs="Arial"/>
          </w:rPr>
          <w:tab/>
        </w:r>
        <w:r>
          <w:t xml:space="preserve">SPÉCIFICATIONS </w:t>
        </w:r>
      </w:ins>
    </w:p>
    <w:p w14:paraId="1BAF83BE" w14:textId="77777777" w:rsidR="00BC7531" w:rsidRDefault="00000000">
      <w:pPr>
        <w:spacing w:after="220"/>
        <w:ind w:left="566"/>
        <w:rPr>
          <w:ins w:id="265" w:author="L’auteur" w:date="2024-02-17T16:59:00Z"/>
        </w:rPr>
      </w:pPr>
      <w:ins w:id="266" w:author="L’auteur" w:date="2024-02-17T16:59:00Z">
        <w:r>
          <w:rPr>
            <w:rFonts w:ascii="Century Gothic" w:eastAsia="Century Gothic" w:hAnsi="Century Gothic" w:cs="Century Gothic"/>
            <w:sz w:val="20"/>
          </w:rPr>
          <w:t xml:space="preserve"> </w:t>
        </w:r>
      </w:ins>
    </w:p>
    <w:p w14:paraId="375DD51C" w14:textId="77777777" w:rsidR="00BC7531" w:rsidRDefault="00000000">
      <w:pPr>
        <w:pStyle w:val="Titre2"/>
        <w:ind w:left="561"/>
        <w:rPr>
          <w:ins w:id="267" w:author="L’auteur" w:date="2024-02-17T16:59:00Z"/>
        </w:rPr>
      </w:pPr>
      <w:ins w:id="268" w:author="L’auteur" w:date="2024-02-17T16:59:00Z">
        <w:r>
          <w:t>1.1</w:t>
        </w:r>
        <w:r>
          <w:rPr>
            <w:rFonts w:ascii="Arial" w:eastAsia="Arial" w:hAnsi="Arial" w:cs="Arial"/>
          </w:rPr>
          <w:t xml:space="preserve"> </w:t>
        </w:r>
        <w:r>
          <w:t xml:space="preserve">Titre </w:t>
        </w:r>
      </w:ins>
    </w:p>
    <w:p w14:paraId="25C558C8" w14:textId="77777777" w:rsidR="00BC7531" w:rsidRDefault="00000000">
      <w:pPr>
        <w:spacing w:after="90"/>
        <w:ind w:left="1136"/>
        <w:rPr>
          <w:ins w:id="269" w:author="L’auteur" w:date="2024-02-17T16:59:00Z"/>
        </w:rPr>
      </w:pPr>
      <w:ins w:id="270" w:author="L’auteur" w:date="2024-02-17T16:59:00Z">
        <w:r>
          <w:rPr>
            <w:rFonts w:ascii="Century Gothic" w:eastAsia="Century Gothic" w:hAnsi="Century Gothic" w:cs="Century Gothic"/>
            <w:sz w:val="20"/>
          </w:rPr>
          <w:t xml:space="preserve"> </w:t>
        </w:r>
      </w:ins>
    </w:p>
    <w:p w14:paraId="1EEBC0AF" w14:textId="77777777" w:rsidR="00BC7531" w:rsidRDefault="00000000">
      <w:pPr>
        <w:spacing w:after="0"/>
        <w:ind w:left="1391"/>
        <w:jc w:val="center"/>
        <w:rPr>
          <w:rPrChange w:id="271" w:author="L’auteur" w:date="2024-02-17T16:59:00Z">
            <w:rPr>
              <w:b/>
              <w:color w:val="auto"/>
              <w:sz w:val="20"/>
            </w:rPr>
          </w:rPrChange>
        </w:rPr>
        <w:pPrChange w:id="272" w:author="L’auteur" w:date="2024-02-17T16:59:00Z">
          <w:pPr>
            <w:pStyle w:val="Informations"/>
            <w:jc w:val="center"/>
          </w:pPr>
        </w:pPrChange>
      </w:pPr>
      <w:r>
        <w:rPr>
          <w:rFonts w:ascii="Century Gothic" w:hAnsi="Century Gothic"/>
          <w:b/>
          <w:sz w:val="20"/>
          <w:rPrChange w:id="273" w:author="L’auteur" w:date="2024-02-17T16:59:00Z">
            <w:rPr>
              <w:rFonts w:eastAsia="Century Gothic"/>
              <w:b/>
              <w:color w:val="auto"/>
              <w:sz w:val="20"/>
            </w:rPr>
          </w:rPrChange>
        </w:rPr>
        <w:t>RukoSrak</w:t>
      </w:r>
      <w:ins w:id="274" w:author="L’auteur" w:date="2024-02-17T16:59:00Z">
        <w:r>
          <w:rPr>
            <w:rFonts w:ascii="Century Gothic" w:eastAsia="Century Gothic" w:hAnsi="Century Gothic" w:cs="Century Gothic"/>
            <w:b/>
            <w:sz w:val="20"/>
          </w:rPr>
          <w:t xml:space="preserve"> </w:t>
        </w:r>
      </w:ins>
    </w:p>
    <w:p w14:paraId="554BACC0" w14:textId="15A40951" w:rsidR="00BC7531" w:rsidRDefault="00000000">
      <w:pPr>
        <w:spacing w:after="138"/>
        <w:ind w:left="1916" w:hanging="10"/>
        <w:rPr>
          <w:rPrChange w:id="275" w:author="L’auteur" w:date="2024-02-17T16:59:00Z">
            <w:rPr>
              <w:color w:val="auto"/>
            </w:rPr>
          </w:rPrChange>
        </w:rPr>
        <w:pPrChange w:id="276" w:author="L’auteur" w:date="2024-02-17T16:59:00Z">
          <w:pPr>
            <w:pStyle w:val="Informations"/>
            <w:jc w:val="center"/>
          </w:pPr>
        </w:pPrChange>
      </w:pPr>
      <w:r>
        <w:rPr>
          <w:rFonts w:ascii="Century Gothic" w:hAnsi="Century Gothic"/>
          <w:sz w:val="16"/>
          <w:rPrChange w:id="277" w:author="L’auteur" w:date="2024-02-17T16:59:00Z">
            <w:rPr>
              <w:rFonts w:eastAsia="Century Gothic"/>
              <w:color w:val="auto"/>
            </w:rPr>
          </w:rPrChange>
        </w:rPr>
        <w:t>(Une petite équipe de projet pour créer un hôtel sur une application</w:t>
      </w:r>
      <w:del w:id="278" w:author="L’auteur" w:date="2024-02-17T16:59:00Z">
        <w:r w:rsidR="002F2165" w:rsidRPr="002F2165">
          <w:rPr>
            <w:color w:val="auto"/>
          </w:rPr>
          <w:delText> </w:delText>
        </w:r>
      </w:del>
      <w:ins w:id="279" w:author="L’auteur" w:date="2024-02-17T16:59:00Z">
        <w:r>
          <w:rPr>
            <w:rFonts w:ascii="Century Gothic" w:eastAsia="Century Gothic" w:hAnsi="Century Gothic" w:cs="Century Gothic"/>
            <w:sz w:val="16"/>
          </w:rPr>
          <w:t xml:space="preserve"> </w:t>
        </w:r>
      </w:ins>
      <w:r>
        <w:rPr>
          <w:rFonts w:ascii="Century Gothic" w:hAnsi="Century Gothic"/>
          <w:sz w:val="16"/>
          <w:rPrChange w:id="280" w:author="L’auteur" w:date="2024-02-17T16:59:00Z">
            <w:rPr>
              <w:rFonts w:eastAsia="Century Gothic"/>
              <w:color w:val="auto"/>
            </w:rPr>
          </w:rPrChange>
        </w:rPr>
        <w:t>: SweetHome 3D)</w:t>
      </w:r>
      <w:ins w:id="281" w:author="L’auteur" w:date="2024-02-17T16:59:00Z">
        <w:r>
          <w:rPr>
            <w:rFonts w:ascii="Century Gothic" w:eastAsia="Century Gothic" w:hAnsi="Century Gothic" w:cs="Century Gothic"/>
            <w:sz w:val="16"/>
          </w:rPr>
          <w:t xml:space="preserve"> </w:t>
        </w:r>
      </w:ins>
    </w:p>
    <w:p w14:paraId="51061D2D" w14:textId="77777777" w:rsidR="0015167D" w:rsidRPr="00F664DF" w:rsidRDefault="0015167D" w:rsidP="0015167D">
      <w:pPr>
        <w:pStyle w:val="Retraitcorpsdetexte"/>
        <w:rPr>
          <w:del w:id="282" w:author="L’auteur" w:date="2024-02-17T16:59:00Z"/>
        </w:rPr>
      </w:pPr>
    </w:p>
    <w:p w14:paraId="532F1DE9" w14:textId="77777777" w:rsidR="00BC7531" w:rsidRDefault="00000000">
      <w:pPr>
        <w:spacing w:after="222"/>
        <w:ind w:left="1136"/>
        <w:rPr>
          <w:ins w:id="283" w:author="L’auteur" w:date="2024-02-17T16:59:00Z"/>
        </w:rPr>
      </w:pPr>
      <w:ins w:id="284" w:author="L’auteur" w:date="2024-02-17T16:59:00Z">
        <w:r>
          <w:rPr>
            <w:rFonts w:ascii="Century Gothic" w:eastAsia="Century Gothic" w:hAnsi="Century Gothic" w:cs="Century Gothic"/>
            <w:sz w:val="20"/>
          </w:rPr>
          <w:t xml:space="preserve"> </w:t>
        </w:r>
      </w:ins>
    </w:p>
    <w:p w14:paraId="519B5D84" w14:textId="77777777" w:rsidR="00BC7531" w:rsidRDefault="00000000">
      <w:pPr>
        <w:pStyle w:val="Titre2"/>
        <w:ind w:left="561"/>
        <w:pPrChange w:id="285" w:author="L’auteur" w:date="2024-02-17T16:59:00Z">
          <w:pPr>
            <w:pStyle w:val="Titre2"/>
            <w:numPr>
              <w:ilvl w:val="0"/>
            </w:numPr>
            <w:tabs>
              <w:tab w:val="clear" w:pos="1134"/>
            </w:tabs>
            <w:ind w:left="0" w:firstLine="0"/>
          </w:pPr>
        </w:pPrChange>
      </w:pPr>
      <w:ins w:id="286" w:author="L’auteur" w:date="2024-02-17T16:59:00Z">
        <w:r>
          <w:t>1.2</w:t>
        </w:r>
        <w:r>
          <w:rPr>
            <w:rFonts w:ascii="Arial" w:eastAsia="Arial" w:hAnsi="Arial" w:cs="Arial"/>
          </w:rPr>
          <w:t xml:space="preserve"> </w:t>
        </w:r>
      </w:ins>
      <w:bookmarkStart w:id="287" w:name="_Toc450211703"/>
      <w:r>
        <w:t>Description</w:t>
      </w:r>
      <w:bookmarkEnd w:id="287"/>
      <w:ins w:id="288" w:author="L’auteur" w:date="2024-02-17T16:59:00Z">
        <w:r>
          <w:t xml:space="preserve"> </w:t>
        </w:r>
      </w:ins>
    </w:p>
    <w:p w14:paraId="505F840B" w14:textId="77777777" w:rsidR="00BC7531" w:rsidRDefault="00000000">
      <w:pPr>
        <w:spacing w:after="0"/>
        <w:pPrChange w:id="289" w:author="L’auteur" w:date="2024-02-17T16:59:00Z">
          <w:pPr>
            <w:pStyle w:val="Retraitcorpsdetexte"/>
            <w:ind w:left="0"/>
          </w:pPr>
        </w:pPrChange>
      </w:pPr>
      <w:ins w:id="290" w:author="L’auteur" w:date="2024-02-17T16:59:00Z">
        <w:r>
          <w:rPr>
            <w:rFonts w:ascii="Century Gothic" w:eastAsia="Century Gothic" w:hAnsi="Century Gothic" w:cs="Century Gothic"/>
            <w:sz w:val="20"/>
          </w:rPr>
          <w:t xml:space="preserve"> </w:t>
        </w:r>
      </w:ins>
    </w:p>
    <w:p w14:paraId="7B5973D5" w14:textId="53B84709" w:rsidR="00BC7531" w:rsidRDefault="00000000">
      <w:pPr>
        <w:spacing w:after="0"/>
        <w:ind w:left="1146" w:right="11" w:hanging="10"/>
        <w:jc w:val="both"/>
        <w:pPrChange w:id="291" w:author="L’auteur" w:date="2024-02-17T16:59:00Z">
          <w:pPr>
            <w:pStyle w:val="Retraitcorpsdetexte"/>
          </w:pPr>
        </w:pPrChange>
      </w:pPr>
      <w:r>
        <w:rPr>
          <w:rFonts w:ascii="Century Gothic" w:hAnsi="Century Gothic"/>
          <w:sz w:val="20"/>
          <w:rPrChange w:id="292" w:author="L’auteur" w:date="2024-02-17T16:59:00Z">
            <w:rPr>
              <w:rFonts w:eastAsia="Century Gothic"/>
            </w:rPr>
          </w:rPrChange>
        </w:rPr>
        <w:t>Sur la base de notre pratique professionnel, une petite équipe de projet a été créer d’élève composé de (Mathis, Sacha, Emma et moi-même). Le but du projet est de construire depuis un immeuble déjà défini par notre enseignant de projet, une construction imaginaire où totalement fictive. Notre projet a été porté sur la base d’un hôtel très chic et très atypique. L’application qui va être utilisé comme support pour accomplir notre tâche demandée par notre enseignant est</w:t>
      </w:r>
      <w:del w:id="293" w:author="L’auteur" w:date="2024-02-17T16:59:00Z">
        <w:r w:rsidR="00F11781">
          <w:delText> </w:delText>
        </w:r>
      </w:del>
      <w:ins w:id="294" w:author="L’auteur" w:date="2024-02-17T16:59:00Z">
        <w:r>
          <w:rPr>
            <w:rFonts w:ascii="Century Gothic" w:eastAsia="Century Gothic" w:hAnsi="Century Gothic" w:cs="Century Gothic"/>
            <w:sz w:val="20"/>
          </w:rPr>
          <w:t xml:space="preserve"> </w:t>
        </w:r>
      </w:ins>
      <w:r>
        <w:rPr>
          <w:rFonts w:ascii="Century Gothic" w:hAnsi="Century Gothic"/>
          <w:sz w:val="20"/>
          <w:rPrChange w:id="295" w:author="L’auteur" w:date="2024-02-17T16:59:00Z">
            <w:rPr>
              <w:rFonts w:eastAsia="Century Gothic"/>
            </w:rPr>
          </w:rPrChange>
        </w:rPr>
        <w:t>: SweetHome 3D (version mobile).</w:t>
      </w:r>
      <w:ins w:id="296" w:author="L’auteur" w:date="2024-02-17T16:59:00Z">
        <w:r>
          <w:rPr>
            <w:rFonts w:ascii="Century Gothic" w:eastAsia="Century Gothic" w:hAnsi="Century Gothic" w:cs="Century Gothic"/>
            <w:sz w:val="20"/>
          </w:rPr>
          <w:t xml:space="preserve"> </w:t>
        </w:r>
      </w:ins>
    </w:p>
    <w:p w14:paraId="5F89FB09" w14:textId="77777777" w:rsidR="002F2165" w:rsidRPr="00F664DF" w:rsidRDefault="002F2165" w:rsidP="0015167D">
      <w:pPr>
        <w:pStyle w:val="Retraitcorpsdetexte"/>
        <w:rPr>
          <w:del w:id="297" w:author="L’auteur" w:date="2024-02-17T16:59:00Z"/>
        </w:rPr>
      </w:pPr>
    </w:p>
    <w:p w14:paraId="31BDAA6A" w14:textId="77777777" w:rsidR="00BC7531" w:rsidRDefault="00000000">
      <w:pPr>
        <w:spacing w:after="222"/>
        <w:ind w:left="1136"/>
        <w:rPr>
          <w:ins w:id="298" w:author="L’auteur" w:date="2024-02-17T16:59:00Z"/>
        </w:rPr>
      </w:pPr>
      <w:ins w:id="299" w:author="L’auteur" w:date="2024-02-17T16:59:00Z">
        <w:r>
          <w:rPr>
            <w:rFonts w:ascii="Century Gothic" w:eastAsia="Century Gothic" w:hAnsi="Century Gothic" w:cs="Century Gothic"/>
            <w:sz w:val="20"/>
          </w:rPr>
          <w:t xml:space="preserve"> </w:t>
        </w:r>
      </w:ins>
    </w:p>
    <w:p w14:paraId="543F7E0C" w14:textId="77777777" w:rsidR="00BC7531" w:rsidRDefault="00000000">
      <w:pPr>
        <w:spacing w:after="0"/>
        <w:ind w:left="561" w:hanging="10"/>
        <w:pPrChange w:id="300" w:author="L’auteur" w:date="2024-02-17T16:59:00Z">
          <w:pPr>
            <w:pStyle w:val="Titre2"/>
            <w:numPr>
              <w:ilvl w:val="0"/>
            </w:numPr>
            <w:tabs>
              <w:tab w:val="clear" w:pos="1134"/>
            </w:tabs>
            <w:ind w:left="0" w:firstLine="0"/>
          </w:pPr>
        </w:pPrChange>
      </w:pPr>
      <w:ins w:id="301" w:author="L’auteur" w:date="2024-02-17T16:59:00Z">
        <w:r>
          <w:rPr>
            <w:rFonts w:ascii="Century Gothic" w:eastAsia="Century Gothic" w:hAnsi="Century Gothic" w:cs="Century Gothic"/>
            <w:b/>
            <w:sz w:val="28"/>
          </w:rPr>
          <w:t>1.3</w:t>
        </w:r>
        <w:r>
          <w:rPr>
            <w:rFonts w:ascii="Arial" w:eastAsia="Arial" w:hAnsi="Arial" w:cs="Arial"/>
            <w:b/>
            <w:sz w:val="28"/>
          </w:rPr>
          <w:t xml:space="preserve"> </w:t>
        </w:r>
      </w:ins>
      <w:bookmarkStart w:id="302" w:name="_Toc508305174"/>
      <w:r>
        <w:rPr>
          <w:rFonts w:ascii="Century Gothic" w:hAnsi="Century Gothic"/>
          <w:b/>
          <w:sz w:val="28"/>
          <w:rPrChange w:id="303" w:author="L’auteur" w:date="2024-02-17T16:59:00Z">
            <w:rPr>
              <w:rFonts w:eastAsia="Century Gothic"/>
            </w:rPr>
          </w:rPrChange>
        </w:rPr>
        <w:t>Matériel et logiciels à disposition</w:t>
      </w:r>
      <w:bookmarkEnd w:id="302"/>
      <w:ins w:id="304" w:author="L’auteur" w:date="2024-02-17T16:59:00Z">
        <w:r>
          <w:rPr>
            <w:rFonts w:ascii="Century Gothic" w:eastAsia="Century Gothic" w:hAnsi="Century Gothic" w:cs="Century Gothic"/>
            <w:b/>
            <w:sz w:val="28"/>
          </w:rPr>
          <w:t xml:space="preserve"> </w:t>
        </w:r>
      </w:ins>
    </w:p>
    <w:p w14:paraId="22D36E86" w14:textId="77777777" w:rsidR="00BC7531" w:rsidRDefault="00000000">
      <w:pPr>
        <w:spacing w:after="55"/>
        <w:ind w:left="1136"/>
        <w:pPrChange w:id="305" w:author="L’auteur" w:date="2024-02-17T16:59:00Z">
          <w:pPr>
            <w:pStyle w:val="Retraitcorpsdetexte"/>
          </w:pPr>
        </w:pPrChange>
      </w:pPr>
      <w:ins w:id="306" w:author="L’auteur" w:date="2024-02-17T16:59:00Z">
        <w:r>
          <w:rPr>
            <w:rFonts w:ascii="Century Gothic" w:eastAsia="Century Gothic" w:hAnsi="Century Gothic" w:cs="Century Gothic"/>
            <w:sz w:val="20"/>
          </w:rPr>
          <w:t xml:space="preserve"> </w:t>
        </w:r>
      </w:ins>
    </w:p>
    <w:p w14:paraId="2443CE31" w14:textId="77777777" w:rsidR="00BC7531" w:rsidRDefault="00000000">
      <w:pPr>
        <w:spacing w:after="145" w:line="249" w:lineRule="auto"/>
        <w:ind w:left="1416" w:right="13" w:hanging="10"/>
        <w:jc w:val="both"/>
        <w:pPrChange w:id="307" w:author="L’auteur" w:date="2024-02-17T16:59:00Z">
          <w:pPr>
            <w:pStyle w:val="Informations"/>
          </w:pPr>
        </w:pPrChange>
      </w:pPr>
      <w:r>
        <w:rPr>
          <w:rFonts w:ascii="Century Gothic" w:hAnsi="Century Gothic"/>
          <w:color w:val="548DD4"/>
          <w:sz w:val="16"/>
          <w:rPrChange w:id="308" w:author="L’auteur" w:date="2024-02-17T16:59:00Z">
            <w:rPr>
              <w:rFonts w:eastAsia="Century Gothic"/>
            </w:rPr>
          </w:rPrChange>
        </w:rPr>
        <w:t xml:space="preserve">A compléter par ce qui est nécessaire pour le démarrage … </w:t>
      </w:r>
      <w:ins w:id="309" w:author="L’auteur" w:date="2024-02-17T16:59:00Z">
        <w:r>
          <w:rPr>
            <w:rFonts w:ascii="Century Gothic" w:eastAsia="Century Gothic" w:hAnsi="Century Gothic" w:cs="Century Gothic"/>
            <w:color w:val="548DD4"/>
            <w:sz w:val="16"/>
          </w:rPr>
          <w:t xml:space="preserve"> </w:t>
        </w:r>
      </w:ins>
    </w:p>
    <w:p w14:paraId="3AC3DD3B" w14:textId="77777777" w:rsidR="00F664DF" w:rsidRPr="00F664DF" w:rsidRDefault="00F664DF" w:rsidP="00F664DF">
      <w:pPr>
        <w:pStyle w:val="Retraitcorpsdetexte"/>
        <w:rPr>
          <w:del w:id="310" w:author="L’auteur" w:date="2024-02-17T16:59:00Z"/>
        </w:rPr>
      </w:pPr>
    </w:p>
    <w:p w14:paraId="5849FA87" w14:textId="77777777" w:rsidR="00BC7531" w:rsidRDefault="00000000">
      <w:pPr>
        <w:spacing w:after="221"/>
        <w:ind w:left="1136"/>
        <w:rPr>
          <w:ins w:id="311" w:author="L’auteur" w:date="2024-02-17T16:59:00Z"/>
        </w:rPr>
      </w:pPr>
      <w:ins w:id="312" w:author="L’auteur" w:date="2024-02-17T16:59:00Z">
        <w:r>
          <w:rPr>
            <w:rFonts w:ascii="Century Gothic" w:eastAsia="Century Gothic" w:hAnsi="Century Gothic" w:cs="Century Gothic"/>
            <w:sz w:val="20"/>
          </w:rPr>
          <w:t xml:space="preserve"> </w:t>
        </w:r>
      </w:ins>
    </w:p>
    <w:p w14:paraId="291CE6E2" w14:textId="77777777" w:rsidR="00BC7531" w:rsidRDefault="00000000">
      <w:pPr>
        <w:pStyle w:val="Titre2"/>
        <w:ind w:left="561"/>
        <w:pPrChange w:id="313" w:author="L’auteur" w:date="2024-02-17T16:59:00Z">
          <w:pPr>
            <w:pStyle w:val="Titre2"/>
            <w:numPr>
              <w:ilvl w:val="0"/>
            </w:numPr>
            <w:tabs>
              <w:tab w:val="clear" w:pos="1134"/>
            </w:tabs>
            <w:ind w:left="0" w:firstLine="0"/>
          </w:pPr>
        </w:pPrChange>
      </w:pPr>
      <w:ins w:id="314" w:author="L’auteur" w:date="2024-02-17T16:59:00Z">
        <w:r>
          <w:t>1.4</w:t>
        </w:r>
        <w:r>
          <w:rPr>
            <w:rFonts w:ascii="Arial" w:eastAsia="Arial" w:hAnsi="Arial" w:cs="Arial"/>
          </w:rPr>
          <w:t xml:space="preserve"> </w:t>
        </w:r>
      </w:ins>
      <w:bookmarkStart w:id="315" w:name="_Toc1234865951"/>
      <w:r>
        <w:t>Prérequis</w:t>
      </w:r>
      <w:bookmarkEnd w:id="315"/>
      <w:ins w:id="316" w:author="L’auteur" w:date="2024-02-17T16:59:00Z">
        <w:r>
          <w:t xml:space="preserve"> </w:t>
        </w:r>
      </w:ins>
    </w:p>
    <w:p w14:paraId="54D23DC6" w14:textId="77777777" w:rsidR="00BC7531" w:rsidRDefault="00000000">
      <w:pPr>
        <w:spacing w:after="50"/>
        <w:ind w:left="1136"/>
        <w:pPrChange w:id="317" w:author="L’auteur" w:date="2024-02-17T16:59:00Z">
          <w:pPr>
            <w:pStyle w:val="Retraitcorpsdetexte"/>
          </w:pPr>
        </w:pPrChange>
      </w:pPr>
      <w:ins w:id="318" w:author="L’auteur" w:date="2024-02-17T16:59:00Z">
        <w:r>
          <w:rPr>
            <w:rFonts w:ascii="Century Gothic" w:eastAsia="Century Gothic" w:hAnsi="Century Gothic" w:cs="Century Gothic"/>
            <w:sz w:val="20"/>
          </w:rPr>
          <w:t xml:space="preserve"> </w:t>
        </w:r>
      </w:ins>
    </w:p>
    <w:p w14:paraId="2098AE52" w14:textId="77777777" w:rsidR="00BC7531" w:rsidRDefault="00000000">
      <w:pPr>
        <w:spacing w:after="149" w:line="249" w:lineRule="auto"/>
        <w:ind w:left="1416" w:right="13" w:hanging="10"/>
        <w:jc w:val="both"/>
        <w:pPrChange w:id="319" w:author="L’auteur" w:date="2024-02-17T16:59:00Z">
          <w:pPr>
            <w:pStyle w:val="Informations"/>
          </w:pPr>
        </w:pPrChange>
      </w:pPr>
      <w:r>
        <w:rPr>
          <w:rFonts w:ascii="Century Gothic" w:hAnsi="Century Gothic"/>
          <w:color w:val="548DD4"/>
          <w:sz w:val="16"/>
          <w:rPrChange w:id="320" w:author="L’auteur" w:date="2024-02-17T16:59:00Z">
            <w:rPr>
              <w:rFonts w:eastAsia="Century Gothic"/>
            </w:rPr>
          </w:rPrChange>
        </w:rPr>
        <w:t xml:space="preserve">A compléter par une description des compétences, des connaissances et de la formation minimum pour être à même de réaliser le projet … </w:t>
      </w:r>
      <w:ins w:id="321" w:author="L’auteur" w:date="2024-02-17T16:59:00Z">
        <w:r>
          <w:rPr>
            <w:rFonts w:ascii="Century Gothic" w:eastAsia="Century Gothic" w:hAnsi="Century Gothic" w:cs="Century Gothic"/>
            <w:color w:val="548DD4"/>
            <w:sz w:val="16"/>
          </w:rPr>
          <w:t xml:space="preserve"> </w:t>
        </w:r>
      </w:ins>
    </w:p>
    <w:p w14:paraId="61AE7B8B" w14:textId="77777777" w:rsidR="0015167D" w:rsidRPr="00F664DF" w:rsidRDefault="0015167D" w:rsidP="0015167D">
      <w:pPr>
        <w:pStyle w:val="Retraitcorpsdetexte"/>
        <w:rPr>
          <w:del w:id="322" w:author="L’auteur" w:date="2024-02-17T16:59:00Z"/>
        </w:rPr>
      </w:pPr>
    </w:p>
    <w:p w14:paraId="1C644E04" w14:textId="77777777" w:rsidR="00BC7531" w:rsidRDefault="00000000">
      <w:pPr>
        <w:spacing w:after="217"/>
        <w:ind w:left="1136"/>
        <w:rPr>
          <w:ins w:id="323" w:author="L’auteur" w:date="2024-02-17T16:59:00Z"/>
        </w:rPr>
      </w:pPr>
      <w:ins w:id="324" w:author="L’auteur" w:date="2024-02-17T16:59:00Z">
        <w:r>
          <w:rPr>
            <w:rFonts w:ascii="Century Gothic" w:eastAsia="Century Gothic" w:hAnsi="Century Gothic" w:cs="Century Gothic"/>
            <w:sz w:val="20"/>
          </w:rPr>
          <w:t xml:space="preserve"> </w:t>
        </w:r>
      </w:ins>
    </w:p>
    <w:p w14:paraId="4F11BB34" w14:textId="77777777" w:rsidR="00BC7531" w:rsidRDefault="00000000">
      <w:pPr>
        <w:pStyle w:val="Titre2"/>
        <w:spacing w:after="80"/>
        <w:ind w:left="561"/>
        <w:pPrChange w:id="325" w:author="L’auteur" w:date="2024-02-17T16:59:00Z">
          <w:pPr>
            <w:pStyle w:val="Titre2"/>
            <w:numPr>
              <w:ilvl w:val="0"/>
            </w:numPr>
            <w:tabs>
              <w:tab w:val="clear" w:pos="1134"/>
            </w:tabs>
            <w:ind w:left="0" w:firstLine="0"/>
          </w:pPr>
        </w:pPrChange>
      </w:pPr>
      <w:ins w:id="326" w:author="L’auteur" w:date="2024-02-17T16:59:00Z">
        <w:r>
          <w:t>1.5</w:t>
        </w:r>
        <w:r>
          <w:rPr>
            <w:rFonts w:ascii="Arial" w:eastAsia="Arial" w:hAnsi="Arial" w:cs="Arial"/>
          </w:rPr>
          <w:t xml:space="preserve"> </w:t>
        </w:r>
      </w:ins>
      <w:bookmarkStart w:id="327" w:name="_Toc1758848768"/>
      <w:r>
        <w:t>Cahier des charges</w:t>
      </w:r>
      <w:bookmarkEnd w:id="327"/>
      <w:ins w:id="328" w:author="L’auteur" w:date="2024-02-17T16:59:00Z">
        <w:r>
          <w:t xml:space="preserve"> </w:t>
        </w:r>
      </w:ins>
    </w:p>
    <w:p w14:paraId="7647AC3A" w14:textId="77777777" w:rsidR="00BC7531" w:rsidRDefault="00000000">
      <w:pPr>
        <w:pStyle w:val="Titre3"/>
        <w:spacing w:after="47"/>
        <w:ind w:left="1131"/>
        <w:pPrChange w:id="329" w:author="L’auteur" w:date="2024-02-17T16:59:00Z">
          <w:pPr>
            <w:pStyle w:val="Titre3"/>
            <w:numPr>
              <w:ilvl w:val="0"/>
            </w:numPr>
            <w:tabs>
              <w:tab w:val="clear" w:pos="1814"/>
            </w:tabs>
            <w:ind w:left="0" w:firstLine="0"/>
          </w:pPr>
        </w:pPrChange>
      </w:pPr>
      <w:ins w:id="330" w:author="L’auteur" w:date="2024-02-17T16:59:00Z">
        <w:r>
          <w:t>1.5.1</w:t>
        </w:r>
        <w:r>
          <w:rPr>
            <w:rFonts w:ascii="Arial" w:eastAsia="Arial" w:hAnsi="Arial" w:cs="Arial"/>
          </w:rPr>
          <w:t xml:space="preserve"> </w:t>
        </w:r>
      </w:ins>
      <w:bookmarkStart w:id="331" w:name="_Toc2044371934"/>
      <w:r>
        <w:t>Objectifs et portée du projet</w:t>
      </w:r>
      <w:bookmarkEnd w:id="331"/>
      <w:ins w:id="332" w:author="L’auteur" w:date="2024-02-17T16:59:00Z">
        <w:r>
          <w:t xml:space="preserve"> </w:t>
        </w:r>
      </w:ins>
    </w:p>
    <w:p w14:paraId="36A73451" w14:textId="77777777" w:rsidR="00BC7531" w:rsidRDefault="00000000">
      <w:pPr>
        <w:spacing w:after="55"/>
        <w:ind w:left="1816"/>
        <w:pPrChange w:id="333" w:author="L’auteur" w:date="2024-02-17T16:59:00Z">
          <w:pPr>
            <w:pStyle w:val="Retraitcorpsdetexte3"/>
          </w:pPr>
        </w:pPrChange>
      </w:pPr>
      <w:ins w:id="334" w:author="L’auteur" w:date="2024-02-17T16:59:00Z">
        <w:r>
          <w:rPr>
            <w:rFonts w:ascii="Century Gothic" w:eastAsia="Century Gothic" w:hAnsi="Century Gothic" w:cs="Century Gothic"/>
            <w:sz w:val="20"/>
          </w:rPr>
          <w:t xml:space="preserve"> </w:t>
        </w:r>
      </w:ins>
    </w:p>
    <w:p w14:paraId="478EDC05" w14:textId="77777777" w:rsidR="00BC7531" w:rsidRDefault="00000000">
      <w:pPr>
        <w:spacing w:after="142"/>
        <w:ind w:left="1416" w:hanging="10"/>
        <w:pPrChange w:id="335" w:author="L’auteur" w:date="2024-02-17T16:59:00Z">
          <w:pPr>
            <w:pStyle w:val="Informations"/>
          </w:pPr>
        </w:pPrChange>
      </w:pPr>
      <w:r>
        <w:rPr>
          <w:rFonts w:ascii="Century Gothic" w:hAnsi="Century Gothic"/>
          <w:color w:val="548DD4"/>
          <w:sz w:val="16"/>
          <w:rPrChange w:id="336" w:author="L’auteur" w:date="2024-02-17T16:59:00Z">
            <w:rPr>
              <w:rFonts w:eastAsia="Century Gothic"/>
            </w:rPr>
          </w:rPrChange>
        </w:rPr>
        <w:t>A compléter. Il s’agit d’ébaucher des réponses aux questions de l’acronyme CQQCOQP (Combien, Quoi, Qui, Comment, Où, Quand, Pourquoi)</w:t>
      </w:r>
      <w:ins w:id="337" w:author="L’auteur" w:date="2024-02-17T16:59:00Z">
        <w:r>
          <w:rPr>
            <w:rFonts w:ascii="Century Gothic" w:eastAsia="Century Gothic" w:hAnsi="Century Gothic" w:cs="Century Gothic"/>
            <w:color w:val="548DD4"/>
            <w:sz w:val="16"/>
          </w:rPr>
          <w:t xml:space="preserve"> </w:t>
        </w:r>
      </w:ins>
    </w:p>
    <w:p w14:paraId="1B8F8170" w14:textId="77777777" w:rsidR="0015167D" w:rsidRPr="00920F4E" w:rsidRDefault="0015167D" w:rsidP="00920F4E">
      <w:pPr>
        <w:pStyle w:val="Retraitcorpsdetexte3"/>
        <w:rPr>
          <w:del w:id="338" w:author="L’auteur" w:date="2024-02-17T16:59:00Z"/>
        </w:rPr>
      </w:pPr>
    </w:p>
    <w:p w14:paraId="4E9B886D" w14:textId="77777777" w:rsidR="00BC7531" w:rsidRDefault="00000000">
      <w:pPr>
        <w:spacing w:after="171"/>
        <w:ind w:left="1816"/>
        <w:rPr>
          <w:ins w:id="339" w:author="L’auteur" w:date="2024-02-17T16:59:00Z"/>
        </w:rPr>
      </w:pPr>
      <w:ins w:id="340" w:author="L’auteur" w:date="2024-02-17T16:59:00Z">
        <w:r>
          <w:rPr>
            <w:rFonts w:ascii="Century Gothic" w:eastAsia="Century Gothic" w:hAnsi="Century Gothic" w:cs="Century Gothic"/>
            <w:sz w:val="20"/>
          </w:rPr>
          <w:t xml:space="preserve"> </w:t>
        </w:r>
      </w:ins>
    </w:p>
    <w:p w14:paraId="3FCDAAEB" w14:textId="77777777" w:rsidR="00BC7531" w:rsidRDefault="00000000">
      <w:pPr>
        <w:pStyle w:val="Titre3"/>
        <w:spacing w:after="46"/>
        <w:ind w:left="1131"/>
        <w:pPrChange w:id="341" w:author="L’auteur" w:date="2024-02-17T16:59:00Z">
          <w:pPr>
            <w:pStyle w:val="Titre3"/>
            <w:numPr>
              <w:ilvl w:val="0"/>
            </w:numPr>
            <w:tabs>
              <w:tab w:val="clear" w:pos="1814"/>
            </w:tabs>
            <w:ind w:left="0" w:firstLine="0"/>
          </w:pPr>
        </w:pPrChange>
      </w:pPr>
      <w:ins w:id="342" w:author="L’auteur" w:date="2024-02-17T16:59:00Z">
        <w:r>
          <w:t>1.5.2</w:t>
        </w:r>
        <w:r>
          <w:rPr>
            <w:rFonts w:ascii="Arial" w:eastAsia="Arial" w:hAnsi="Arial" w:cs="Arial"/>
          </w:rPr>
          <w:t xml:space="preserve"> </w:t>
        </w:r>
      </w:ins>
      <w:bookmarkStart w:id="343" w:name="_Toc832029859"/>
      <w:r>
        <w:t>Caractéristiques des utilisateurs et impacts</w:t>
      </w:r>
      <w:bookmarkEnd w:id="343"/>
      <w:ins w:id="344" w:author="L’auteur" w:date="2024-02-17T16:59:00Z">
        <w:r>
          <w:t xml:space="preserve"> </w:t>
        </w:r>
      </w:ins>
    </w:p>
    <w:p w14:paraId="5022D3BC" w14:textId="77777777" w:rsidR="00BC7531" w:rsidRDefault="00000000">
      <w:pPr>
        <w:spacing w:after="55"/>
        <w:ind w:left="1816"/>
        <w:pPrChange w:id="345" w:author="L’auteur" w:date="2024-02-17T16:59:00Z">
          <w:pPr>
            <w:pStyle w:val="Retraitcorpsdetexte3"/>
          </w:pPr>
        </w:pPrChange>
      </w:pPr>
      <w:ins w:id="346" w:author="L’auteur" w:date="2024-02-17T16:59:00Z">
        <w:r>
          <w:rPr>
            <w:rFonts w:ascii="Century Gothic" w:eastAsia="Century Gothic" w:hAnsi="Century Gothic" w:cs="Century Gothic"/>
            <w:sz w:val="20"/>
          </w:rPr>
          <w:t xml:space="preserve"> </w:t>
        </w:r>
      </w:ins>
    </w:p>
    <w:p w14:paraId="6321AF62" w14:textId="77777777" w:rsidR="00BC7531" w:rsidRDefault="00000000">
      <w:pPr>
        <w:spacing w:after="149" w:line="249" w:lineRule="auto"/>
        <w:ind w:left="1416" w:right="13" w:hanging="10"/>
        <w:jc w:val="both"/>
        <w:pPrChange w:id="347" w:author="L’auteur" w:date="2024-02-17T16:59:00Z">
          <w:pPr>
            <w:pStyle w:val="Informations"/>
          </w:pPr>
        </w:pPrChange>
      </w:pPr>
      <w:r>
        <w:rPr>
          <w:rFonts w:ascii="Century Gothic" w:hAnsi="Century Gothic"/>
          <w:color w:val="548DD4"/>
          <w:sz w:val="16"/>
          <w:rPrChange w:id="348" w:author="L’auteur" w:date="2024-02-17T16:59:00Z">
            <w:rPr>
              <w:rFonts w:eastAsia="Century Gothic"/>
            </w:rPr>
          </w:rPrChange>
        </w:rPr>
        <w:t>A compléter… Il s’agit d’identifier le(s) profil(s) de(s) utilisateur-trice(s) type, et les conséquences que cela va avoir sur la conception (couleurs, ergonomie, utilisation, etc.)</w:t>
      </w:r>
      <w:ins w:id="349" w:author="L’auteur" w:date="2024-02-17T16:59:00Z">
        <w:r>
          <w:rPr>
            <w:rFonts w:ascii="Century Gothic" w:eastAsia="Century Gothic" w:hAnsi="Century Gothic" w:cs="Century Gothic"/>
            <w:color w:val="548DD4"/>
            <w:sz w:val="16"/>
          </w:rPr>
          <w:t xml:space="preserve"> </w:t>
        </w:r>
      </w:ins>
    </w:p>
    <w:p w14:paraId="33F66ECE" w14:textId="77777777" w:rsidR="0015167D" w:rsidRPr="00F664DF" w:rsidRDefault="0015167D" w:rsidP="00F664DF">
      <w:pPr>
        <w:pStyle w:val="Retraitcorpsdetexte3"/>
        <w:rPr>
          <w:del w:id="350" w:author="L’auteur" w:date="2024-02-17T16:59:00Z"/>
        </w:rPr>
      </w:pPr>
    </w:p>
    <w:p w14:paraId="1E522582" w14:textId="77777777" w:rsidR="00BC7531" w:rsidRDefault="00000000">
      <w:pPr>
        <w:spacing w:after="171"/>
        <w:ind w:left="1816"/>
        <w:rPr>
          <w:ins w:id="351" w:author="L’auteur" w:date="2024-02-17T16:59:00Z"/>
        </w:rPr>
      </w:pPr>
      <w:ins w:id="352" w:author="L’auteur" w:date="2024-02-17T16:59:00Z">
        <w:r>
          <w:rPr>
            <w:rFonts w:ascii="Century Gothic" w:eastAsia="Century Gothic" w:hAnsi="Century Gothic" w:cs="Century Gothic"/>
            <w:sz w:val="20"/>
          </w:rPr>
          <w:t xml:space="preserve"> </w:t>
        </w:r>
      </w:ins>
    </w:p>
    <w:p w14:paraId="5075BD13" w14:textId="77777777" w:rsidR="00BC7531" w:rsidRDefault="00000000">
      <w:pPr>
        <w:pStyle w:val="Titre3"/>
        <w:spacing w:after="47"/>
        <w:ind w:left="1131"/>
        <w:pPrChange w:id="353" w:author="L’auteur" w:date="2024-02-17T16:59:00Z">
          <w:pPr>
            <w:pStyle w:val="Titre3"/>
            <w:numPr>
              <w:ilvl w:val="0"/>
            </w:numPr>
            <w:tabs>
              <w:tab w:val="clear" w:pos="1814"/>
            </w:tabs>
            <w:ind w:left="0" w:firstLine="0"/>
          </w:pPr>
        </w:pPrChange>
      </w:pPr>
      <w:ins w:id="354" w:author="L’auteur" w:date="2024-02-17T16:59:00Z">
        <w:r>
          <w:t>1.5.3</w:t>
        </w:r>
        <w:r>
          <w:rPr>
            <w:rFonts w:ascii="Arial" w:eastAsia="Arial" w:hAnsi="Arial" w:cs="Arial"/>
          </w:rPr>
          <w:t xml:space="preserve"> </w:t>
        </w:r>
      </w:ins>
      <w:bookmarkStart w:id="355" w:name="_Toc1353766303"/>
      <w:r>
        <w:t>Fonctionnalités requises (du point de vue de l’utilisateur)</w:t>
      </w:r>
      <w:bookmarkEnd w:id="355"/>
      <w:ins w:id="356" w:author="L’auteur" w:date="2024-02-17T16:59:00Z">
        <w:r>
          <w:t xml:space="preserve"> </w:t>
        </w:r>
      </w:ins>
    </w:p>
    <w:p w14:paraId="4FE35B5E" w14:textId="77777777" w:rsidR="00BC7531" w:rsidRDefault="00000000">
      <w:pPr>
        <w:spacing w:after="55"/>
        <w:ind w:left="1816"/>
        <w:pPrChange w:id="357" w:author="L’auteur" w:date="2024-02-17T16:59:00Z">
          <w:pPr>
            <w:pStyle w:val="Retraitcorpsdetexte3"/>
          </w:pPr>
        </w:pPrChange>
      </w:pPr>
      <w:ins w:id="358" w:author="L’auteur" w:date="2024-02-17T16:59:00Z">
        <w:r>
          <w:rPr>
            <w:rFonts w:ascii="Century Gothic" w:eastAsia="Century Gothic" w:hAnsi="Century Gothic" w:cs="Century Gothic"/>
            <w:sz w:val="20"/>
          </w:rPr>
          <w:t xml:space="preserve"> </w:t>
        </w:r>
      </w:ins>
    </w:p>
    <w:p w14:paraId="6034FA57" w14:textId="77777777" w:rsidR="00BC7531" w:rsidRDefault="00000000">
      <w:pPr>
        <w:spacing w:after="142"/>
        <w:ind w:left="1416" w:hanging="10"/>
        <w:pPrChange w:id="359" w:author="L’auteur" w:date="2024-02-17T16:59:00Z">
          <w:pPr>
            <w:pStyle w:val="Informations"/>
          </w:pPr>
        </w:pPrChange>
      </w:pPr>
      <w:r>
        <w:rPr>
          <w:rFonts w:ascii="Century Gothic" w:hAnsi="Century Gothic"/>
          <w:color w:val="548DD4"/>
          <w:sz w:val="16"/>
          <w:rPrChange w:id="360" w:author="L’auteur" w:date="2024-02-17T16:59:00Z">
            <w:rPr>
              <w:rFonts w:eastAsia="Century Gothic"/>
            </w:rPr>
          </w:rPrChange>
        </w:rPr>
        <w:t xml:space="preserve">A compléter par une espèce de mode d’emploi du produit. S’il s’agissait d’une montre, décrire qu’à part l’heure, il y aura la possibilité d’utiliser un chronomètre, un réveil, … </w:t>
      </w:r>
      <w:ins w:id="361" w:author="L’auteur" w:date="2024-02-17T16:59:00Z">
        <w:r>
          <w:rPr>
            <w:rFonts w:ascii="Century Gothic" w:eastAsia="Century Gothic" w:hAnsi="Century Gothic" w:cs="Century Gothic"/>
            <w:color w:val="548DD4"/>
            <w:sz w:val="16"/>
          </w:rPr>
          <w:t xml:space="preserve"> </w:t>
        </w:r>
      </w:ins>
    </w:p>
    <w:p w14:paraId="57480457" w14:textId="77777777" w:rsidR="0015167D" w:rsidRPr="00F664DF" w:rsidRDefault="0015167D" w:rsidP="00F664DF">
      <w:pPr>
        <w:pStyle w:val="Retraitcorpsdetexte3"/>
        <w:rPr>
          <w:del w:id="362" w:author="L’auteur" w:date="2024-02-17T16:59:00Z"/>
        </w:rPr>
      </w:pPr>
    </w:p>
    <w:p w14:paraId="6B74C999" w14:textId="77777777" w:rsidR="00BC7531" w:rsidRDefault="00000000">
      <w:pPr>
        <w:spacing w:after="0"/>
        <w:ind w:left="1816"/>
        <w:rPr>
          <w:ins w:id="363" w:author="L’auteur" w:date="2024-02-17T16:59:00Z"/>
        </w:rPr>
      </w:pPr>
      <w:ins w:id="364" w:author="L’auteur" w:date="2024-02-17T16:59:00Z">
        <w:r>
          <w:rPr>
            <w:rFonts w:ascii="Century Gothic" w:eastAsia="Century Gothic" w:hAnsi="Century Gothic" w:cs="Century Gothic"/>
            <w:sz w:val="20"/>
          </w:rPr>
          <w:t xml:space="preserve"> </w:t>
        </w:r>
      </w:ins>
    </w:p>
    <w:p w14:paraId="7A66E54B" w14:textId="77777777" w:rsidR="00BC7531" w:rsidRDefault="00000000">
      <w:pPr>
        <w:spacing w:after="47"/>
        <w:ind w:left="1131" w:hanging="10"/>
        <w:pPrChange w:id="365" w:author="L’auteur" w:date="2024-02-17T16:59:00Z">
          <w:pPr>
            <w:pStyle w:val="Titre3"/>
            <w:numPr>
              <w:ilvl w:val="0"/>
            </w:numPr>
            <w:tabs>
              <w:tab w:val="clear" w:pos="1814"/>
            </w:tabs>
            <w:ind w:left="0" w:firstLine="0"/>
          </w:pPr>
        </w:pPrChange>
      </w:pPr>
      <w:ins w:id="366" w:author="L’auteur" w:date="2024-02-17T16:59:00Z">
        <w:r>
          <w:rPr>
            <w:rFonts w:ascii="Century Gothic" w:eastAsia="Century Gothic" w:hAnsi="Century Gothic" w:cs="Century Gothic"/>
            <w:i/>
            <w:sz w:val="24"/>
          </w:rPr>
          <w:t>1.5.4</w:t>
        </w:r>
        <w:r>
          <w:rPr>
            <w:rFonts w:ascii="Arial" w:eastAsia="Arial" w:hAnsi="Arial" w:cs="Arial"/>
            <w:i/>
            <w:sz w:val="24"/>
          </w:rPr>
          <w:t xml:space="preserve"> </w:t>
        </w:r>
      </w:ins>
      <w:bookmarkStart w:id="367" w:name="_Toc1824313009"/>
      <w:r>
        <w:rPr>
          <w:rFonts w:ascii="Century Gothic" w:hAnsi="Century Gothic"/>
          <w:i/>
          <w:sz w:val="24"/>
          <w:rPrChange w:id="368" w:author="L’auteur" w:date="2024-02-17T16:59:00Z">
            <w:rPr>
              <w:rFonts w:eastAsia="Century Gothic"/>
            </w:rPr>
          </w:rPrChange>
        </w:rPr>
        <w:t>Contraintes</w:t>
      </w:r>
      <w:bookmarkEnd w:id="367"/>
      <w:ins w:id="369" w:author="L’auteur" w:date="2024-02-17T16:59:00Z">
        <w:r>
          <w:rPr>
            <w:rFonts w:ascii="Century Gothic" w:eastAsia="Century Gothic" w:hAnsi="Century Gothic" w:cs="Century Gothic"/>
            <w:i/>
            <w:sz w:val="24"/>
          </w:rPr>
          <w:t xml:space="preserve"> </w:t>
        </w:r>
      </w:ins>
    </w:p>
    <w:p w14:paraId="5877720B" w14:textId="77777777" w:rsidR="00BC7531" w:rsidRDefault="00000000">
      <w:pPr>
        <w:spacing w:after="55"/>
        <w:ind w:left="1816"/>
        <w:pPrChange w:id="370" w:author="L’auteur" w:date="2024-02-17T16:59:00Z">
          <w:pPr>
            <w:pStyle w:val="Retraitcorpsdetexte3"/>
          </w:pPr>
        </w:pPrChange>
      </w:pPr>
      <w:ins w:id="371" w:author="L’auteur" w:date="2024-02-17T16:59:00Z">
        <w:r>
          <w:rPr>
            <w:rFonts w:ascii="Century Gothic" w:eastAsia="Century Gothic" w:hAnsi="Century Gothic" w:cs="Century Gothic"/>
            <w:sz w:val="20"/>
          </w:rPr>
          <w:t xml:space="preserve"> </w:t>
        </w:r>
      </w:ins>
    </w:p>
    <w:p w14:paraId="795EFD50" w14:textId="77777777" w:rsidR="00BC7531" w:rsidRDefault="00000000">
      <w:pPr>
        <w:spacing w:after="145" w:line="249" w:lineRule="auto"/>
        <w:ind w:left="1416" w:right="13" w:hanging="10"/>
        <w:jc w:val="both"/>
        <w:pPrChange w:id="372" w:author="L’auteur" w:date="2024-02-17T16:59:00Z">
          <w:pPr>
            <w:pStyle w:val="Informations"/>
          </w:pPr>
        </w:pPrChange>
      </w:pPr>
      <w:r>
        <w:rPr>
          <w:rFonts w:ascii="Century Gothic" w:hAnsi="Century Gothic"/>
          <w:color w:val="548DD4"/>
          <w:sz w:val="16"/>
          <w:rPrChange w:id="373" w:author="L’auteur" w:date="2024-02-17T16:59:00Z">
            <w:rPr>
              <w:rFonts w:eastAsia="Century Gothic"/>
            </w:rPr>
          </w:rPrChange>
        </w:rPr>
        <w:t>Sécurité, backups, disponibilité, système utilisé, interfaces avec autres logiciels, etc.</w:t>
      </w:r>
      <w:ins w:id="374" w:author="L’auteur" w:date="2024-02-17T16:59:00Z">
        <w:r>
          <w:rPr>
            <w:rFonts w:ascii="Century Gothic" w:eastAsia="Century Gothic" w:hAnsi="Century Gothic" w:cs="Century Gothic"/>
            <w:color w:val="548DD4"/>
            <w:sz w:val="16"/>
          </w:rPr>
          <w:t xml:space="preserve"> </w:t>
        </w:r>
      </w:ins>
    </w:p>
    <w:p w14:paraId="15685B6B" w14:textId="77777777" w:rsidR="0015167D" w:rsidRPr="00F664DF" w:rsidRDefault="0015167D" w:rsidP="00F664DF">
      <w:pPr>
        <w:pStyle w:val="Retraitcorpsdetexte3"/>
        <w:rPr>
          <w:del w:id="375" w:author="L’auteur" w:date="2024-02-17T16:59:00Z"/>
        </w:rPr>
      </w:pPr>
    </w:p>
    <w:p w14:paraId="4C28E6CA" w14:textId="77777777" w:rsidR="00BC7531" w:rsidRDefault="00000000">
      <w:pPr>
        <w:spacing w:after="166"/>
        <w:ind w:left="1816"/>
        <w:rPr>
          <w:ins w:id="376" w:author="L’auteur" w:date="2024-02-17T16:59:00Z"/>
        </w:rPr>
      </w:pPr>
      <w:ins w:id="377" w:author="L’auteur" w:date="2024-02-17T16:59:00Z">
        <w:r>
          <w:rPr>
            <w:rFonts w:ascii="Century Gothic" w:eastAsia="Century Gothic" w:hAnsi="Century Gothic" w:cs="Century Gothic"/>
            <w:sz w:val="20"/>
          </w:rPr>
          <w:t xml:space="preserve"> </w:t>
        </w:r>
      </w:ins>
    </w:p>
    <w:p w14:paraId="582AAF9E" w14:textId="77777777" w:rsidR="00BC7531" w:rsidRDefault="00000000">
      <w:pPr>
        <w:spacing w:after="47"/>
        <w:ind w:left="1131" w:hanging="10"/>
        <w:pPrChange w:id="378" w:author="L’auteur" w:date="2024-02-17T16:59:00Z">
          <w:pPr>
            <w:pStyle w:val="Titre3"/>
            <w:numPr>
              <w:ilvl w:val="0"/>
            </w:numPr>
            <w:tabs>
              <w:tab w:val="clear" w:pos="1814"/>
            </w:tabs>
            <w:ind w:left="0" w:firstLine="0"/>
          </w:pPr>
        </w:pPrChange>
      </w:pPr>
      <w:ins w:id="379" w:author="L’auteur" w:date="2024-02-17T16:59:00Z">
        <w:r>
          <w:rPr>
            <w:rFonts w:ascii="Century Gothic" w:eastAsia="Century Gothic" w:hAnsi="Century Gothic" w:cs="Century Gothic"/>
            <w:i/>
            <w:sz w:val="24"/>
          </w:rPr>
          <w:t>1.5.5</w:t>
        </w:r>
        <w:r>
          <w:rPr>
            <w:rFonts w:ascii="Arial" w:eastAsia="Arial" w:hAnsi="Arial" w:cs="Arial"/>
            <w:i/>
            <w:sz w:val="24"/>
          </w:rPr>
          <w:t xml:space="preserve"> </w:t>
        </w:r>
      </w:ins>
      <w:bookmarkStart w:id="380" w:name="_Toc1401220857"/>
      <w:r>
        <w:rPr>
          <w:rFonts w:ascii="Century Gothic" w:hAnsi="Century Gothic"/>
          <w:i/>
          <w:sz w:val="24"/>
          <w:rPrChange w:id="381" w:author="L’auteur" w:date="2024-02-17T16:59:00Z">
            <w:rPr>
              <w:rFonts w:eastAsia="Century Gothic"/>
            </w:rPr>
          </w:rPrChange>
        </w:rPr>
        <w:t>Travail à réaliser par l'apprenti</w:t>
      </w:r>
      <w:bookmarkEnd w:id="380"/>
      <w:ins w:id="382" w:author="L’auteur" w:date="2024-02-17T16:59:00Z">
        <w:r>
          <w:rPr>
            <w:rFonts w:ascii="Century Gothic" w:eastAsia="Century Gothic" w:hAnsi="Century Gothic" w:cs="Century Gothic"/>
            <w:i/>
            <w:sz w:val="24"/>
          </w:rPr>
          <w:t xml:space="preserve"> </w:t>
        </w:r>
      </w:ins>
    </w:p>
    <w:p w14:paraId="78A0313D" w14:textId="77777777" w:rsidR="00BC7531" w:rsidRDefault="00000000">
      <w:pPr>
        <w:spacing w:after="55"/>
        <w:ind w:left="1816"/>
        <w:pPrChange w:id="383" w:author="L’auteur" w:date="2024-02-17T16:59:00Z">
          <w:pPr>
            <w:pStyle w:val="Retraitcorpsdetexte3"/>
          </w:pPr>
        </w:pPrChange>
      </w:pPr>
      <w:ins w:id="384" w:author="L’auteur" w:date="2024-02-17T16:59:00Z">
        <w:r>
          <w:rPr>
            <w:rFonts w:ascii="Century Gothic" w:eastAsia="Century Gothic" w:hAnsi="Century Gothic" w:cs="Century Gothic"/>
            <w:sz w:val="20"/>
          </w:rPr>
          <w:t xml:space="preserve"> </w:t>
        </w:r>
      </w:ins>
    </w:p>
    <w:p w14:paraId="348DE021" w14:textId="77777777" w:rsidR="00BC7531" w:rsidRDefault="00000000">
      <w:pPr>
        <w:spacing w:after="138"/>
        <w:ind w:left="1416" w:hanging="10"/>
        <w:pPrChange w:id="385" w:author="L’auteur" w:date="2024-02-17T16:59:00Z">
          <w:pPr>
            <w:pStyle w:val="Informations"/>
          </w:pPr>
        </w:pPrChange>
      </w:pPr>
      <w:r>
        <w:rPr>
          <w:rFonts w:ascii="Century Gothic" w:hAnsi="Century Gothic"/>
          <w:color w:val="548DD4"/>
          <w:sz w:val="16"/>
          <w:rPrChange w:id="386" w:author="L’auteur" w:date="2024-02-17T16:59:00Z">
            <w:rPr>
              <w:rFonts w:eastAsia="Century Gothic"/>
            </w:rPr>
          </w:rPrChange>
        </w:rPr>
        <w:t xml:space="preserve">Décrire à quoi doit ressembler le travail produit, ce qu’il faudra rendre … </w:t>
      </w:r>
      <w:ins w:id="387" w:author="L’auteur" w:date="2024-02-17T16:59:00Z">
        <w:r>
          <w:rPr>
            <w:rFonts w:ascii="Century Gothic" w:eastAsia="Century Gothic" w:hAnsi="Century Gothic" w:cs="Century Gothic"/>
            <w:color w:val="548DD4"/>
            <w:sz w:val="16"/>
          </w:rPr>
          <w:t xml:space="preserve"> </w:t>
        </w:r>
      </w:ins>
    </w:p>
    <w:p w14:paraId="2550D4DF" w14:textId="77777777" w:rsidR="0015167D" w:rsidRPr="00F664DF" w:rsidRDefault="0015167D" w:rsidP="00F664DF">
      <w:pPr>
        <w:pStyle w:val="Retraitcorpsdetexte3"/>
        <w:rPr>
          <w:del w:id="388" w:author="L’auteur" w:date="2024-02-17T16:59:00Z"/>
        </w:rPr>
      </w:pPr>
    </w:p>
    <w:p w14:paraId="41DC2C47" w14:textId="77777777" w:rsidR="00BC7531" w:rsidRDefault="00000000">
      <w:pPr>
        <w:spacing w:after="172"/>
        <w:ind w:left="1816"/>
        <w:rPr>
          <w:ins w:id="389" w:author="L’auteur" w:date="2024-02-17T16:59:00Z"/>
        </w:rPr>
      </w:pPr>
      <w:ins w:id="390" w:author="L’auteur" w:date="2024-02-17T16:59:00Z">
        <w:r>
          <w:rPr>
            <w:rFonts w:ascii="Century Gothic" w:eastAsia="Century Gothic" w:hAnsi="Century Gothic" w:cs="Century Gothic"/>
            <w:sz w:val="20"/>
          </w:rPr>
          <w:t xml:space="preserve"> </w:t>
        </w:r>
      </w:ins>
    </w:p>
    <w:p w14:paraId="369B74EA" w14:textId="77777777" w:rsidR="00BC7531" w:rsidRDefault="00000000">
      <w:pPr>
        <w:spacing w:after="47"/>
        <w:ind w:left="1131" w:hanging="10"/>
        <w:pPrChange w:id="391" w:author="L’auteur" w:date="2024-02-17T16:59:00Z">
          <w:pPr>
            <w:pStyle w:val="Titre3"/>
            <w:numPr>
              <w:ilvl w:val="0"/>
            </w:numPr>
            <w:tabs>
              <w:tab w:val="clear" w:pos="1814"/>
            </w:tabs>
            <w:ind w:left="0" w:firstLine="0"/>
          </w:pPr>
        </w:pPrChange>
      </w:pPr>
      <w:ins w:id="392" w:author="L’auteur" w:date="2024-02-17T16:59:00Z">
        <w:r>
          <w:rPr>
            <w:rFonts w:ascii="Century Gothic" w:eastAsia="Century Gothic" w:hAnsi="Century Gothic" w:cs="Century Gothic"/>
            <w:i/>
            <w:sz w:val="24"/>
          </w:rPr>
          <w:t>1.5.6</w:t>
        </w:r>
        <w:r>
          <w:rPr>
            <w:rFonts w:ascii="Arial" w:eastAsia="Arial" w:hAnsi="Arial" w:cs="Arial"/>
            <w:i/>
            <w:sz w:val="24"/>
          </w:rPr>
          <w:t xml:space="preserve"> </w:t>
        </w:r>
      </w:ins>
      <w:bookmarkStart w:id="393" w:name="_Toc192376291"/>
      <w:r>
        <w:rPr>
          <w:rFonts w:ascii="Century Gothic" w:hAnsi="Century Gothic"/>
          <w:i/>
          <w:sz w:val="24"/>
          <w:rPrChange w:id="394" w:author="L’auteur" w:date="2024-02-17T16:59:00Z">
            <w:rPr>
              <w:rFonts w:eastAsia="Century Gothic"/>
            </w:rPr>
          </w:rPrChange>
        </w:rPr>
        <w:t>Si le temps le permet …</w:t>
      </w:r>
      <w:bookmarkEnd w:id="393"/>
      <w:ins w:id="395" w:author="L’auteur" w:date="2024-02-17T16:59:00Z">
        <w:r>
          <w:rPr>
            <w:rFonts w:ascii="Century Gothic" w:eastAsia="Century Gothic" w:hAnsi="Century Gothic" w:cs="Century Gothic"/>
            <w:i/>
            <w:sz w:val="24"/>
          </w:rPr>
          <w:t xml:space="preserve"> </w:t>
        </w:r>
      </w:ins>
    </w:p>
    <w:p w14:paraId="04E0F5AD" w14:textId="77777777" w:rsidR="00BC7531" w:rsidRDefault="00000000">
      <w:pPr>
        <w:spacing w:after="55"/>
        <w:ind w:left="1816"/>
        <w:pPrChange w:id="396" w:author="L’auteur" w:date="2024-02-17T16:59:00Z">
          <w:pPr>
            <w:pStyle w:val="Retraitcorpsdetexte3"/>
          </w:pPr>
        </w:pPrChange>
      </w:pPr>
      <w:ins w:id="397" w:author="L’auteur" w:date="2024-02-17T16:59:00Z">
        <w:r>
          <w:rPr>
            <w:rFonts w:ascii="Century Gothic" w:eastAsia="Century Gothic" w:hAnsi="Century Gothic" w:cs="Century Gothic"/>
            <w:sz w:val="20"/>
          </w:rPr>
          <w:t xml:space="preserve"> </w:t>
        </w:r>
      </w:ins>
    </w:p>
    <w:p w14:paraId="453D97F5" w14:textId="77777777" w:rsidR="00BC7531" w:rsidRDefault="00000000">
      <w:pPr>
        <w:spacing w:after="138"/>
        <w:ind w:left="1416" w:hanging="10"/>
        <w:pPrChange w:id="398" w:author="L’auteur" w:date="2024-02-17T16:59:00Z">
          <w:pPr>
            <w:pStyle w:val="Informations"/>
          </w:pPr>
        </w:pPrChange>
      </w:pPr>
      <w:r>
        <w:rPr>
          <w:rFonts w:ascii="Century Gothic" w:hAnsi="Century Gothic"/>
          <w:color w:val="548DD4"/>
          <w:sz w:val="16"/>
          <w:rPrChange w:id="399" w:author="L’auteur" w:date="2024-02-17T16:59:00Z">
            <w:rPr>
              <w:rFonts w:eastAsia="Century Gothic"/>
            </w:rPr>
          </w:rPrChange>
        </w:rPr>
        <w:t xml:space="preserve">Objectifs complémentairesau cas où le projet n’est pas assez ambitieux dans le temps imparti… </w:t>
      </w:r>
      <w:ins w:id="400" w:author="L’auteur" w:date="2024-02-17T16:59:00Z">
        <w:r>
          <w:rPr>
            <w:rFonts w:ascii="Century Gothic" w:eastAsia="Century Gothic" w:hAnsi="Century Gothic" w:cs="Century Gothic"/>
            <w:color w:val="548DD4"/>
            <w:sz w:val="16"/>
          </w:rPr>
          <w:t xml:space="preserve"> </w:t>
        </w:r>
      </w:ins>
    </w:p>
    <w:p w14:paraId="4E2B192B" w14:textId="77777777" w:rsidR="0015167D" w:rsidRPr="00F664DF" w:rsidRDefault="0015167D" w:rsidP="00F664DF">
      <w:pPr>
        <w:pStyle w:val="Retraitcorpsdetexte3"/>
        <w:rPr>
          <w:del w:id="401" w:author="L’auteur" w:date="2024-02-17T16:59:00Z"/>
        </w:rPr>
      </w:pPr>
    </w:p>
    <w:p w14:paraId="66FB6EFD" w14:textId="77777777" w:rsidR="00BC7531" w:rsidRDefault="00000000">
      <w:pPr>
        <w:spacing w:after="172"/>
        <w:ind w:left="1816"/>
        <w:rPr>
          <w:ins w:id="402" w:author="L’auteur" w:date="2024-02-17T16:59:00Z"/>
        </w:rPr>
      </w:pPr>
      <w:ins w:id="403" w:author="L’auteur" w:date="2024-02-17T16:59:00Z">
        <w:r>
          <w:rPr>
            <w:rFonts w:ascii="Century Gothic" w:eastAsia="Century Gothic" w:hAnsi="Century Gothic" w:cs="Century Gothic"/>
            <w:sz w:val="20"/>
          </w:rPr>
          <w:t xml:space="preserve"> </w:t>
        </w:r>
      </w:ins>
    </w:p>
    <w:p w14:paraId="56DDC9B5" w14:textId="77777777" w:rsidR="00BC7531" w:rsidRDefault="00000000">
      <w:pPr>
        <w:spacing w:after="47"/>
        <w:ind w:left="1131" w:hanging="10"/>
        <w:pPrChange w:id="404" w:author="L’auteur" w:date="2024-02-17T16:59:00Z">
          <w:pPr>
            <w:pStyle w:val="Titre3"/>
            <w:numPr>
              <w:ilvl w:val="0"/>
            </w:numPr>
            <w:tabs>
              <w:tab w:val="clear" w:pos="1814"/>
            </w:tabs>
            <w:ind w:left="0" w:firstLine="0"/>
          </w:pPr>
        </w:pPrChange>
      </w:pPr>
      <w:ins w:id="405" w:author="L’auteur" w:date="2024-02-17T16:59:00Z">
        <w:r>
          <w:rPr>
            <w:rFonts w:ascii="Century Gothic" w:eastAsia="Century Gothic" w:hAnsi="Century Gothic" w:cs="Century Gothic"/>
            <w:i/>
            <w:sz w:val="24"/>
          </w:rPr>
          <w:t>1.5.7</w:t>
        </w:r>
        <w:r>
          <w:rPr>
            <w:rFonts w:ascii="Arial" w:eastAsia="Arial" w:hAnsi="Arial" w:cs="Arial"/>
            <w:i/>
            <w:sz w:val="24"/>
          </w:rPr>
          <w:t xml:space="preserve"> </w:t>
        </w:r>
      </w:ins>
      <w:bookmarkStart w:id="406" w:name="_Toc567735783"/>
      <w:r>
        <w:rPr>
          <w:rFonts w:ascii="Century Gothic" w:hAnsi="Century Gothic"/>
          <w:i/>
          <w:sz w:val="24"/>
          <w:rPrChange w:id="407" w:author="L’auteur" w:date="2024-02-17T16:59:00Z">
            <w:rPr>
              <w:rFonts w:eastAsia="Century Gothic"/>
            </w:rPr>
          </w:rPrChange>
        </w:rPr>
        <w:t>Méthodes de validation des solutions</w:t>
      </w:r>
      <w:bookmarkEnd w:id="406"/>
      <w:ins w:id="408" w:author="L’auteur" w:date="2024-02-17T16:59:00Z">
        <w:r>
          <w:rPr>
            <w:rFonts w:ascii="Century Gothic" w:eastAsia="Century Gothic" w:hAnsi="Century Gothic" w:cs="Century Gothic"/>
            <w:i/>
            <w:sz w:val="24"/>
          </w:rPr>
          <w:t xml:space="preserve"> </w:t>
        </w:r>
      </w:ins>
    </w:p>
    <w:p w14:paraId="159010E1" w14:textId="77777777" w:rsidR="00BC7531" w:rsidRDefault="00000000">
      <w:pPr>
        <w:spacing w:after="50"/>
        <w:ind w:left="1816"/>
        <w:pPrChange w:id="409" w:author="L’auteur" w:date="2024-02-17T16:59:00Z">
          <w:pPr>
            <w:pStyle w:val="Retraitcorpsdetexte3"/>
          </w:pPr>
        </w:pPrChange>
      </w:pPr>
      <w:ins w:id="410" w:author="L’auteur" w:date="2024-02-17T16:59:00Z">
        <w:r>
          <w:rPr>
            <w:rFonts w:ascii="Century Gothic" w:eastAsia="Century Gothic" w:hAnsi="Century Gothic" w:cs="Century Gothic"/>
            <w:sz w:val="20"/>
          </w:rPr>
          <w:t xml:space="preserve"> </w:t>
        </w:r>
      </w:ins>
    </w:p>
    <w:p w14:paraId="52E43F56" w14:textId="77777777" w:rsidR="00BC7531" w:rsidRDefault="00000000">
      <w:pPr>
        <w:spacing w:after="150" w:line="249" w:lineRule="auto"/>
        <w:ind w:left="1416" w:right="13" w:hanging="10"/>
        <w:jc w:val="both"/>
        <w:pPrChange w:id="411" w:author="L’auteur" w:date="2024-02-17T16:59:00Z">
          <w:pPr>
            <w:pStyle w:val="Informations"/>
          </w:pPr>
        </w:pPrChange>
      </w:pPr>
      <w:r>
        <w:rPr>
          <w:rFonts w:ascii="Century Gothic" w:hAnsi="Century Gothic"/>
          <w:color w:val="548DD4"/>
          <w:sz w:val="16"/>
          <w:rPrChange w:id="412" w:author="L’auteur" w:date="2024-02-17T16:59:00Z">
            <w:rPr>
              <w:rFonts w:eastAsia="Century Gothic"/>
            </w:rPr>
          </w:rPrChange>
        </w:rPr>
        <w:t xml:space="preserve">Comment les tests vont être entrepris, quels tests doivent être entrepris, etc.… </w:t>
      </w:r>
      <w:ins w:id="413" w:author="L’auteur" w:date="2024-02-17T16:59:00Z">
        <w:r>
          <w:rPr>
            <w:rFonts w:ascii="Century Gothic" w:eastAsia="Century Gothic" w:hAnsi="Century Gothic" w:cs="Century Gothic"/>
            <w:color w:val="548DD4"/>
            <w:sz w:val="16"/>
          </w:rPr>
          <w:t xml:space="preserve"> </w:t>
        </w:r>
      </w:ins>
    </w:p>
    <w:p w14:paraId="06D60B1F" w14:textId="77777777" w:rsidR="0015167D" w:rsidRPr="00F664DF" w:rsidRDefault="0015167D" w:rsidP="00F664DF">
      <w:pPr>
        <w:pStyle w:val="Retraitcorpsdetexte3"/>
        <w:rPr>
          <w:del w:id="414" w:author="L’auteur" w:date="2024-02-17T16:59:00Z"/>
        </w:rPr>
      </w:pPr>
    </w:p>
    <w:p w14:paraId="195E978B" w14:textId="77777777" w:rsidR="00BC7531" w:rsidRDefault="00000000">
      <w:pPr>
        <w:spacing w:after="217"/>
        <w:ind w:left="1816"/>
        <w:rPr>
          <w:ins w:id="415" w:author="L’auteur" w:date="2024-02-17T16:59:00Z"/>
        </w:rPr>
      </w:pPr>
      <w:ins w:id="416" w:author="L’auteur" w:date="2024-02-17T16:59:00Z">
        <w:r>
          <w:rPr>
            <w:rFonts w:ascii="Century Gothic" w:eastAsia="Century Gothic" w:hAnsi="Century Gothic" w:cs="Century Gothic"/>
            <w:sz w:val="20"/>
          </w:rPr>
          <w:t xml:space="preserve"> </w:t>
        </w:r>
      </w:ins>
    </w:p>
    <w:p w14:paraId="5CE8660B" w14:textId="77777777" w:rsidR="00BC7531" w:rsidRDefault="00000000">
      <w:pPr>
        <w:pStyle w:val="Titre2"/>
        <w:ind w:left="561"/>
        <w:pPrChange w:id="417" w:author="L’auteur" w:date="2024-02-17T16:59:00Z">
          <w:pPr>
            <w:pStyle w:val="Titre2"/>
            <w:numPr>
              <w:ilvl w:val="0"/>
            </w:numPr>
            <w:tabs>
              <w:tab w:val="clear" w:pos="1134"/>
            </w:tabs>
            <w:ind w:left="0" w:firstLine="0"/>
          </w:pPr>
        </w:pPrChange>
      </w:pPr>
      <w:ins w:id="418" w:author="L’auteur" w:date="2024-02-17T16:59:00Z">
        <w:r>
          <w:t>1.6</w:t>
        </w:r>
        <w:r>
          <w:rPr>
            <w:rFonts w:ascii="Arial" w:eastAsia="Arial" w:hAnsi="Arial" w:cs="Arial"/>
          </w:rPr>
          <w:t xml:space="preserve"> </w:t>
        </w:r>
      </w:ins>
      <w:bookmarkStart w:id="419" w:name="_Toc97454997"/>
      <w:r>
        <w:t>Eléments évalués</w:t>
      </w:r>
      <w:bookmarkEnd w:id="419"/>
      <w:ins w:id="420" w:author="L’auteur" w:date="2024-02-17T16:59:00Z">
        <w:r>
          <w:t xml:space="preserve"> </w:t>
        </w:r>
      </w:ins>
    </w:p>
    <w:p w14:paraId="5A9F96D3" w14:textId="77777777" w:rsidR="00BC7531" w:rsidRDefault="00000000">
      <w:pPr>
        <w:spacing w:after="11" w:line="249" w:lineRule="auto"/>
        <w:ind w:left="1416" w:right="13" w:hanging="10"/>
        <w:jc w:val="both"/>
        <w:pPrChange w:id="421" w:author="L’auteur" w:date="2024-02-17T16:59:00Z">
          <w:pPr>
            <w:pStyle w:val="Informations"/>
          </w:pPr>
        </w:pPrChange>
      </w:pPr>
      <w:r>
        <w:rPr>
          <w:rFonts w:ascii="Century Gothic" w:hAnsi="Century Gothic"/>
          <w:color w:val="548DD4"/>
          <w:sz w:val="16"/>
          <w:rPrChange w:id="422" w:author="L’auteur" w:date="2024-02-17T16:59:00Z">
            <w:rPr>
              <w:rFonts w:eastAsia="Century Gothic"/>
            </w:rPr>
          </w:rPrChange>
        </w:rPr>
        <w:t>Cette section doit être élaborée et validée avec le chef de projet.</w:t>
      </w:r>
      <w:ins w:id="423" w:author="L’auteur" w:date="2024-02-17T16:59:00Z">
        <w:r>
          <w:rPr>
            <w:rFonts w:ascii="Century Gothic" w:eastAsia="Century Gothic" w:hAnsi="Century Gothic" w:cs="Century Gothic"/>
            <w:color w:val="548DD4"/>
            <w:sz w:val="16"/>
          </w:rPr>
          <w:t xml:space="preserve"> </w:t>
        </w:r>
      </w:ins>
    </w:p>
    <w:p w14:paraId="376A0CE5" w14:textId="77777777" w:rsidR="00BC7531" w:rsidRDefault="00000000">
      <w:pPr>
        <w:spacing w:after="0"/>
        <w:ind w:left="1421"/>
        <w:pPrChange w:id="424" w:author="L’auteur" w:date="2024-02-17T16:59:00Z">
          <w:pPr>
            <w:pStyle w:val="Informations"/>
          </w:pPr>
        </w:pPrChange>
      </w:pPr>
      <w:ins w:id="425" w:author="L’auteur" w:date="2024-02-17T16:59:00Z">
        <w:r>
          <w:rPr>
            <w:rFonts w:ascii="Century Gothic" w:eastAsia="Century Gothic" w:hAnsi="Century Gothic" w:cs="Century Gothic"/>
            <w:color w:val="548DD4"/>
            <w:sz w:val="16"/>
          </w:rPr>
          <w:t xml:space="preserve"> </w:t>
        </w:r>
      </w:ins>
    </w:p>
    <w:p w14:paraId="7A7D8AC6" w14:textId="08F6923F" w:rsidR="00BC7531" w:rsidRDefault="00000000">
      <w:pPr>
        <w:spacing w:after="11" w:line="249" w:lineRule="auto"/>
        <w:ind w:left="1416" w:right="13" w:hanging="10"/>
        <w:jc w:val="both"/>
        <w:pPrChange w:id="426" w:author="L’auteur" w:date="2024-02-17T16:59:00Z">
          <w:pPr>
            <w:pStyle w:val="Informations"/>
          </w:pPr>
        </w:pPrChange>
      </w:pPr>
      <w:r>
        <w:rPr>
          <w:rFonts w:ascii="Century Gothic" w:hAnsi="Century Gothic"/>
          <w:color w:val="548DD4"/>
          <w:sz w:val="16"/>
          <w:rPrChange w:id="427" w:author="L’auteur" w:date="2024-02-17T16:59:00Z">
            <w:rPr>
              <w:rFonts w:eastAsia="Century Gothic"/>
            </w:rPr>
          </w:rPrChange>
        </w:rPr>
        <w:t>Les éléments évalués peuvent être choisis dans la liste suivante</w:t>
      </w:r>
      <w:del w:id="428" w:author="L’auteur" w:date="2024-02-17T16:59:00Z">
        <w:r w:rsidR="00A400FD">
          <w:delText> :</w:delText>
        </w:r>
      </w:del>
      <w:ins w:id="429" w:author="L’auteur" w:date="2024-02-17T16:59:00Z">
        <w:r>
          <w:rPr>
            <w:rFonts w:ascii="Century Gothic" w:eastAsia="Century Gothic" w:hAnsi="Century Gothic" w:cs="Century Gothic"/>
            <w:color w:val="548DD4"/>
            <w:sz w:val="16"/>
          </w:rPr>
          <w:t xml:space="preserve"> : </w:t>
        </w:r>
      </w:ins>
      <w:r>
        <w:rPr>
          <w:rFonts w:ascii="Century Gothic" w:hAnsi="Century Gothic"/>
          <w:color w:val="548DD4"/>
          <w:sz w:val="16"/>
          <w:rPrChange w:id="430" w:author="L’auteur" w:date="2024-02-17T16:59:00Z">
            <w:rPr>
              <w:rFonts w:eastAsia="Century Gothic"/>
            </w:rPr>
          </w:rPrChange>
        </w:rPr>
        <w:t xml:space="preserve"> </w:t>
      </w:r>
    </w:p>
    <w:p w14:paraId="3D41C91D" w14:textId="77777777" w:rsidR="00BC7531" w:rsidRDefault="00000000">
      <w:pPr>
        <w:numPr>
          <w:ilvl w:val="0"/>
          <w:numId w:val="2"/>
        </w:numPr>
        <w:spacing w:after="11" w:line="249" w:lineRule="auto"/>
        <w:ind w:right="13" w:hanging="360"/>
        <w:jc w:val="both"/>
        <w:pPrChange w:id="431" w:author="L’auteur" w:date="2024-02-17T16:59:00Z">
          <w:pPr>
            <w:pStyle w:val="Informations"/>
            <w:numPr>
              <w:numId w:val="11"/>
            </w:numPr>
            <w:ind w:left="2138" w:hanging="360"/>
          </w:pPr>
        </w:pPrChange>
      </w:pPr>
      <w:r>
        <w:rPr>
          <w:rFonts w:ascii="Century Gothic" w:hAnsi="Century Gothic"/>
          <w:color w:val="548DD4"/>
          <w:sz w:val="16"/>
          <w:rPrChange w:id="432" w:author="L’auteur" w:date="2024-02-17T16:59:00Z">
            <w:rPr>
              <w:rFonts w:eastAsia="Century Gothic"/>
            </w:rPr>
          </w:rPrChange>
        </w:rPr>
        <w:t>Le rapport</w:t>
      </w:r>
      <w:ins w:id="433" w:author="L’auteur" w:date="2024-02-17T16:59:00Z">
        <w:r>
          <w:rPr>
            <w:rFonts w:ascii="Century Gothic" w:eastAsia="Century Gothic" w:hAnsi="Century Gothic" w:cs="Century Gothic"/>
            <w:color w:val="548DD4"/>
            <w:sz w:val="16"/>
          </w:rPr>
          <w:t xml:space="preserve"> </w:t>
        </w:r>
      </w:ins>
    </w:p>
    <w:p w14:paraId="1FCD28B1" w14:textId="77777777" w:rsidR="00BC7531" w:rsidRDefault="00000000">
      <w:pPr>
        <w:numPr>
          <w:ilvl w:val="0"/>
          <w:numId w:val="2"/>
        </w:numPr>
        <w:spacing w:after="11" w:line="249" w:lineRule="auto"/>
        <w:ind w:right="13" w:hanging="360"/>
        <w:jc w:val="both"/>
        <w:pPrChange w:id="434" w:author="L’auteur" w:date="2024-02-17T16:59:00Z">
          <w:pPr>
            <w:pStyle w:val="Informations"/>
            <w:numPr>
              <w:numId w:val="11"/>
            </w:numPr>
            <w:ind w:left="2138" w:hanging="360"/>
          </w:pPr>
        </w:pPrChange>
      </w:pPr>
      <w:r>
        <w:rPr>
          <w:rFonts w:ascii="Century Gothic" w:hAnsi="Century Gothic"/>
          <w:color w:val="548DD4"/>
          <w:sz w:val="16"/>
          <w:rPrChange w:id="435" w:author="L’auteur" w:date="2024-02-17T16:59:00Z">
            <w:rPr>
              <w:rFonts w:eastAsia="Century Gothic"/>
            </w:rPr>
          </w:rPrChange>
        </w:rPr>
        <w:t>Les planifications (initiale et détaillée)</w:t>
      </w:r>
      <w:ins w:id="436" w:author="L’auteur" w:date="2024-02-17T16:59:00Z">
        <w:r>
          <w:rPr>
            <w:rFonts w:ascii="Century Gothic" w:eastAsia="Century Gothic" w:hAnsi="Century Gothic" w:cs="Century Gothic"/>
            <w:color w:val="548DD4"/>
            <w:sz w:val="16"/>
          </w:rPr>
          <w:t xml:space="preserve"> </w:t>
        </w:r>
      </w:ins>
    </w:p>
    <w:p w14:paraId="1C9EC8E6" w14:textId="77777777" w:rsidR="00BC7531" w:rsidRDefault="00000000">
      <w:pPr>
        <w:numPr>
          <w:ilvl w:val="0"/>
          <w:numId w:val="2"/>
        </w:numPr>
        <w:spacing w:after="11" w:line="249" w:lineRule="auto"/>
        <w:ind w:right="13" w:hanging="360"/>
        <w:jc w:val="both"/>
        <w:pPrChange w:id="437" w:author="L’auteur" w:date="2024-02-17T16:59:00Z">
          <w:pPr>
            <w:pStyle w:val="Informations"/>
            <w:numPr>
              <w:numId w:val="11"/>
            </w:numPr>
            <w:ind w:left="2138" w:hanging="360"/>
          </w:pPr>
        </w:pPrChange>
      </w:pPr>
      <w:r>
        <w:rPr>
          <w:rFonts w:ascii="Century Gothic" w:hAnsi="Century Gothic"/>
          <w:color w:val="548DD4"/>
          <w:sz w:val="16"/>
          <w:rPrChange w:id="438" w:author="L’auteur" w:date="2024-02-17T16:59:00Z">
            <w:rPr>
              <w:rFonts w:eastAsia="Century Gothic"/>
            </w:rPr>
          </w:rPrChange>
        </w:rPr>
        <w:t>Le journal de travail</w:t>
      </w:r>
      <w:ins w:id="439" w:author="L’auteur" w:date="2024-02-17T16:59:00Z">
        <w:r>
          <w:rPr>
            <w:rFonts w:ascii="Century Gothic" w:eastAsia="Century Gothic" w:hAnsi="Century Gothic" w:cs="Century Gothic"/>
            <w:color w:val="548DD4"/>
            <w:sz w:val="16"/>
          </w:rPr>
          <w:t xml:space="preserve"> </w:t>
        </w:r>
      </w:ins>
    </w:p>
    <w:p w14:paraId="128DD4AF" w14:textId="77777777" w:rsidR="00BC7531" w:rsidRDefault="00000000">
      <w:pPr>
        <w:numPr>
          <w:ilvl w:val="0"/>
          <w:numId w:val="2"/>
        </w:numPr>
        <w:spacing w:after="11" w:line="249" w:lineRule="auto"/>
        <w:ind w:right="13" w:hanging="360"/>
        <w:jc w:val="both"/>
        <w:pPrChange w:id="440" w:author="L’auteur" w:date="2024-02-17T16:59:00Z">
          <w:pPr>
            <w:pStyle w:val="Informations"/>
            <w:numPr>
              <w:numId w:val="11"/>
            </w:numPr>
            <w:ind w:left="2138" w:hanging="360"/>
          </w:pPr>
        </w:pPrChange>
      </w:pPr>
      <w:r>
        <w:rPr>
          <w:rFonts w:ascii="Century Gothic" w:hAnsi="Century Gothic"/>
          <w:color w:val="548DD4"/>
          <w:sz w:val="16"/>
          <w:rPrChange w:id="441" w:author="L’auteur" w:date="2024-02-17T16:59:00Z">
            <w:rPr>
              <w:rFonts w:eastAsia="Century Gothic"/>
            </w:rPr>
          </w:rPrChange>
        </w:rPr>
        <w:t>Le code et les commentaires</w:t>
      </w:r>
      <w:ins w:id="442" w:author="L’auteur" w:date="2024-02-17T16:59:00Z">
        <w:r>
          <w:rPr>
            <w:rFonts w:ascii="Century Gothic" w:eastAsia="Century Gothic" w:hAnsi="Century Gothic" w:cs="Century Gothic"/>
            <w:color w:val="548DD4"/>
            <w:sz w:val="16"/>
          </w:rPr>
          <w:t xml:space="preserve"> </w:t>
        </w:r>
      </w:ins>
    </w:p>
    <w:p w14:paraId="6624E8BB" w14:textId="77777777" w:rsidR="00BC7531" w:rsidRDefault="00000000">
      <w:pPr>
        <w:numPr>
          <w:ilvl w:val="0"/>
          <w:numId w:val="2"/>
        </w:numPr>
        <w:spacing w:after="11" w:line="249" w:lineRule="auto"/>
        <w:ind w:right="13" w:hanging="360"/>
        <w:jc w:val="both"/>
        <w:pPrChange w:id="443" w:author="L’auteur" w:date="2024-02-17T16:59:00Z">
          <w:pPr>
            <w:pStyle w:val="Informations"/>
            <w:numPr>
              <w:numId w:val="11"/>
            </w:numPr>
            <w:ind w:left="2138" w:hanging="360"/>
          </w:pPr>
        </w:pPrChange>
      </w:pPr>
      <w:r>
        <w:rPr>
          <w:rFonts w:ascii="Century Gothic" w:hAnsi="Century Gothic"/>
          <w:color w:val="548DD4"/>
          <w:sz w:val="16"/>
          <w:rPrChange w:id="444" w:author="L’auteur" w:date="2024-02-17T16:59:00Z">
            <w:rPr>
              <w:rFonts w:eastAsia="Century Gothic"/>
            </w:rPr>
          </w:rPrChange>
        </w:rPr>
        <w:t>Etat de fonctionnement du produit livré</w:t>
      </w:r>
      <w:ins w:id="445" w:author="L’auteur" w:date="2024-02-17T16:59:00Z">
        <w:r>
          <w:rPr>
            <w:rFonts w:ascii="Century Gothic" w:eastAsia="Century Gothic" w:hAnsi="Century Gothic" w:cs="Century Gothic"/>
            <w:color w:val="548DD4"/>
            <w:sz w:val="16"/>
          </w:rPr>
          <w:t xml:space="preserve"> </w:t>
        </w:r>
      </w:ins>
    </w:p>
    <w:p w14:paraId="31013FC0" w14:textId="77777777" w:rsidR="00BC7531" w:rsidRDefault="00000000">
      <w:pPr>
        <w:numPr>
          <w:ilvl w:val="0"/>
          <w:numId w:val="2"/>
        </w:numPr>
        <w:spacing w:after="4"/>
        <w:ind w:right="13" w:hanging="360"/>
        <w:jc w:val="both"/>
        <w:pPrChange w:id="446" w:author="L’auteur" w:date="2024-02-17T16:59:00Z">
          <w:pPr>
            <w:pStyle w:val="Informations"/>
            <w:numPr>
              <w:numId w:val="11"/>
            </w:numPr>
            <w:ind w:left="2138" w:hanging="360"/>
          </w:pPr>
        </w:pPrChange>
      </w:pPr>
      <w:r>
        <w:rPr>
          <w:rFonts w:ascii="Century Gothic" w:hAnsi="Century Gothic"/>
          <w:color w:val="548DD4"/>
          <w:sz w:val="16"/>
          <w:rPrChange w:id="447" w:author="L’auteur" w:date="2024-02-17T16:59:00Z">
            <w:rPr>
              <w:rFonts w:eastAsia="Century Gothic"/>
            </w:rPr>
          </w:rPrChange>
        </w:rPr>
        <w:t>Les documentations de mise en œuvre et d’utilisation</w:t>
      </w:r>
      <w:ins w:id="448" w:author="L’auteur" w:date="2024-02-17T16:59:00Z">
        <w:r>
          <w:rPr>
            <w:rFonts w:ascii="Century Gothic" w:eastAsia="Century Gothic" w:hAnsi="Century Gothic" w:cs="Century Gothic"/>
            <w:color w:val="548DD4"/>
            <w:sz w:val="16"/>
          </w:rPr>
          <w:t xml:space="preserve"> </w:t>
        </w:r>
      </w:ins>
    </w:p>
    <w:p w14:paraId="17F77F38" w14:textId="77777777" w:rsidR="00BC7531" w:rsidRDefault="00000000">
      <w:pPr>
        <w:numPr>
          <w:ilvl w:val="0"/>
          <w:numId w:val="2"/>
        </w:numPr>
        <w:spacing w:after="11" w:line="249" w:lineRule="auto"/>
        <w:ind w:right="13" w:hanging="360"/>
        <w:jc w:val="both"/>
        <w:pPrChange w:id="449" w:author="L’auteur" w:date="2024-02-17T16:59:00Z">
          <w:pPr>
            <w:pStyle w:val="Informations"/>
            <w:numPr>
              <w:numId w:val="11"/>
            </w:numPr>
            <w:ind w:left="2138" w:hanging="360"/>
          </w:pPr>
        </w:pPrChange>
      </w:pPr>
      <w:r>
        <w:rPr>
          <w:rFonts w:ascii="Century Gothic" w:hAnsi="Century Gothic"/>
          <w:color w:val="548DD4"/>
          <w:sz w:val="16"/>
          <w:rPrChange w:id="450" w:author="L’auteur" w:date="2024-02-17T16:59:00Z">
            <w:rPr>
              <w:rFonts w:eastAsia="Century Gothic"/>
            </w:rPr>
          </w:rPrChange>
        </w:rPr>
        <w:t>Possibilité de transmettre le travail à une personne extérieure pour le terminer, le corriger ou le compléter</w:t>
      </w:r>
      <w:ins w:id="451" w:author="L’auteur" w:date="2024-02-17T16:59:00Z">
        <w:r>
          <w:rPr>
            <w:rFonts w:ascii="Century Gothic" w:eastAsia="Century Gothic" w:hAnsi="Century Gothic" w:cs="Century Gothic"/>
            <w:color w:val="548DD4"/>
            <w:sz w:val="16"/>
          </w:rPr>
          <w:t xml:space="preserve"> </w:t>
        </w:r>
      </w:ins>
    </w:p>
    <w:p w14:paraId="0CD8525A" w14:textId="77777777" w:rsidR="00BC7531" w:rsidRDefault="00000000">
      <w:pPr>
        <w:numPr>
          <w:ilvl w:val="0"/>
          <w:numId w:val="2"/>
        </w:numPr>
        <w:spacing w:after="364" w:line="249" w:lineRule="auto"/>
        <w:ind w:right="13" w:hanging="360"/>
        <w:jc w:val="both"/>
        <w:pPrChange w:id="452" w:author="L’auteur" w:date="2024-02-17T16:59:00Z">
          <w:pPr>
            <w:pStyle w:val="Informations"/>
            <w:numPr>
              <w:numId w:val="11"/>
            </w:numPr>
            <w:ind w:left="2138" w:hanging="360"/>
          </w:pPr>
        </w:pPrChange>
      </w:pPr>
      <w:r>
        <w:rPr>
          <w:rFonts w:ascii="Century Gothic" w:hAnsi="Century Gothic"/>
          <w:color w:val="548DD4"/>
          <w:sz w:val="16"/>
          <w:rPrChange w:id="453" w:author="L’auteur" w:date="2024-02-17T16:59:00Z">
            <w:rPr>
              <w:rFonts w:eastAsia="Century Gothic"/>
            </w:rPr>
          </w:rPrChange>
        </w:rPr>
        <w:t>Compréhension du travail</w:t>
      </w:r>
      <w:ins w:id="454" w:author="L’auteur" w:date="2024-02-17T16:59:00Z">
        <w:r>
          <w:rPr>
            <w:rFonts w:ascii="Century Gothic" w:eastAsia="Century Gothic" w:hAnsi="Century Gothic" w:cs="Century Gothic"/>
            <w:color w:val="548DD4"/>
            <w:sz w:val="16"/>
          </w:rPr>
          <w:t xml:space="preserve"> </w:t>
        </w:r>
      </w:ins>
    </w:p>
    <w:p w14:paraId="765540B8" w14:textId="77777777" w:rsidR="007F30AE" w:rsidRPr="007F30AE" w:rsidRDefault="007F30AE" w:rsidP="01D58914">
      <w:pPr>
        <w:pStyle w:val="Titre1"/>
        <w:ind w:left="0" w:firstLine="0"/>
        <w:rPr>
          <w:del w:id="455" w:author="L’auteur" w:date="2024-02-17T16:59:00Z"/>
        </w:rPr>
      </w:pPr>
      <w:bookmarkStart w:id="456" w:name="_Toc1160783679"/>
      <w:del w:id="457" w:author="L’auteur" w:date="2024-02-17T16:59:00Z">
        <w:r>
          <w:delText>Planification</w:delText>
        </w:r>
        <w:bookmarkEnd w:id="209"/>
        <w:bookmarkEnd w:id="210"/>
        <w:r w:rsidR="008E53F9">
          <w:delText xml:space="preserve"> Initiale</w:delText>
        </w:r>
        <w:bookmarkEnd w:id="456"/>
      </w:del>
    </w:p>
    <w:p w14:paraId="61DBF35A" w14:textId="77777777" w:rsidR="00BC7531" w:rsidRDefault="00000000">
      <w:pPr>
        <w:pStyle w:val="Titre1"/>
        <w:tabs>
          <w:tab w:val="center" w:pos="2372"/>
        </w:tabs>
        <w:ind w:left="-15" w:firstLine="0"/>
        <w:rPr>
          <w:ins w:id="458" w:author="L’auteur" w:date="2024-02-17T16:59:00Z"/>
        </w:rPr>
      </w:pPr>
      <w:ins w:id="459" w:author="L’auteur" w:date="2024-02-17T16:59:00Z">
        <w:r>
          <w:t>2</w:t>
        </w:r>
        <w:r>
          <w:rPr>
            <w:rFonts w:ascii="Arial" w:eastAsia="Arial" w:hAnsi="Arial" w:cs="Arial"/>
          </w:rPr>
          <w:t xml:space="preserve"> </w:t>
        </w:r>
        <w:r>
          <w:rPr>
            <w:rFonts w:ascii="Arial" w:eastAsia="Arial" w:hAnsi="Arial" w:cs="Arial"/>
          </w:rPr>
          <w:tab/>
        </w:r>
        <w:r>
          <w:t xml:space="preserve">PLANIFICATION INITIALE </w:t>
        </w:r>
      </w:ins>
    </w:p>
    <w:p w14:paraId="4E13A76D" w14:textId="77777777" w:rsidR="00BC7531" w:rsidRDefault="00000000">
      <w:pPr>
        <w:spacing w:after="11" w:line="249" w:lineRule="auto"/>
        <w:ind w:left="1416" w:right="13" w:hanging="10"/>
        <w:jc w:val="both"/>
        <w:pPrChange w:id="460" w:author="L’auteur" w:date="2024-02-17T16:59:00Z">
          <w:pPr>
            <w:pStyle w:val="Informations"/>
          </w:pPr>
        </w:pPrChange>
      </w:pPr>
      <w:r>
        <w:rPr>
          <w:rFonts w:ascii="Century Gothic" w:hAnsi="Century Gothic"/>
          <w:color w:val="548DD4"/>
          <w:sz w:val="16"/>
          <w:rPrChange w:id="461" w:author="L’auteur" w:date="2024-02-17T16:59:00Z">
            <w:rPr>
              <w:rFonts w:eastAsia="Century Gothic"/>
            </w:rPr>
          </w:rPrChange>
        </w:rPr>
        <w:t>Ce paragraphe présente tout d’abord les éléments de planning connus dès le départ</w:t>
      </w:r>
      <w:ins w:id="462" w:author="L’auteur" w:date="2024-02-17T16:59:00Z">
        <w:r>
          <w:rPr>
            <w:rFonts w:ascii="Century Gothic" w:eastAsia="Century Gothic" w:hAnsi="Century Gothic" w:cs="Century Gothic"/>
            <w:color w:val="548DD4"/>
            <w:sz w:val="16"/>
          </w:rPr>
          <w:t xml:space="preserve"> </w:t>
        </w:r>
      </w:ins>
    </w:p>
    <w:p w14:paraId="630AD15E" w14:textId="77777777" w:rsidR="00BC7531" w:rsidRDefault="00000000">
      <w:pPr>
        <w:numPr>
          <w:ilvl w:val="0"/>
          <w:numId w:val="3"/>
        </w:numPr>
        <w:spacing w:after="11" w:line="249" w:lineRule="auto"/>
        <w:ind w:right="13" w:hanging="360"/>
        <w:jc w:val="both"/>
        <w:pPrChange w:id="463" w:author="L’auteur" w:date="2024-02-17T16:59:00Z">
          <w:pPr>
            <w:pStyle w:val="Informations"/>
            <w:numPr>
              <w:numId w:val="11"/>
            </w:numPr>
            <w:ind w:left="2138" w:hanging="360"/>
          </w:pPr>
        </w:pPrChange>
      </w:pPr>
      <w:r>
        <w:rPr>
          <w:rFonts w:ascii="Century Gothic" w:hAnsi="Century Gothic"/>
          <w:color w:val="548DD4"/>
          <w:sz w:val="16"/>
          <w:rPrChange w:id="464" w:author="L’auteur" w:date="2024-02-17T16:59:00Z">
            <w:rPr>
              <w:rFonts w:eastAsia="Century Gothic"/>
            </w:rPr>
          </w:rPrChange>
        </w:rPr>
        <w:t>Date de début</w:t>
      </w:r>
      <w:ins w:id="465" w:author="L’auteur" w:date="2024-02-17T16:59:00Z">
        <w:r>
          <w:rPr>
            <w:rFonts w:ascii="Century Gothic" w:eastAsia="Century Gothic" w:hAnsi="Century Gothic" w:cs="Century Gothic"/>
            <w:color w:val="548DD4"/>
            <w:sz w:val="16"/>
          </w:rPr>
          <w:t xml:space="preserve"> </w:t>
        </w:r>
      </w:ins>
    </w:p>
    <w:p w14:paraId="310EFC02" w14:textId="77777777" w:rsidR="00BC7531" w:rsidRDefault="00000000">
      <w:pPr>
        <w:numPr>
          <w:ilvl w:val="0"/>
          <w:numId w:val="3"/>
        </w:numPr>
        <w:spacing w:after="11" w:line="249" w:lineRule="auto"/>
        <w:ind w:right="13" w:hanging="360"/>
        <w:jc w:val="both"/>
        <w:pPrChange w:id="466" w:author="L’auteur" w:date="2024-02-17T16:59:00Z">
          <w:pPr>
            <w:pStyle w:val="Informations"/>
            <w:numPr>
              <w:numId w:val="11"/>
            </w:numPr>
            <w:ind w:left="2138" w:hanging="360"/>
          </w:pPr>
        </w:pPrChange>
      </w:pPr>
      <w:r>
        <w:rPr>
          <w:rFonts w:ascii="Century Gothic" w:hAnsi="Century Gothic"/>
          <w:color w:val="548DD4"/>
          <w:sz w:val="16"/>
          <w:rPrChange w:id="467" w:author="L’auteur" w:date="2024-02-17T16:59:00Z">
            <w:rPr>
              <w:rFonts w:eastAsia="Century Gothic"/>
            </w:rPr>
          </w:rPrChange>
        </w:rPr>
        <w:t>Date de fin</w:t>
      </w:r>
      <w:ins w:id="468" w:author="L’auteur" w:date="2024-02-17T16:59:00Z">
        <w:r>
          <w:rPr>
            <w:rFonts w:ascii="Century Gothic" w:eastAsia="Century Gothic" w:hAnsi="Century Gothic" w:cs="Century Gothic"/>
            <w:color w:val="548DD4"/>
            <w:sz w:val="16"/>
          </w:rPr>
          <w:t xml:space="preserve"> </w:t>
        </w:r>
      </w:ins>
    </w:p>
    <w:p w14:paraId="26E6B20B" w14:textId="77777777" w:rsidR="00BC7531" w:rsidRDefault="00000000">
      <w:pPr>
        <w:numPr>
          <w:ilvl w:val="0"/>
          <w:numId w:val="3"/>
        </w:numPr>
        <w:spacing w:after="11" w:line="249" w:lineRule="auto"/>
        <w:ind w:right="13" w:hanging="360"/>
        <w:jc w:val="both"/>
        <w:pPrChange w:id="469" w:author="L’auteur" w:date="2024-02-17T16:59:00Z">
          <w:pPr>
            <w:pStyle w:val="Informations"/>
            <w:numPr>
              <w:numId w:val="11"/>
            </w:numPr>
            <w:ind w:left="2138" w:hanging="360"/>
          </w:pPr>
        </w:pPrChange>
      </w:pPr>
      <w:r>
        <w:rPr>
          <w:rFonts w:ascii="Century Gothic" w:hAnsi="Century Gothic"/>
          <w:color w:val="548DD4"/>
          <w:sz w:val="16"/>
          <w:rPrChange w:id="470" w:author="L’auteur" w:date="2024-02-17T16:59:00Z">
            <w:rPr>
              <w:rFonts w:eastAsia="Century Gothic"/>
            </w:rPr>
          </w:rPrChange>
        </w:rPr>
        <w:t>Vacances et congés</w:t>
      </w:r>
      <w:ins w:id="471" w:author="L’auteur" w:date="2024-02-17T16:59:00Z">
        <w:r>
          <w:rPr>
            <w:rFonts w:ascii="Century Gothic" w:eastAsia="Century Gothic" w:hAnsi="Century Gothic" w:cs="Century Gothic"/>
            <w:color w:val="548DD4"/>
            <w:sz w:val="16"/>
          </w:rPr>
          <w:t xml:space="preserve"> </w:t>
        </w:r>
      </w:ins>
    </w:p>
    <w:p w14:paraId="7B491740" w14:textId="77777777" w:rsidR="00BC7531" w:rsidRDefault="00000000">
      <w:pPr>
        <w:numPr>
          <w:ilvl w:val="0"/>
          <w:numId w:val="3"/>
        </w:numPr>
        <w:spacing w:after="4"/>
        <w:ind w:right="13" w:hanging="360"/>
        <w:jc w:val="both"/>
        <w:pPrChange w:id="472" w:author="L’auteur" w:date="2024-02-17T16:59:00Z">
          <w:pPr>
            <w:pStyle w:val="Informations"/>
            <w:numPr>
              <w:numId w:val="11"/>
            </w:numPr>
            <w:ind w:left="2138" w:hanging="360"/>
          </w:pPr>
        </w:pPrChange>
      </w:pPr>
      <w:r>
        <w:rPr>
          <w:rFonts w:ascii="Century Gothic" w:hAnsi="Century Gothic"/>
          <w:color w:val="548DD4"/>
          <w:sz w:val="16"/>
          <w:rPrChange w:id="473" w:author="L’auteur" w:date="2024-02-17T16:59:00Z">
            <w:rPr>
              <w:rFonts w:eastAsia="Century Gothic"/>
            </w:rPr>
          </w:rPrChange>
        </w:rPr>
        <w:t>Nombre d’heures par semaine dédiées au projet</w:t>
      </w:r>
      <w:ins w:id="474" w:author="L’auteur" w:date="2024-02-17T16:59:00Z">
        <w:r>
          <w:rPr>
            <w:rFonts w:ascii="Century Gothic" w:eastAsia="Century Gothic" w:hAnsi="Century Gothic" w:cs="Century Gothic"/>
            <w:color w:val="548DD4"/>
            <w:sz w:val="16"/>
          </w:rPr>
          <w:t xml:space="preserve"> </w:t>
        </w:r>
      </w:ins>
    </w:p>
    <w:p w14:paraId="3E0DE87D" w14:textId="77777777" w:rsidR="00BC7531" w:rsidRDefault="00000000">
      <w:pPr>
        <w:spacing w:after="0"/>
        <w:ind w:left="1421"/>
        <w:pPrChange w:id="475" w:author="L’auteur" w:date="2024-02-17T16:59:00Z">
          <w:pPr>
            <w:pStyle w:val="Informations"/>
          </w:pPr>
        </w:pPrChange>
      </w:pPr>
      <w:ins w:id="476" w:author="L’auteur" w:date="2024-02-17T16:59:00Z">
        <w:r>
          <w:rPr>
            <w:rFonts w:ascii="Century Gothic" w:eastAsia="Century Gothic" w:hAnsi="Century Gothic" w:cs="Century Gothic"/>
            <w:color w:val="548DD4"/>
            <w:sz w:val="16"/>
          </w:rPr>
          <w:t xml:space="preserve"> </w:t>
        </w:r>
      </w:ins>
    </w:p>
    <w:p w14:paraId="369CCF2A" w14:textId="6D0784E5" w:rsidR="00BC7531" w:rsidRDefault="00000000">
      <w:pPr>
        <w:spacing w:after="11" w:line="249" w:lineRule="auto"/>
        <w:ind w:left="1416" w:right="13" w:hanging="10"/>
        <w:jc w:val="both"/>
        <w:pPrChange w:id="477" w:author="L’auteur" w:date="2024-02-17T16:59:00Z">
          <w:pPr>
            <w:pStyle w:val="Informations"/>
          </w:pPr>
        </w:pPrChange>
      </w:pPr>
      <w:r>
        <w:rPr>
          <w:rFonts w:ascii="Century Gothic" w:hAnsi="Century Gothic"/>
          <w:color w:val="548DD4"/>
          <w:sz w:val="16"/>
          <w:rPrChange w:id="478" w:author="L’auteur" w:date="2024-02-17T16:59:00Z">
            <w:rPr>
              <w:rFonts w:eastAsia="Century Gothic"/>
            </w:rPr>
          </w:rPrChange>
        </w:rPr>
        <w:t>On propose ensuite une découpe en sprints. Pour chaque sprint, on spécifie</w:t>
      </w:r>
      <w:del w:id="479" w:author="L’auteur" w:date="2024-02-17T16:59:00Z">
        <w:r w:rsidR="00F16ADE">
          <w:delText> :</w:delText>
        </w:r>
      </w:del>
      <w:ins w:id="480" w:author="L’auteur" w:date="2024-02-17T16:59:00Z">
        <w:r>
          <w:rPr>
            <w:rFonts w:ascii="Century Gothic" w:eastAsia="Century Gothic" w:hAnsi="Century Gothic" w:cs="Century Gothic"/>
            <w:color w:val="548DD4"/>
            <w:sz w:val="16"/>
          </w:rPr>
          <w:t xml:space="preserve"> : </w:t>
        </w:r>
      </w:ins>
    </w:p>
    <w:p w14:paraId="38C44A3C" w14:textId="77777777" w:rsidR="00BC7531" w:rsidRDefault="00000000">
      <w:pPr>
        <w:numPr>
          <w:ilvl w:val="0"/>
          <w:numId w:val="3"/>
        </w:numPr>
        <w:spacing w:after="11" w:line="249" w:lineRule="auto"/>
        <w:ind w:right="13" w:hanging="360"/>
        <w:jc w:val="both"/>
        <w:pPrChange w:id="481" w:author="L’auteur" w:date="2024-02-17T16:59:00Z">
          <w:pPr>
            <w:pStyle w:val="Informations"/>
            <w:numPr>
              <w:numId w:val="12"/>
            </w:numPr>
            <w:ind w:left="2138" w:hanging="360"/>
          </w:pPr>
        </w:pPrChange>
      </w:pPr>
      <w:r>
        <w:rPr>
          <w:rFonts w:ascii="Century Gothic" w:hAnsi="Century Gothic"/>
          <w:color w:val="548DD4"/>
          <w:sz w:val="16"/>
          <w:rPrChange w:id="482" w:author="L’auteur" w:date="2024-02-17T16:59:00Z">
            <w:rPr>
              <w:rFonts w:eastAsia="Century Gothic"/>
            </w:rPr>
          </w:rPrChange>
        </w:rPr>
        <w:t>Le but du sprint</w:t>
      </w:r>
      <w:ins w:id="483" w:author="L’auteur" w:date="2024-02-17T16:59:00Z">
        <w:r>
          <w:rPr>
            <w:rFonts w:ascii="Century Gothic" w:eastAsia="Century Gothic" w:hAnsi="Century Gothic" w:cs="Century Gothic"/>
            <w:color w:val="548DD4"/>
            <w:sz w:val="16"/>
          </w:rPr>
          <w:t xml:space="preserve"> </w:t>
        </w:r>
      </w:ins>
    </w:p>
    <w:p w14:paraId="5D60C0AD" w14:textId="77777777" w:rsidR="00BC7531" w:rsidRDefault="00000000">
      <w:pPr>
        <w:numPr>
          <w:ilvl w:val="0"/>
          <w:numId w:val="3"/>
        </w:numPr>
        <w:spacing w:after="11" w:line="249" w:lineRule="auto"/>
        <w:ind w:right="13" w:hanging="360"/>
        <w:jc w:val="both"/>
        <w:pPrChange w:id="484" w:author="L’auteur" w:date="2024-02-17T16:59:00Z">
          <w:pPr>
            <w:pStyle w:val="Informations"/>
            <w:numPr>
              <w:numId w:val="12"/>
            </w:numPr>
            <w:ind w:left="2138" w:hanging="360"/>
          </w:pPr>
        </w:pPrChange>
      </w:pPr>
      <w:r>
        <w:rPr>
          <w:rFonts w:ascii="Century Gothic" w:hAnsi="Century Gothic"/>
          <w:color w:val="548DD4"/>
          <w:sz w:val="16"/>
          <w:rPrChange w:id="485" w:author="L’auteur" w:date="2024-02-17T16:59:00Z">
            <w:rPr>
              <w:rFonts w:eastAsia="Century Gothic"/>
            </w:rPr>
          </w:rPrChange>
        </w:rPr>
        <w:t>La date/heure de la sprint review</w:t>
      </w:r>
      <w:ins w:id="486" w:author="L’auteur" w:date="2024-02-17T16:59:00Z">
        <w:r>
          <w:rPr>
            <w:rFonts w:ascii="Century Gothic" w:eastAsia="Century Gothic" w:hAnsi="Century Gothic" w:cs="Century Gothic"/>
            <w:color w:val="548DD4"/>
            <w:sz w:val="16"/>
          </w:rPr>
          <w:t xml:space="preserve"> </w:t>
        </w:r>
      </w:ins>
    </w:p>
    <w:p w14:paraId="54823702" w14:textId="77777777" w:rsidR="00361537" w:rsidRDefault="00361537" w:rsidP="00F16ADE">
      <w:pPr>
        <w:pStyle w:val="Informations"/>
        <w:rPr>
          <w:del w:id="487" w:author="L’auteur" w:date="2024-02-17T16:59:00Z"/>
        </w:rPr>
      </w:pPr>
      <w:del w:id="488" w:author="L’auteur" w:date="2024-02-17T16:59:00Z">
        <w:r>
          <w:br w:type="page"/>
        </w:r>
      </w:del>
    </w:p>
    <w:p w14:paraId="22851E45" w14:textId="77777777" w:rsidR="00F16ADE" w:rsidRDefault="00F16ADE" w:rsidP="00F16ADE">
      <w:pPr>
        <w:pStyle w:val="Informations"/>
        <w:rPr>
          <w:del w:id="489" w:author="L’auteur" w:date="2024-02-17T16:59:00Z"/>
        </w:rPr>
      </w:pPr>
    </w:p>
    <w:p w14:paraId="67E70F09" w14:textId="77777777" w:rsidR="007F30AE" w:rsidRPr="007F30AE" w:rsidRDefault="007F30AE" w:rsidP="01D58914">
      <w:pPr>
        <w:pStyle w:val="Titre1"/>
        <w:ind w:left="0" w:firstLine="0"/>
        <w:rPr>
          <w:del w:id="490" w:author="L’auteur" w:date="2024-02-17T16:59:00Z"/>
        </w:rPr>
      </w:pPr>
      <w:bookmarkStart w:id="491" w:name="_Toc532179957"/>
      <w:bookmarkStart w:id="492" w:name="_Toc165969641"/>
      <w:bookmarkStart w:id="493" w:name="_Toc844430651"/>
      <w:del w:id="494" w:author="L’auteur" w:date="2024-02-17T16:59:00Z">
        <w:r>
          <w:delText>Analyse</w:delText>
        </w:r>
        <w:bookmarkEnd w:id="491"/>
        <w:bookmarkEnd w:id="492"/>
        <w:r w:rsidR="00446E95">
          <w:delText xml:space="preserve"> fonctionnelle</w:delText>
        </w:r>
        <w:bookmarkEnd w:id="493"/>
      </w:del>
    </w:p>
    <w:p w14:paraId="2638C189" w14:textId="77777777" w:rsidR="00A400FD" w:rsidRDefault="00A400FD" w:rsidP="00A400FD">
      <w:pPr>
        <w:pStyle w:val="Retraitcorpsdetexte"/>
        <w:rPr>
          <w:del w:id="495" w:author="L’auteur" w:date="2024-02-17T16:59:00Z"/>
        </w:rPr>
      </w:pPr>
      <w:bookmarkStart w:id="496" w:name="_Toc532179959"/>
      <w:bookmarkStart w:id="497" w:name="_Toc165969643"/>
    </w:p>
    <w:p w14:paraId="63CCA7BA" w14:textId="77777777" w:rsidR="00BC7531" w:rsidRDefault="00000000">
      <w:pPr>
        <w:spacing w:after="0"/>
        <w:ind w:left="1421"/>
        <w:rPr>
          <w:ins w:id="498" w:author="L’auteur" w:date="2024-02-17T16:59:00Z"/>
        </w:rPr>
      </w:pPr>
      <w:ins w:id="499" w:author="L’auteur" w:date="2024-02-17T16:59:00Z">
        <w:r>
          <w:rPr>
            <w:rFonts w:ascii="Arial" w:eastAsia="Arial" w:hAnsi="Arial" w:cs="Arial"/>
            <w:color w:val="548DD4"/>
            <w:sz w:val="16"/>
          </w:rPr>
          <w:t xml:space="preserve"> </w:t>
        </w:r>
        <w:r>
          <w:rPr>
            <w:rFonts w:ascii="Arial" w:eastAsia="Arial" w:hAnsi="Arial" w:cs="Arial"/>
            <w:color w:val="548DD4"/>
            <w:sz w:val="16"/>
          </w:rPr>
          <w:tab/>
        </w:r>
        <w:r>
          <w:rPr>
            <w:rFonts w:ascii="Century Gothic" w:eastAsia="Century Gothic" w:hAnsi="Century Gothic" w:cs="Century Gothic"/>
            <w:color w:val="548DD4"/>
            <w:sz w:val="16"/>
          </w:rPr>
          <w:t xml:space="preserve"> </w:t>
        </w:r>
      </w:ins>
    </w:p>
    <w:p w14:paraId="3D4B8694" w14:textId="77777777" w:rsidR="00BC7531" w:rsidRDefault="00000000">
      <w:pPr>
        <w:spacing w:after="371"/>
        <w:ind w:left="1421"/>
        <w:rPr>
          <w:ins w:id="500" w:author="L’auteur" w:date="2024-02-17T16:59:00Z"/>
        </w:rPr>
      </w:pPr>
      <w:ins w:id="501" w:author="L’auteur" w:date="2024-02-17T16:59:00Z">
        <w:r>
          <w:rPr>
            <w:rFonts w:ascii="Century Gothic" w:eastAsia="Century Gothic" w:hAnsi="Century Gothic" w:cs="Century Gothic"/>
            <w:color w:val="548DD4"/>
            <w:sz w:val="16"/>
          </w:rPr>
          <w:t xml:space="preserve"> </w:t>
        </w:r>
      </w:ins>
    </w:p>
    <w:p w14:paraId="1576A6D9" w14:textId="77777777" w:rsidR="00BC7531" w:rsidRDefault="00000000">
      <w:pPr>
        <w:pStyle w:val="Titre1"/>
        <w:tabs>
          <w:tab w:val="center" w:pos="2543"/>
        </w:tabs>
        <w:ind w:left="-15" w:firstLine="0"/>
        <w:rPr>
          <w:ins w:id="502" w:author="L’auteur" w:date="2024-02-17T16:59:00Z"/>
        </w:rPr>
      </w:pPr>
      <w:ins w:id="503" w:author="L’auteur" w:date="2024-02-17T16:59:00Z">
        <w:r>
          <w:t>3</w:t>
        </w:r>
        <w:r>
          <w:rPr>
            <w:rFonts w:ascii="Arial" w:eastAsia="Arial" w:hAnsi="Arial" w:cs="Arial"/>
          </w:rPr>
          <w:t xml:space="preserve"> </w:t>
        </w:r>
        <w:r>
          <w:rPr>
            <w:rFonts w:ascii="Arial" w:eastAsia="Arial" w:hAnsi="Arial" w:cs="Arial"/>
          </w:rPr>
          <w:tab/>
        </w:r>
        <w:r>
          <w:t xml:space="preserve">ANALYSE FONCTIONNELLE </w:t>
        </w:r>
      </w:ins>
    </w:p>
    <w:p w14:paraId="03EB8676" w14:textId="77777777" w:rsidR="00BC7531" w:rsidRDefault="00000000">
      <w:pPr>
        <w:spacing w:after="171"/>
        <w:ind w:left="1136"/>
        <w:rPr>
          <w:ins w:id="504" w:author="L’auteur" w:date="2024-02-17T16:59:00Z"/>
        </w:rPr>
      </w:pPr>
      <w:ins w:id="505" w:author="L’auteur" w:date="2024-02-17T16:59:00Z">
        <w:r>
          <w:rPr>
            <w:rFonts w:ascii="Century Gothic" w:eastAsia="Century Gothic" w:hAnsi="Century Gothic" w:cs="Century Gothic"/>
            <w:sz w:val="20"/>
          </w:rPr>
          <w:t xml:space="preserve"> </w:t>
        </w:r>
      </w:ins>
    </w:p>
    <w:p w14:paraId="7D92161C" w14:textId="77777777" w:rsidR="00BC7531" w:rsidRDefault="00000000">
      <w:pPr>
        <w:pStyle w:val="Titre2"/>
        <w:ind w:left="0" w:right="4592" w:firstLine="0"/>
        <w:jc w:val="center"/>
        <w:pPrChange w:id="506" w:author="L’auteur" w:date="2024-02-17T16:59:00Z">
          <w:pPr>
            <w:pStyle w:val="Titre3"/>
            <w:numPr>
              <w:ilvl w:val="0"/>
            </w:numPr>
            <w:tabs>
              <w:tab w:val="clear" w:pos="1814"/>
            </w:tabs>
            <w:ind w:left="0" w:firstLine="0"/>
          </w:pPr>
        </w:pPrChange>
      </w:pPr>
      <w:ins w:id="507" w:author="L’auteur" w:date="2024-02-17T16:59:00Z">
        <w:r>
          <w:rPr>
            <w:b w:val="0"/>
            <w:i/>
            <w:sz w:val="24"/>
          </w:rPr>
          <w:t>3.1.1</w:t>
        </w:r>
        <w:r>
          <w:rPr>
            <w:rFonts w:ascii="Arial" w:eastAsia="Arial" w:hAnsi="Arial" w:cs="Arial"/>
            <w:b w:val="0"/>
            <w:i/>
            <w:sz w:val="24"/>
          </w:rPr>
          <w:t xml:space="preserve"> </w:t>
        </w:r>
      </w:ins>
      <w:bookmarkStart w:id="508" w:name="_Toc45654260"/>
      <w:r>
        <w:rPr>
          <w:b w:val="0"/>
          <w:i/>
          <w:sz w:val="24"/>
          <w:rPrChange w:id="509" w:author="L’auteur" w:date="2024-02-17T16:59:00Z">
            <w:rPr>
              <w:rFonts w:eastAsia="Century Gothic"/>
            </w:rPr>
          </w:rPrChange>
        </w:rPr>
        <w:t>Salle de sport</w:t>
      </w:r>
      <w:bookmarkEnd w:id="508"/>
      <w:ins w:id="510" w:author="L’auteur" w:date="2024-02-17T16:59:00Z">
        <w:r>
          <w:rPr>
            <w:b w:val="0"/>
            <w:i/>
            <w:sz w:val="24"/>
          </w:rPr>
          <w:t xml:space="preserve"> </w:t>
        </w:r>
      </w:ins>
    </w:p>
    <w:tbl>
      <w:tblPr>
        <w:tblStyle w:val="TableGrid"/>
        <w:tblW w:w="9064" w:type="dxa"/>
        <w:tblInd w:w="5" w:type="dxa"/>
        <w:tblCellMar>
          <w:top w:w="45" w:type="dxa"/>
          <w:left w:w="10" w:type="dxa"/>
          <w:bottom w:w="0" w:type="dxa"/>
          <w:right w:w="0" w:type="dxa"/>
        </w:tblCellMar>
        <w:tblLook w:val="04A0" w:firstRow="1" w:lastRow="0" w:firstColumn="1" w:lastColumn="0" w:noHBand="0" w:noVBand="1"/>
        <w:tblPrChange w:id="511" w:author="L’auteur" w:date="2024-02-17T16:59:00Z">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PrChange>
      </w:tblPr>
      <w:tblGrid>
        <w:gridCol w:w="9064"/>
        <w:tblGridChange w:id="512">
          <w:tblGrid>
            <w:gridCol w:w="9060"/>
          </w:tblGrid>
        </w:tblGridChange>
      </w:tblGrid>
      <w:tr w:rsidR="00BC7531" w14:paraId="586A339F" w14:textId="77777777">
        <w:trPr>
          <w:trHeight w:val="490"/>
        </w:trPr>
        <w:tc>
          <w:tcPr>
            <w:tcW w:w="9064" w:type="dxa"/>
            <w:tcBorders>
              <w:top w:val="single" w:sz="4" w:space="0" w:color="000000"/>
              <w:left w:val="single" w:sz="4" w:space="0" w:color="000000"/>
              <w:bottom w:val="single" w:sz="4" w:space="0" w:color="000000"/>
              <w:right w:val="single" w:sz="4" w:space="0" w:color="000000"/>
            </w:tcBorders>
            <w:tcPrChange w:id="513" w:author="L’auteur" w:date="2024-02-17T16:59:00Z">
              <w:tcPr>
                <w:tcW w:w="0" w:type="auto"/>
              </w:tcPr>
            </w:tcPrChange>
          </w:tcPr>
          <w:p w14:paraId="686727AE" w14:textId="77777777" w:rsidR="00BC7531" w:rsidRDefault="00000000" w:rsidP="00437635">
            <w:r>
              <w:rPr>
                <w:rFonts w:ascii="Century Gothic" w:hAnsi="Century Gothic"/>
                <w:sz w:val="20"/>
                <w:rPrChange w:id="514" w:author="L’auteur" w:date="2024-02-17T16:59:00Z">
                  <w:rPr>
                    <w:rFonts w:eastAsia="Century Gothic"/>
                  </w:rPr>
                </w:rPrChange>
              </w:rPr>
              <w:t>En tant que gérant de l'hôtel,  Je veux une salle de sport Pour que mes clients puissent garder la forme</w:t>
            </w:r>
            <w:ins w:id="515" w:author="L’auteur" w:date="2024-02-17T16:59:00Z">
              <w:r>
                <w:rPr>
                  <w:rFonts w:ascii="Century Gothic" w:eastAsia="Century Gothic" w:hAnsi="Century Gothic" w:cs="Century Gothic"/>
                  <w:sz w:val="20"/>
                </w:rPr>
                <w:t xml:space="preserve"> </w:t>
              </w:r>
            </w:ins>
          </w:p>
        </w:tc>
      </w:tr>
      <w:tr w:rsidR="00BC7531" w14:paraId="568D7A21" w14:textId="77777777">
        <w:trPr>
          <w:trHeight w:val="3581"/>
        </w:trPr>
        <w:tc>
          <w:tcPr>
            <w:tcW w:w="9064" w:type="dxa"/>
            <w:tcBorders>
              <w:top w:val="single" w:sz="4" w:space="0" w:color="000000"/>
              <w:left w:val="single" w:sz="4" w:space="0" w:color="000000"/>
              <w:bottom w:val="single" w:sz="4" w:space="0" w:color="000000"/>
              <w:right w:val="single" w:sz="4" w:space="0" w:color="000000"/>
            </w:tcBorders>
            <w:tcPrChange w:id="516" w:author="L’auteur" w:date="2024-02-17T16:59:00Z">
              <w:tcPr>
                <w:tcW w:w="0" w:type="auto"/>
              </w:tcPr>
            </w:tcPrChange>
          </w:tcPr>
          <w:p w14:paraId="7D4B4CCD" w14:textId="77777777" w:rsidR="00BC7531" w:rsidRDefault="00000000">
            <w:pPr>
              <w:ind w:right="17"/>
              <w:jc w:val="center"/>
              <w:pPrChange w:id="517" w:author="L’auteur" w:date="2024-02-17T16:59:00Z">
                <w:pPr>
                  <w:jc w:val="center"/>
                </w:pPr>
              </w:pPrChange>
            </w:pPr>
            <w:r>
              <w:rPr>
                <w:rFonts w:ascii="Century Gothic" w:hAnsi="Century Gothic"/>
                <w:sz w:val="20"/>
                <w:rPrChange w:id="518" w:author="L’auteur" w:date="2024-02-17T16:59:00Z">
                  <w:rPr>
                    <w:rFonts w:eastAsia="Century Gothic"/>
                  </w:rPr>
                </w:rPrChange>
              </w:rPr>
              <w:t xml:space="preserve">Tests d'acceptance: </w:t>
            </w:r>
            <w:ins w:id="519" w:author="L’auteur" w:date="2024-02-17T16:59:00Z">
              <w:r>
                <w:rPr>
                  <w:rFonts w:ascii="Century Gothic" w:eastAsia="Century Gothic" w:hAnsi="Century Gothic" w:cs="Century Gothic"/>
                  <w:sz w:val="20"/>
                </w:rPr>
                <w:t xml:space="preserve"> </w:t>
              </w:r>
            </w:ins>
          </w:p>
          <w:tbl>
            <w:tblPr>
              <w:tblW w:w="100" w:type="auto"/>
              <w:tblCellMar>
                <w:left w:w="10" w:type="dxa"/>
                <w:right w:w="10" w:type="dxa"/>
              </w:tblCellMar>
              <w:tblLook w:val="0000" w:firstRow="0" w:lastRow="0" w:firstColumn="0" w:lastColumn="0" w:noHBand="0" w:noVBand="0"/>
            </w:tblPr>
            <w:tblGrid>
              <w:gridCol w:w="1314"/>
              <w:gridCol w:w="7740"/>
            </w:tblGrid>
            <w:tr w:rsidR="00361537" w14:paraId="1971E3B7" w14:textId="77777777" w:rsidTr="00D10328">
              <w:trPr>
                <w:del w:id="520" w:author="L’auteur" w:date="2024-02-17T16:59:00Z"/>
              </w:trPr>
              <w:tc>
                <w:tcPr>
                  <w:tcW w:w="0" w:type="auto"/>
                </w:tcPr>
                <w:p w14:paraId="1ED08328" w14:textId="77777777" w:rsidR="00361537" w:rsidRDefault="00361537" w:rsidP="00D10328">
                  <w:pPr>
                    <w:rPr>
                      <w:del w:id="521" w:author="L’auteur" w:date="2024-02-17T16:59:00Z"/>
                    </w:rPr>
                  </w:pPr>
                  <w:del w:id="522" w:author="L’auteur" w:date="2024-02-17T16:59:00Z">
                    <w:r>
                      <w:delText>sol</w:delText>
                    </w:r>
                  </w:del>
                </w:p>
              </w:tc>
              <w:tc>
                <w:tcPr>
                  <w:tcW w:w="0" w:type="auto"/>
                </w:tcPr>
                <w:p w14:paraId="40445B5D" w14:textId="77777777" w:rsidR="00361537" w:rsidRDefault="00361537" w:rsidP="00D10328">
                  <w:pPr>
                    <w:rPr>
                      <w:del w:id="523" w:author="L’auteur" w:date="2024-02-17T16:59:00Z"/>
                    </w:rPr>
                  </w:pPr>
                  <w:del w:id="524" w:author="L’auteur" w:date="2024-02-17T16:59:00Z">
                    <w:r>
                      <w:delText>Dans la salle il y a un sol en parquet</w:delText>
                    </w:r>
                  </w:del>
                </w:p>
              </w:tc>
            </w:tr>
            <w:tr w:rsidR="00361537" w14:paraId="3AA1D4BC" w14:textId="77777777" w:rsidTr="00D10328">
              <w:trPr>
                <w:del w:id="525" w:author="L’auteur" w:date="2024-02-17T16:59:00Z"/>
              </w:trPr>
              <w:tc>
                <w:tcPr>
                  <w:tcW w:w="0" w:type="auto"/>
                </w:tcPr>
                <w:p w14:paraId="4139B0A8" w14:textId="77777777" w:rsidR="00361537" w:rsidRDefault="00361537" w:rsidP="00D10328">
                  <w:pPr>
                    <w:rPr>
                      <w:del w:id="526" w:author="L’auteur" w:date="2024-02-17T16:59:00Z"/>
                    </w:rPr>
                  </w:pPr>
                  <w:del w:id="527" w:author="L’auteur" w:date="2024-02-17T16:59:00Z">
                    <w:r>
                      <w:delText>tapis de course</w:delText>
                    </w:r>
                  </w:del>
                </w:p>
              </w:tc>
              <w:tc>
                <w:tcPr>
                  <w:tcW w:w="0" w:type="auto"/>
                </w:tcPr>
                <w:p w14:paraId="5D3AFA51" w14:textId="77777777" w:rsidR="00361537" w:rsidRDefault="00361537" w:rsidP="00D10328">
                  <w:pPr>
                    <w:rPr>
                      <w:del w:id="528" w:author="L’auteur" w:date="2024-02-17T16:59:00Z"/>
                    </w:rPr>
                  </w:pPr>
                  <w:del w:id="529" w:author="L’auteur" w:date="2024-02-17T16:59:00Z">
                    <w:r>
                      <w:delText>dans la salle il y a 4 tapis de course a la suite contre le mur direction grande vitre vue sur la piscine</w:delText>
                    </w:r>
                  </w:del>
                </w:p>
              </w:tc>
            </w:tr>
            <w:tr w:rsidR="00361537" w14:paraId="5B1246E1" w14:textId="77777777" w:rsidTr="00D10328">
              <w:trPr>
                <w:del w:id="530" w:author="L’auteur" w:date="2024-02-17T16:59:00Z"/>
              </w:trPr>
              <w:tc>
                <w:tcPr>
                  <w:tcW w:w="0" w:type="auto"/>
                </w:tcPr>
                <w:p w14:paraId="6D6B0BEF" w14:textId="77777777" w:rsidR="00361537" w:rsidRDefault="00361537" w:rsidP="00D10328">
                  <w:pPr>
                    <w:rPr>
                      <w:del w:id="531" w:author="L’auteur" w:date="2024-02-17T16:59:00Z"/>
                    </w:rPr>
                  </w:pPr>
                  <w:del w:id="532" w:author="L’auteur" w:date="2024-02-17T16:59:00Z">
                    <w:r>
                      <w:delText>baie vitrée</w:delText>
                    </w:r>
                  </w:del>
                </w:p>
              </w:tc>
              <w:tc>
                <w:tcPr>
                  <w:tcW w:w="0" w:type="auto"/>
                </w:tcPr>
                <w:p w14:paraId="3EB5AF49" w14:textId="77777777" w:rsidR="00361537" w:rsidRDefault="00361537" w:rsidP="00D10328">
                  <w:pPr>
                    <w:rPr>
                      <w:del w:id="533" w:author="L’auteur" w:date="2024-02-17T16:59:00Z"/>
                    </w:rPr>
                  </w:pPr>
                  <w:del w:id="534" w:author="L’auteur" w:date="2024-02-17T16:59:00Z">
                    <w:r>
                      <w:delText>en face des tapis de course il y a une grande baie vitrée vue sur la piscine</w:delText>
                    </w:r>
                  </w:del>
                </w:p>
              </w:tc>
            </w:tr>
            <w:tr w:rsidR="00361537" w14:paraId="5BDEF191" w14:textId="77777777" w:rsidTr="00D10328">
              <w:trPr>
                <w:del w:id="535" w:author="L’auteur" w:date="2024-02-17T16:59:00Z"/>
              </w:trPr>
              <w:tc>
                <w:tcPr>
                  <w:tcW w:w="0" w:type="auto"/>
                </w:tcPr>
                <w:p w14:paraId="67360AE4" w14:textId="77777777" w:rsidR="00361537" w:rsidRDefault="00361537" w:rsidP="00D10328">
                  <w:pPr>
                    <w:rPr>
                      <w:del w:id="536" w:author="L’auteur" w:date="2024-02-17T16:59:00Z"/>
                    </w:rPr>
                  </w:pPr>
                  <w:del w:id="537" w:author="L’auteur" w:date="2024-02-17T16:59:00Z">
                    <w:r>
                      <w:delText>enplacement</w:delText>
                    </w:r>
                  </w:del>
                </w:p>
              </w:tc>
              <w:tc>
                <w:tcPr>
                  <w:tcW w:w="0" w:type="auto"/>
                </w:tcPr>
                <w:p w14:paraId="1F4CAEE9" w14:textId="77777777" w:rsidR="00361537" w:rsidRDefault="00361537" w:rsidP="00D10328">
                  <w:pPr>
                    <w:rPr>
                      <w:del w:id="538" w:author="L’auteur" w:date="2024-02-17T16:59:00Z"/>
                    </w:rPr>
                  </w:pPr>
                  <w:del w:id="539" w:author="L’auteur" w:date="2024-02-17T16:59:00Z">
                    <w:r>
                      <w:delText>la salle de sport se trouve a l'étage en dessus de la piscine.</w:delText>
                    </w:r>
                  </w:del>
                </w:p>
              </w:tc>
            </w:tr>
            <w:tr w:rsidR="00361537" w14:paraId="10F3B7E5" w14:textId="77777777" w:rsidTr="00D10328">
              <w:trPr>
                <w:del w:id="540" w:author="L’auteur" w:date="2024-02-17T16:59:00Z"/>
              </w:trPr>
              <w:tc>
                <w:tcPr>
                  <w:tcW w:w="0" w:type="auto"/>
                </w:tcPr>
                <w:p w14:paraId="12E6281D" w14:textId="77777777" w:rsidR="00361537" w:rsidRDefault="00361537" w:rsidP="00D10328">
                  <w:pPr>
                    <w:rPr>
                      <w:del w:id="541" w:author="L’auteur" w:date="2024-02-17T16:59:00Z"/>
                    </w:rPr>
                  </w:pPr>
                  <w:del w:id="542" w:author="L’auteur" w:date="2024-02-17T16:59:00Z">
                    <w:r>
                      <w:delText>machine</w:delText>
                    </w:r>
                  </w:del>
                </w:p>
              </w:tc>
              <w:tc>
                <w:tcPr>
                  <w:tcW w:w="0" w:type="auto"/>
                </w:tcPr>
                <w:p w14:paraId="229D8B3F" w14:textId="77777777" w:rsidR="00361537" w:rsidRDefault="00361537" w:rsidP="00D10328">
                  <w:pPr>
                    <w:rPr>
                      <w:del w:id="543" w:author="L’auteur" w:date="2024-02-17T16:59:00Z"/>
                    </w:rPr>
                  </w:pPr>
                  <w:del w:id="544" w:author="L’auteur" w:date="2024-02-17T16:59:00Z">
                    <w:r>
                      <w:delText>dans la salle de sport il y a 10 machines de sport (4 tapis de courses, 3 banc abdominaux, 1 tour d'entraînement, 2 vélo d'intérieur)</w:delText>
                    </w:r>
                  </w:del>
                </w:p>
              </w:tc>
            </w:tr>
            <w:tr w:rsidR="00361537" w14:paraId="0BE4EC0E" w14:textId="77777777" w:rsidTr="00D10328">
              <w:trPr>
                <w:del w:id="545" w:author="L’auteur" w:date="2024-02-17T16:59:00Z"/>
              </w:trPr>
              <w:tc>
                <w:tcPr>
                  <w:tcW w:w="0" w:type="auto"/>
                </w:tcPr>
                <w:p w14:paraId="70E29505" w14:textId="77777777" w:rsidR="00361537" w:rsidRDefault="00361537" w:rsidP="00D10328">
                  <w:pPr>
                    <w:rPr>
                      <w:del w:id="546" w:author="L’auteur" w:date="2024-02-17T16:59:00Z"/>
                    </w:rPr>
                  </w:pPr>
                  <w:del w:id="547" w:author="L’auteur" w:date="2024-02-17T16:59:00Z">
                    <w:r>
                      <w:delText>taille de la salle</w:delText>
                    </w:r>
                  </w:del>
                </w:p>
              </w:tc>
              <w:tc>
                <w:tcPr>
                  <w:tcW w:w="0" w:type="auto"/>
                </w:tcPr>
                <w:p w14:paraId="3F7BCFEF" w14:textId="77777777" w:rsidR="00361537" w:rsidRDefault="00361537" w:rsidP="00D10328">
                  <w:pPr>
                    <w:rPr>
                      <w:del w:id="548" w:author="L’auteur" w:date="2024-02-17T16:59:00Z"/>
                    </w:rPr>
                  </w:pPr>
                  <w:del w:id="549" w:author="L’auteur" w:date="2024-02-17T16:59:00Z">
                    <w:r>
                      <w:delText>la surface de la salle fait la moitié d'un étage.</w:delText>
                    </w:r>
                  </w:del>
                </w:p>
              </w:tc>
            </w:tr>
            <w:tr w:rsidR="00361537" w14:paraId="032C86DB" w14:textId="77777777" w:rsidTr="00D10328">
              <w:trPr>
                <w:del w:id="550" w:author="L’auteur" w:date="2024-02-17T16:59:00Z"/>
              </w:trPr>
              <w:tc>
                <w:tcPr>
                  <w:tcW w:w="0" w:type="auto"/>
                </w:tcPr>
                <w:p w14:paraId="68407B99" w14:textId="77777777" w:rsidR="00361537" w:rsidRDefault="00361537" w:rsidP="00D10328">
                  <w:pPr>
                    <w:rPr>
                      <w:del w:id="551" w:author="L’auteur" w:date="2024-02-17T16:59:00Z"/>
                    </w:rPr>
                  </w:pPr>
                  <w:del w:id="552" w:author="L’auteur" w:date="2024-02-17T16:59:00Z">
                    <w:r>
                      <w:delText>miroir</w:delText>
                    </w:r>
                  </w:del>
                </w:p>
              </w:tc>
              <w:tc>
                <w:tcPr>
                  <w:tcW w:w="0" w:type="auto"/>
                </w:tcPr>
                <w:p w14:paraId="0CD2845C" w14:textId="77777777" w:rsidR="00361537" w:rsidRDefault="00361537" w:rsidP="00D10328">
                  <w:pPr>
                    <w:rPr>
                      <w:del w:id="553" w:author="L’auteur" w:date="2024-02-17T16:59:00Z"/>
                    </w:rPr>
                  </w:pPr>
                  <w:del w:id="554" w:author="L’auteur" w:date="2024-02-17T16:59:00Z">
                    <w:r>
                      <w:delText>sur le mur a droit de la façade de baie vitrée il y a des murs de miroir (mur entièrement fait de miroir)</w:delText>
                    </w:r>
                  </w:del>
                </w:p>
              </w:tc>
            </w:tr>
            <w:tr w:rsidR="00361537" w14:paraId="3A290282" w14:textId="77777777" w:rsidTr="00D10328">
              <w:trPr>
                <w:del w:id="555" w:author="L’auteur" w:date="2024-02-17T16:59:00Z"/>
              </w:trPr>
              <w:tc>
                <w:tcPr>
                  <w:tcW w:w="0" w:type="auto"/>
                </w:tcPr>
                <w:p w14:paraId="5E3E3355" w14:textId="77777777" w:rsidR="00361537" w:rsidRDefault="00361537" w:rsidP="00D10328">
                  <w:pPr>
                    <w:rPr>
                      <w:del w:id="556" w:author="L’auteur" w:date="2024-02-17T16:59:00Z"/>
                    </w:rPr>
                  </w:pPr>
                  <w:del w:id="557" w:author="L’auteur" w:date="2024-02-17T16:59:00Z">
                    <w:r>
                      <w:delText>fenêtre</w:delText>
                    </w:r>
                  </w:del>
                </w:p>
              </w:tc>
              <w:tc>
                <w:tcPr>
                  <w:tcW w:w="0" w:type="auto"/>
                </w:tcPr>
                <w:p w14:paraId="1344316E" w14:textId="77777777" w:rsidR="00361537" w:rsidRDefault="00361537" w:rsidP="00D10328">
                  <w:pPr>
                    <w:rPr>
                      <w:del w:id="558" w:author="L’auteur" w:date="2024-02-17T16:59:00Z"/>
                    </w:rPr>
                  </w:pPr>
                  <w:del w:id="559" w:author="L’auteur" w:date="2024-02-17T16:59:00Z">
                    <w:r>
                      <w:delText>en face du mur de baie vitrée il y a 5 fenêtres pour aérer et avoir la vue sur l'extérieur</w:delText>
                    </w:r>
                  </w:del>
                </w:p>
              </w:tc>
            </w:tr>
            <w:tr w:rsidR="00361537" w14:paraId="59A70A36" w14:textId="77777777" w:rsidTr="00D10328">
              <w:trPr>
                <w:del w:id="560" w:author="L’auteur" w:date="2024-02-17T16:59:00Z"/>
              </w:trPr>
              <w:tc>
                <w:tcPr>
                  <w:tcW w:w="0" w:type="auto"/>
                </w:tcPr>
                <w:p w14:paraId="5251FBE2" w14:textId="77777777" w:rsidR="00361537" w:rsidRDefault="00361537" w:rsidP="00D10328">
                  <w:pPr>
                    <w:rPr>
                      <w:del w:id="561" w:author="L’auteur" w:date="2024-02-17T16:59:00Z"/>
                    </w:rPr>
                  </w:pPr>
                  <w:del w:id="562" w:author="L’auteur" w:date="2024-02-17T16:59:00Z">
                    <w:r>
                      <w:delText>lumière</w:delText>
                    </w:r>
                  </w:del>
                </w:p>
              </w:tc>
              <w:tc>
                <w:tcPr>
                  <w:tcW w:w="0" w:type="auto"/>
                </w:tcPr>
                <w:p w14:paraId="2E38F1F5" w14:textId="77777777" w:rsidR="00361537" w:rsidRDefault="00361537" w:rsidP="00D10328">
                  <w:pPr>
                    <w:rPr>
                      <w:del w:id="563" w:author="L’auteur" w:date="2024-02-17T16:59:00Z"/>
                    </w:rPr>
                  </w:pPr>
                  <w:del w:id="564" w:author="L’auteur" w:date="2024-02-17T16:59:00Z">
                    <w:r>
                      <w:delText>depuis la salle quand je regarde le plafond je vois 3 spot de lumière</w:delText>
                    </w:r>
                  </w:del>
                </w:p>
              </w:tc>
            </w:tr>
          </w:tbl>
          <w:p w14:paraId="4CCE3FD8" w14:textId="77777777" w:rsidR="00BC7531" w:rsidRDefault="00000000">
            <w:pPr>
              <w:tabs>
                <w:tab w:val="center" w:pos="3164"/>
              </w:tabs>
              <w:rPr>
                <w:ins w:id="565" w:author="L’auteur" w:date="2024-02-17T16:59:00Z"/>
              </w:rPr>
            </w:pPr>
            <w:ins w:id="566" w:author="L’auteur" w:date="2024-02-17T16:59:00Z">
              <w:r>
                <w:rPr>
                  <w:rFonts w:ascii="Century Gothic" w:eastAsia="Century Gothic" w:hAnsi="Century Gothic" w:cs="Century Gothic"/>
                  <w:sz w:val="20"/>
                </w:rPr>
                <w:t xml:space="preserve">sol </w:t>
              </w:r>
              <w:r>
                <w:rPr>
                  <w:rFonts w:ascii="Century Gothic" w:eastAsia="Century Gothic" w:hAnsi="Century Gothic" w:cs="Century Gothic"/>
                  <w:sz w:val="20"/>
                </w:rPr>
                <w:tab/>
                <w:t xml:space="preserve">Dans la salle il y a un sol en parquet </w:t>
              </w:r>
            </w:ins>
          </w:p>
          <w:p w14:paraId="1F74268D" w14:textId="77777777" w:rsidR="00BC7531" w:rsidRDefault="00000000">
            <w:pPr>
              <w:spacing w:after="3" w:line="244" w:lineRule="auto"/>
              <w:ind w:left="10" w:right="281"/>
              <w:rPr>
                <w:ins w:id="567" w:author="L’auteur" w:date="2024-02-17T16:59:00Z"/>
              </w:rPr>
            </w:pPr>
            <w:ins w:id="568" w:author="L’auteur" w:date="2024-02-17T16:59:00Z">
              <w:r>
                <w:rPr>
                  <w:rFonts w:ascii="Century Gothic" w:eastAsia="Century Gothic" w:hAnsi="Century Gothic" w:cs="Century Gothic"/>
                  <w:sz w:val="20"/>
                </w:rPr>
                <w:t xml:space="preserve">tapis de </w:t>
              </w:r>
              <w:r>
                <w:rPr>
                  <w:rFonts w:ascii="Century Gothic" w:eastAsia="Century Gothic" w:hAnsi="Century Gothic" w:cs="Century Gothic"/>
                  <w:sz w:val="20"/>
                </w:rPr>
                <w:tab/>
                <w:t xml:space="preserve">dans la salle il y a 4 tapis de course a la suite contre le mur direction grande course </w:t>
              </w:r>
              <w:r>
                <w:rPr>
                  <w:rFonts w:ascii="Century Gothic" w:eastAsia="Century Gothic" w:hAnsi="Century Gothic" w:cs="Century Gothic"/>
                  <w:sz w:val="20"/>
                </w:rPr>
                <w:tab/>
                <w:t xml:space="preserve">vitre vue sur la piscine baie vitrée </w:t>
              </w:r>
              <w:r>
                <w:rPr>
                  <w:rFonts w:ascii="Century Gothic" w:eastAsia="Century Gothic" w:hAnsi="Century Gothic" w:cs="Century Gothic"/>
                  <w:sz w:val="20"/>
                </w:rPr>
                <w:tab/>
                <w:t xml:space="preserve">en face des tapis de course il y a une grande baie vitrée vue sur la piscine enplacement la salle de sport se trouve a l'étage en dessus de la piscine. </w:t>
              </w:r>
            </w:ins>
          </w:p>
          <w:p w14:paraId="45F7A3F9" w14:textId="77777777" w:rsidR="00BC7531" w:rsidRDefault="00000000">
            <w:pPr>
              <w:spacing w:after="3" w:line="239" w:lineRule="auto"/>
              <w:ind w:left="1446" w:hanging="1436"/>
              <w:rPr>
                <w:ins w:id="569" w:author="L’auteur" w:date="2024-02-17T16:59:00Z"/>
              </w:rPr>
            </w:pPr>
            <w:ins w:id="570" w:author="L’auteur" w:date="2024-02-17T16:59:00Z">
              <w:r>
                <w:rPr>
                  <w:rFonts w:ascii="Century Gothic" w:eastAsia="Century Gothic" w:hAnsi="Century Gothic" w:cs="Century Gothic"/>
                  <w:sz w:val="20"/>
                </w:rPr>
                <w:t xml:space="preserve">machine </w:t>
              </w:r>
              <w:r>
                <w:rPr>
                  <w:rFonts w:ascii="Century Gothic" w:eastAsia="Century Gothic" w:hAnsi="Century Gothic" w:cs="Century Gothic"/>
                  <w:sz w:val="20"/>
                </w:rPr>
                <w:tab/>
                <w:t xml:space="preserve">dans la salle de sport il y a 10 machines de sport (4 tapis de courses, 3 banc abdominaux, 1 tour d'entraînement, 2 vélo d'intérieur) </w:t>
              </w:r>
            </w:ins>
          </w:p>
          <w:p w14:paraId="485A5C80" w14:textId="77777777" w:rsidR="00BC7531" w:rsidRDefault="00000000">
            <w:pPr>
              <w:spacing w:line="239" w:lineRule="auto"/>
              <w:ind w:left="10" w:right="2711"/>
              <w:rPr>
                <w:ins w:id="571" w:author="L’auteur" w:date="2024-02-17T16:59:00Z"/>
              </w:rPr>
            </w:pPr>
            <w:ins w:id="572" w:author="L’auteur" w:date="2024-02-17T16:59:00Z">
              <w:r>
                <w:rPr>
                  <w:rFonts w:ascii="Century Gothic" w:eastAsia="Century Gothic" w:hAnsi="Century Gothic" w:cs="Century Gothic"/>
                  <w:sz w:val="20"/>
                </w:rPr>
                <w:t xml:space="preserve">taille de la </w:t>
              </w:r>
              <w:r>
                <w:rPr>
                  <w:rFonts w:ascii="Century Gothic" w:eastAsia="Century Gothic" w:hAnsi="Century Gothic" w:cs="Century Gothic"/>
                  <w:sz w:val="20"/>
                </w:rPr>
                <w:tab/>
                <w:t xml:space="preserve">la surface de la salle fait la moitié d'un étage. salle </w:t>
              </w:r>
            </w:ins>
          </w:p>
          <w:p w14:paraId="4D9B7A8F" w14:textId="77777777" w:rsidR="00BC7531" w:rsidRDefault="00000000">
            <w:pPr>
              <w:spacing w:after="18" w:line="229" w:lineRule="auto"/>
              <w:ind w:left="1446" w:hanging="1436"/>
              <w:jc w:val="both"/>
              <w:rPr>
                <w:ins w:id="573" w:author="L’auteur" w:date="2024-02-17T16:59:00Z"/>
              </w:rPr>
            </w:pPr>
            <w:ins w:id="574" w:author="L’auteur" w:date="2024-02-17T16:59:00Z">
              <w:r>
                <w:rPr>
                  <w:rFonts w:ascii="Century Gothic" w:eastAsia="Century Gothic" w:hAnsi="Century Gothic" w:cs="Century Gothic"/>
                  <w:sz w:val="20"/>
                </w:rPr>
                <w:t xml:space="preserve">miroir sur le mur a droit de la façade de baie vitrée il y a des murs de miroir (mur entièrement fait de miroir) </w:t>
              </w:r>
            </w:ins>
          </w:p>
          <w:p w14:paraId="60B9948B" w14:textId="77777777" w:rsidR="00BC7531" w:rsidRDefault="00000000">
            <w:pPr>
              <w:spacing w:after="11" w:line="239" w:lineRule="auto"/>
              <w:ind w:left="1446" w:hanging="1436"/>
              <w:rPr>
                <w:ins w:id="575" w:author="L’auteur" w:date="2024-02-17T16:59:00Z"/>
              </w:rPr>
            </w:pPr>
            <w:ins w:id="576" w:author="L’auteur" w:date="2024-02-17T16:59:00Z">
              <w:r>
                <w:rPr>
                  <w:rFonts w:ascii="Century Gothic" w:eastAsia="Century Gothic" w:hAnsi="Century Gothic" w:cs="Century Gothic"/>
                  <w:sz w:val="20"/>
                </w:rPr>
                <w:t xml:space="preserve">fenêtre </w:t>
              </w:r>
              <w:r>
                <w:rPr>
                  <w:rFonts w:ascii="Century Gothic" w:eastAsia="Century Gothic" w:hAnsi="Century Gothic" w:cs="Century Gothic"/>
                  <w:sz w:val="20"/>
                </w:rPr>
                <w:tab/>
                <w:t xml:space="preserve">en face du mur de baie vitrée il y a 5 fenêtres pour aérer et avoir la vue sur l'extérieur </w:t>
              </w:r>
            </w:ins>
          </w:p>
          <w:p w14:paraId="4A84751B" w14:textId="77777777" w:rsidR="00BC7531" w:rsidRDefault="00000000">
            <w:pPr>
              <w:tabs>
                <w:tab w:val="center" w:pos="4712"/>
              </w:tabs>
              <w:pPrChange w:id="577" w:author="L’auteur" w:date="2024-02-17T16:59:00Z">
                <w:pPr/>
              </w:pPrChange>
            </w:pPr>
            <w:ins w:id="578" w:author="L’auteur" w:date="2024-02-17T16:59:00Z">
              <w:r>
                <w:rPr>
                  <w:rFonts w:ascii="Century Gothic" w:eastAsia="Century Gothic" w:hAnsi="Century Gothic" w:cs="Century Gothic"/>
                  <w:sz w:val="2"/>
                </w:rPr>
                <w:t xml:space="preserve"> </w:t>
              </w:r>
              <w:r>
                <w:rPr>
                  <w:rFonts w:ascii="Century Gothic" w:eastAsia="Century Gothic" w:hAnsi="Century Gothic" w:cs="Century Gothic"/>
                  <w:sz w:val="20"/>
                </w:rPr>
                <w:t xml:space="preserve">lumière </w:t>
              </w:r>
              <w:r>
                <w:rPr>
                  <w:rFonts w:ascii="Century Gothic" w:eastAsia="Century Gothic" w:hAnsi="Century Gothic" w:cs="Century Gothic"/>
                  <w:sz w:val="20"/>
                </w:rPr>
                <w:tab/>
                <w:t xml:space="preserve">depuis la salle quand je regarde le plafond je vois 3 spot de lumière </w:t>
              </w:r>
            </w:ins>
          </w:p>
        </w:tc>
      </w:tr>
    </w:tbl>
    <w:p w14:paraId="783F9B05" w14:textId="77777777" w:rsidR="00361537" w:rsidRDefault="00361537" w:rsidP="00361537">
      <w:pPr>
        <w:rPr>
          <w:del w:id="579" w:author="L’auteur" w:date="2024-02-17T16:59:00Z"/>
        </w:rPr>
      </w:pPr>
    </w:p>
    <w:p w14:paraId="0C931E5B" w14:textId="77777777" w:rsidR="00BC7531" w:rsidRDefault="00000000">
      <w:pPr>
        <w:spacing w:after="171"/>
        <w:rPr>
          <w:ins w:id="580" w:author="L’auteur" w:date="2024-02-17T16:59:00Z"/>
        </w:rPr>
      </w:pPr>
      <w:ins w:id="581" w:author="L’auteur" w:date="2024-02-17T16:59:00Z">
        <w:r>
          <w:rPr>
            <w:rFonts w:ascii="Century Gothic" w:eastAsia="Century Gothic" w:hAnsi="Century Gothic" w:cs="Century Gothic"/>
            <w:sz w:val="20"/>
          </w:rPr>
          <w:t xml:space="preserve"> </w:t>
        </w:r>
      </w:ins>
    </w:p>
    <w:p w14:paraId="03003EC9" w14:textId="77777777" w:rsidR="00BC7531" w:rsidRDefault="00000000">
      <w:pPr>
        <w:pStyle w:val="Titre2"/>
        <w:ind w:left="1131"/>
        <w:pPrChange w:id="582" w:author="L’auteur" w:date="2024-02-17T16:59:00Z">
          <w:pPr>
            <w:pStyle w:val="Titre3"/>
            <w:numPr>
              <w:ilvl w:val="0"/>
            </w:numPr>
            <w:tabs>
              <w:tab w:val="clear" w:pos="1814"/>
            </w:tabs>
            <w:ind w:left="0" w:firstLine="0"/>
          </w:pPr>
        </w:pPrChange>
      </w:pPr>
      <w:ins w:id="583" w:author="L’auteur" w:date="2024-02-17T16:59:00Z">
        <w:r>
          <w:rPr>
            <w:b w:val="0"/>
            <w:i/>
            <w:sz w:val="24"/>
          </w:rPr>
          <w:t>3.1.2</w:t>
        </w:r>
        <w:r>
          <w:rPr>
            <w:rFonts w:ascii="Arial" w:eastAsia="Arial" w:hAnsi="Arial" w:cs="Arial"/>
            <w:b w:val="0"/>
            <w:i/>
            <w:sz w:val="24"/>
          </w:rPr>
          <w:t xml:space="preserve"> </w:t>
        </w:r>
      </w:ins>
      <w:bookmarkStart w:id="584" w:name="_Toc1861677038"/>
      <w:r>
        <w:rPr>
          <w:b w:val="0"/>
          <w:i/>
          <w:sz w:val="24"/>
          <w:rPrChange w:id="585" w:author="L’auteur" w:date="2024-02-17T16:59:00Z">
            <w:rPr>
              <w:rFonts w:eastAsia="Century Gothic"/>
            </w:rPr>
          </w:rPrChange>
        </w:rPr>
        <w:t>Acceuil</w:t>
      </w:r>
      <w:bookmarkEnd w:id="584"/>
      <w:ins w:id="586" w:author="L’auteur" w:date="2024-02-17T16:59:00Z">
        <w:r>
          <w:rPr>
            <w:b w:val="0"/>
            <w:i/>
            <w:sz w:val="24"/>
          </w:rPr>
          <w:t xml:space="preserve"> </w:t>
        </w:r>
      </w:ins>
    </w:p>
    <w:tbl>
      <w:tblPr>
        <w:tblStyle w:val="TableGrid"/>
        <w:tblW w:w="9064" w:type="dxa"/>
        <w:tblInd w:w="5" w:type="dxa"/>
        <w:tblCellMar>
          <w:top w:w="50" w:type="dxa"/>
          <w:left w:w="10" w:type="dxa"/>
          <w:bottom w:w="0" w:type="dxa"/>
          <w:right w:w="6" w:type="dxa"/>
        </w:tblCellMar>
        <w:tblLook w:val="04A0" w:firstRow="1" w:lastRow="0" w:firstColumn="1" w:lastColumn="0" w:noHBand="0" w:noVBand="1"/>
        <w:tblPrChange w:id="587" w:author="L’auteur" w:date="2024-02-17T16:59:00Z">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PrChange>
      </w:tblPr>
      <w:tblGrid>
        <w:gridCol w:w="9064"/>
        <w:tblGridChange w:id="588">
          <w:tblGrid>
            <w:gridCol w:w="9060"/>
          </w:tblGrid>
        </w:tblGridChange>
      </w:tblGrid>
      <w:tr w:rsidR="00BC7531" w14:paraId="212CA22A" w14:textId="77777777">
        <w:trPr>
          <w:trHeight w:val="250"/>
        </w:trPr>
        <w:tc>
          <w:tcPr>
            <w:tcW w:w="9064" w:type="dxa"/>
            <w:tcBorders>
              <w:top w:val="single" w:sz="4" w:space="0" w:color="000000"/>
              <w:left w:val="single" w:sz="4" w:space="0" w:color="000000"/>
              <w:bottom w:val="single" w:sz="4" w:space="0" w:color="000000"/>
              <w:right w:val="single" w:sz="4" w:space="0" w:color="000000"/>
            </w:tcBorders>
            <w:tcPrChange w:id="589" w:author="L’auteur" w:date="2024-02-17T16:59:00Z">
              <w:tcPr>
                <w:tcW w:w="0" w:type="auto"/>
              </w:tcPr>
            </w:tcPrChange>
          </w:tcPr>
          <w:p w14:paraId="3B756190" w14:textId="77777777" w:rsidR="00BC7531" w:rsidRDefault="00000000" w:rsidP="00437635">
            <w:r>
              <w:rPr>
                <w:rFonts w:ascii="Century Gothic" w:hAnsi="Century Gothic"/>
                <w:sz w:val="20"/>
                <w:rPrChange w:id="590" w:author="L’auteur" w:date="2024-02-17T16:59:00Z">
                  <w:rPr>
                    <w:rFonts w:eastAsia="Century Gothic"/>
                  </w:rPr>
                </w:rPrChange>
              </w:rPr>
              <w:t>En tant que gérant de l'hôtel je veux un accueil pour accueillir la cliente</w:t>
            </w:r>
            <w:ins w:id="591" w:author="L’auteur" w:date="2024-02-17T16:59:00Z">
              <w:r>
                <w:rPr>
                  <w:rFonts w:ascii="Century Gothic" w:eastAsia="Century Gothic" w:hAnsi="Century Gothic" w:cs="Century Gothic"/>
                  <w:sz w:val="20"/>
                </w:rPr>
                <w:t xml:space="preserve"> </w:t>
              </w:r>
            </w:ins>
          </w:p>
        </w:tc>
      </w:tr>
      <w:tr w:rsidR="00BC7531" w14:paraId="0FE485DD" w14:textId="77777777">
        <w:trPr>
          <w:trHeight w:val="3821"/>
        </w:trPr>
        <w:tc>
          <w:tcPr>
            <w:tcW w:w="9064" w:type="dxa"/>
            <w:tcBorders>
              <w:top w:val="single" w:sz="4" w:space="0" w:color="000000"/>
              <w:left w:val="single" w:sz="4" w:space="0" w:color="000000"/>
              <w:bottom w:val="single" w:sz="4" w:space="0" w:color="000000"/>
              <w:right w:val="single" w:sz="4" w:space="0" w:color="000000"/>
            </w:tcBorders>
            <w:tcPrChange w:id="592" w:author="L’auteur" w:date="2024-02-17T16:59:00Z">
              <w:tcPr>
                <w:tcW w:w="0" w:type="auto"/>
              </w:tcPr>
            </w:tcPrChange>
          </w:tcPr>
          <w:p w14:paraId="4855EF5D" w14:textId="77777777" w:rsidR="00BC7531" w:rsidRDefault="00000000">
            <w:pPr>
              <w:ind w:right="10"/>
              <w:jc w:val="center"/>
              <w:pPrChange w:id="593" w:author="L’auteur" w:date="2024-02-17T16:59:00Z">
                <w:pPr>
                  <w:jc w:val="center"/>
                </w:pPr>
              </w:pPrChange>
            </w:pPr>
            <w:r>
              <w:rPr>
                <w:rFonts w:ascii="Century Gothic" w:hAnsi="Century Gothic"/>
                <w:sz w:val="20"/>
                <w:rPrChange w:id="594" w:author="L’auteur" w:date="2024-02-17T16:59:00Z">
                  <w:rPr>
                    <w:rFonts w:eastAsia="Century Gothic"/>
                  </w:rPr>
                </w:rPrChange>
              </w:rPr>
              <w:t xml:space="preserve">Tests d'acceptance: </w:t>
            </w:r>
            <w:ins w:id="595" w:author="L’auteur" w:date="2024-02-17T16:59:00Z">
              <w:r>
                <w:rPr>
                  <w:rFonts w:ascii="Century Gothic" w:eastAsia="Century Gothic" w:hAnsi="Century Gothic" w:cs="Century Gothic"/>
                  <w:sz w:val="20"/>
                </w:rPr>
                <w:t xml:space="preserve"> </w:t>
              </w:r>
            </w:ins>
          </w:p>
          <w:tbl>
            <w:tblPr>
              <w:tblW w:w="100" w:type="auto"/>
              <w:tblCellMar>
                <w:left w:w="10" w:type="dxa"/>
                <w:right w:w="10" w:type="dxa"/>
              </w:tblCellMar>
              <w:tblLook w:val="0000" w:firstRow="0" w:lastRow="0" w:firstColumn="0" w:lastColumn="0" w:noHBand="0" w:noVBand="0"/>
            </w:tblPr>
            <w:tblGrid>
              <w:gridCol w:w="1420"/>
              <w:gridCol w:w="7628"/>
            </w:tblGrid>
            <w:tr w:rsidR="00361537" w14:paraId="2D2C093D" w14:textId="77777777" w:rsidTr="00D10328">
              <w:trPr>
                <w:del w:id="596" w:author="L’auteur" w:date="2024-02-17T16:59:00Z"/>
              </w:trPr>
              <w:tc>
                <w:tcPr>
                  <w:tcW w:w="0" w:type="auto"/>
                </w:tcPr>
                <w:p w14:paraId="3B2B141D" w14:textId="77777777" w:rsidR="00361537" w:rsidRDefault="00361537" w:rsidP="00D10328">
                  <w:pPr>
                    <w:rPr>
                      <w:del w:id="597" w:author="L’auteur" w:date="2024-02-17T16:59:00Z"/>
                    </w:rPr>
                  </w:pPr>
                  <w:del w:id="598" w:author="L’auteur" w:date="2024-02-17T16:59:00Z">
                    <w:r>
                      <w:delText>luminosité</w:delText>
                    </w:r>
                  </w:del>
                </w:p>
              </w:tc>
              <w:tc>
                <w:tcPr>
                  <w:tcW w:w="0" w:type="auto"/>
                </w:tcPr>
                <w:p w14:paraId="7EAF7BC4" w14:textId="77777777" w:rsidR="00361537" w:rsidRDefault="00361537" w:rsidP="00D10328">
                  <w:pPr>
                    <w:rPr>
                      <w:del w:id="599" w:author="L’auteur" w:date="2024-02-17T16:59:00Z"/>
                    </w:rPr>
                  </w:pPr>
                  <w:del w:id="600" w:author="L’auteur" w:date="2024-02-17T16:59:00Z">
                    <w:r>
                      <w:delText>En entrant dans l'accueil par la porte principale au rez, il y a un lustre au milieu du plafond</w:delText>
                    </w:r>
                  </w:del>
                </w:p>
              </w:tc>
            </w:tr>
            <w:tr w:rsidR="00361537" w14:paraId="5BFDF96C" w14:textId="77777777" w:rsidTr="00D10328">
              <w:trPr>
                <w:del w:id="601" w:author="L’auteur" w:date="2024-02-17T16:59:00Z"/>
              </w:trPr>
              <w:tc>
                <w:tcPr>
                  <w:tcW w:w="0" w:type="auto"/>
                </w:tcPr>
                <w:p w14:paraId="0D6B2688" w14:textId="77777777" w:rsidR="00361537" w:rsidRDefault="00361537" w:rsidP="00D10328">
                  <w:pPr>
                    <w:rPr>
                      <w:del w:id="602" w:author="L’auteur" w:date="2024-02-17T16:59:00Z"/>
                    </w:rPr>
                  </w:pPr>
                  <w:del w:id="603" w:author="L’auteur" w:date="2024-02-17T16:59:00Z">
                    <w:r>
                      <w:delText>Comptoire</w:delText>
                    </w:r>
                  </w:del>
                </w:p>
              </w:tc>
              <w:tc>
                <w:tcPr>
                  <w:tcW w:w="0" w:type="auto"/>
                </w:tcPr>
                <w:p w14:paraId="62B1D9D0" w14:textId="77777777" w:rsidR="00361537" w:rsidRDefault="00361537" w:rsidP="00D10328">
                  <w:pPr>
                    <w:rPr>
                      <w:del w:id="604" w:author="L’auteur" w:date="2024-02-17T16:59:00Z"/>
                    </w:rPr>
                  </w:pPr>
                  <w:del w:id="605" w:author="L’auteur" w:date="2024-02-17T16:59:00Z">
                    <w:r>
                      <w:delText>au fond de la pièce au milieu du mur, il y a un comptoir pour se renseigner et pour recevoir la clef de la chambre</w:delText>
                    </w:r>
                  </w:del>
                </w:p>
              </w:tc>
            </w:tr>
            <w:tr w:rsidR="00361537" w14:paraId="2111AB8F" w14:textId="77777777" w:rsidTr="00D10328">
              <w:trPr>
                <w:del w:id="606" w:author="L’auteur" w:date="2024-02-17T16:59:00Z"/>
              </w:trPr>
              <w:tc>
                <w:tcPr>
                  <w:tcW w:w="0" w:type="auto"/>
                </w:tcPr>
                <w:p w14:paraId="39567D8D" w14:textId="77777777" w:rsidR="00361537" w:rsidRDefault="00361537" w:rsidP="00D10328">
                  <w:pPr>
                    <w:rPr>
                      <w:del w:id="607" w:author="L’auteur" w:date="2024-02-17T16:59:00Z"/>
                    </w:rPr>
                  </w:pPr>
                  <w:del w:id="608" w:author="L’auteur" w:date="2024-02-17T16:59:00Z">
                    <w:r>
                      <w:delText>coin attente</w:delText>
                    </w:r>
                  </w:del>
                </w:p>
              </w:tc>
              <w:tc>
                <w:tcPr>
                  <w:tcW w:w="0" w:type="auto"/>
                </w:tcPr>
                <w:p w14:paraId="461B517B" w14:textId="77777777" w:rsidR="00361537" w:rsidRDefault="00361537" w:rsidP="00D10328">
                  <w:pPr>
                    <w:rPr>
                      <w:del w:id="609" w:author="L’auteur" w:date="2024-02-17T16:59:00Z"/>
                    </w:rPr>
                  </w:pPr>
                  <w:del w:id="610" w:author="L’auteur" w:date="2024-02-17T16:59:00Z">
                    <w:r>
                      <w:delText>Quand je rentre dans l'accueil à droite il y une table basse et un canapé et un fauteuil pour attendre.</w:delText>
                    </w:r>
                  </w:del>
                </w:p>
              </w:tc>
            </w:tr>
            <w:tr w:rsidR="00361537" w14:paraId="0022CC41" w14:textId="77777777" w:rsidTr="00D10328">
              <w:trPr>
                <w:del w:id="611" w:author="L’auteur" w:date="2024-02-17T16:59:00Z"/>
              </w:trPr>
              <w:tc>
                <w:tcPr>
                  <w:tcW w:w="0" w:type="auto"/>
                </w:tcPr>
                <w:p w14:paraId="3DEF588D" w14:textId="77777777" w:rsidR="00361537" w:rsidRDefault="00361537" w:rsidP="00D10328">
                  <w:pPr>
                    <w:rPr>
                      <w:del w:id="612" w:author="L’auteur" w:date="2024-02-17T16:59:00Z"/>
                    </w:rPr>
                  </w:pPr>
                  <w:del w:id="613" w:author="L’auteur" w:date="2024-02-17T16:59:00Z">
                    <w:r>
                      <w:delText>sol</w:delText>
                    </w:r>
                  </w:del>
                </w:p>
              </w:tc>
              <w:tc>
                <w:tcPr>
                  <w:tcW w:w="0" w:type="auto"/>
                </w:tcPr>
                <w:p w14:paraId="2224FDA1" w14:textId="77777777" w:rsidR="00361537" w:rsidRDefault="00361537" w:rsidP="00D10328">
                  <w:pPr>
                    <w:rPr>
                      <w:del w:id="614" w:author="L’auteur" w:date="2024-02-17T16:59:00Z"/>
                    </w:rPr>
                  </w:pPr>
                  <w:del w:id="615" w:author="L’auteur" w:date="2024-02-17T16:59:00Z">
                    <w:r>
                      <w:delText>dans la pièce le sol est en parquet</w:delText>
                    </w:r>
                  </w:del>
                </w:p>
              </w:tc>
            </w:tr>
            <w:tr w:rsidR="00361537" w14:paraId="6EE0DC2C" w14:textId="77777777" w:rsidTr="00D10328">
              <w:trPr>
                <w:del w:id="616" w:author="L’auteur" w:date="2024-02-17T16:59:00Z"/>
              </w:trPr>
              <w:tc>
                <w:tcPr>
                  <w:tcW w:w="0" w:type="auto"/>
                </w:tcPr>
                <w:p w14:paraId="52028705" w14:textId="77777777" w:rsidR="00361537" w:rsidRDefault="00361537" w:rsidP="00D10328">
                  <w:pPr>
                    <w:rPr>
                      <w:del w:id="617" w:author="L’auteur" w:date="2024-02-17T16:59:00Z"/>
                    </w:rPr>
                  </w:pPr>
                  <w:del w:id="618" w:author="L’auteur" w:date="2024-02-17T16:59:00Z">
                    <w:r>
                      <w:delText>devant le comptoire</w:delText>
                    </w:r>
                  </w:del>
                </w:p>
              </w:tc>
              <w:tc>
                <w:tcPr>
                  <w:tcW w:w="0" w:type="auto"/>
                </w:tcPr>
                <w:p w14:paraId="4602A781" w14:textId="77777777" w:rsidR="00361537" w:rsidRDefault="00361537" w:rsidP="00D10328">
                  <w:pPr>
                    <w:rPr>
                      <w:del w:id="619" w:author="L’auteur" w:date="2024-02-17T16:59:00Z"/>
                    </w:rPr>
                  </w:pPr>
                  <w:del w:id="620" w:author="L’auteur" w:date="2024-02-17T16:59:00Z">
                    <w:r>
                      <w:delText>devant le comptoir il y a deux fauteuil.</w:delText>
                    </w:r>
                  </w:del>
                </w:p>
              </w:tc>
            </w:tr>
            <w:tr w:rsidR="00361537" w14:paraId="76DB52AD" w14:textId="77777777" w:rsidTr="00D10328">
              <w:trPr>
                <w:del w:id="621" w:author="L’auteur" w:date="2024-02-17T16:59:00Z"/>
              </w:trPr>
              <w:tc>
                <w:tcPr>
                  <w:tcW w:w="0" w:type="auto"/>
                </w:tcPr>
                <w:p w14:paraId="436B7BCB" w14:textId="77777777" w:rsidR="00361537" w:rsidRDefault="00361537" w:rsidP="00D10328">
                  <w:pPr>
                    <w:rPr>
                      <w:del w:id="622" w:author="L’auteur" w:date="2024-02-17T16:59:00Z"/>
                    </w:rPr>
                  </w:pPr>
                  <w:del w:id="623" w:author="L’auteur" w:date="2024-02-17T16:59:00Z">
                    <w:r>
                      <w:delText>couloir</w:delText>
                    </w:r>
                  </w:del>
                </w:p>
              </w:tc>
              <w:tc>
                <w:tcPr>
                  <w:tcW w:w="0" w:type="auto"/>
                </w:tcPr>
                <w:p w14:paraId="0D7905AC" w14:textId="77777777" w:rsidR="00361537" w:rsidRDefault="00361537" w:rsidP="00D10328">
                  <w:pPr>
                    <w:rPr>
                      <w:del w:id="624" w:author="L’auteur" w:date="2024-02-17T16:59:00Z"/>
                    </w:rPr>
                  </w:pPr>
                  <w:del w:id="625" w:author="L’auteur" w:date="2024-02-17T16:59:00Z">
                    <w:r>
                      <w:delText>a gauche du comptoir dans le couloir qui rejoint la pièce suivante (le restaurant) il y a deux chaise confortable avec une petite table entre les deux</w:delText>
                    </w:r>
                  </w:del>
                </w:p>
              </w:tc>
            </w:tr>
            <w:tr w:rsidR="00361537" w14:paraId="1F7F072A" w14:textId="77777777" w:rsidTr="00D10328">
              <w:trPr>
                <w:del w:id="626" w:author="L’auteur" w:date="2024-02-17T16:59:00Z"/>
              </w:trPr>
              <w:tc>
                <w:tcPr>
                  <w:tcW w:w="0" w:type="auto"/>
                </w:tcPr>
                <w:p w14:paraId="56FFA3B8" w14:textId="77777777" w:rsidR="00361537" w:rsidRDefault="00361537" w:rsidP="00D10328">
                  <w:pPr>
                    <w:rPr>
                      <w:del w:id="627" w:author="L’auteur" w:date="2024-02-17T16:59:00Z"/>
                    </w:rPr>
                  </w:pPr>
                  <w:del w:id="628" w:author="L’auteur" w:date="2024-02-17T16:59:00Z">
                    <w:r>
                      <w:delText>tapis</w:delText>
                    </w:r>
                  </w:del>
                </w:p>
              </w:tc>
              <w:tc>
                <w:tcPr>
                  <w:tcW w:w="0" w:type="auto"/>
                </w:tcPr>
                <w:p w14:paraId="2838A0D6" w14:textId="77777777" w:rsidR="00361537" w:rsidRDefault="00361537" w:rsidP="00D10328">
                  <w:pPr>
                    <w:rPr>
                      <w:del w:id="629" w:author="L’auteur" w:date="2024-02-17T16:59:00Z"/>
                    </w:rPr>
                  </w:pPr>
                  <w:del w:id="630" w:author="L’auteur" w:date="2024-02-17T16:59:00Z">
                    <w:r>
                      <w:delText>en dessous des deux chaises et de la table du couloir il y a un tapis.</w:delText>
                    </w:r>
                  </w:del>
                </w:p>
              </w:tc>
            </w:tr>
            <w:tr w:rsidR="00361537" w14:paraId="79ED618B" w14:textId="77777777" w:rsidTr="00D10328">
              <w:trPr>
                <w:del w:id="631" w:author="L’auteur" w:date="2024-02-17T16:59:00Z"/>
              </w:trPr>
              <w:tc>
                <w:tcPr>
                  <w:tcW w:w="0" w:type="auto"/>
                </w:tcPr>
                <w:p w14:paraId="67428C6E" w14:textId="77777777" w:rsidR="00361537" w:rsidRDefault="00361537" w:rsidP="00D10328">
                  <w:pPr>
                    <w:rPr>
                      <w:del w:id="632" w:author="L’auteur" w:date="2024-02-17T16:59:00Z"/>
                    </w:rPr>
                  </w:pPr>
                  <w:del w:id="633" w:author="L’auteur" w:date="2024-02-17T16:59:00Z">
                    <w:r>
                      <w:delText>couloir</w:delText>
                    </w:r>
                  </w:del>
                </w:p>
              </w:tc>
              <w:tc>
                <w:tcPr>
                  <w:tcW w:w="0" w:type="auto"/>
                </w:tcPr>
                <w:p w14:paraId="7F123E4F" w14:textId="77777777" w:rsidR="00361537" w:rsidRDefault="00361537" w:rsidP="00D10328">
                  <w:pPr>
                    <w:rPr>
                      <w:del w:id="634" w:author="L’auteur" w:date="2024-02-17T16:59:00Z"/>
                    </w:rPr>
                  </w:pPr>
                  <w:del w:id="635" w:author="L’auteur" w:date="2024-02-17T16:59:00Z">
                    <w:r>
                      <w:delText>le couloir et l'accueil sont séparé d'un demi mur perpendiculaire au mur derrière l'accueil qui mesure 8 mètre.</w:delText>
                    </w:r>
                  </w:del>
                </w:p>
              </w:tc>
            </w:tr>
          </w:tbl>
          <w:p w14:paraId="23CC8EEA" w14:textId="77777777" w:rsidR="00BC7531" w:rsidRDefault="00000000">
            <w:pPr>
              <w:spacing w:after="9" w:line="239" w:lineRule="auto"/>
              <w:ind w:left="1521" w:hanging="1511"/>
              <w:rPr>
                <w:ins w:id="636" w:author="L’auteur" w:date="2024-02-17T16:59:00Z"/>
              </w:rPr>
            </w:pPr>
            <w:ins w:id="637" w:author="L’auteur" w:date="2024-02-17T16:59:00Z">
              <w:r>
                <w:rPr>
                  <w:rFonts w:ascii="Century Gothic" w:eastAsia="Century Gothic" w:hAnsi="Century Gothic" w:cs="Century Gothic"/>
                  <w:sz w:val="20"/>
                </w:rPr>
                <w:t xml:space="preserve">luminosité </w:t>
              </w:r>
              <w:r>
                <w:rPr>
                  <w:rFonts w:ascii="Century Gothic" w:eastAsia="Century Gothic" w:hAnsi="Century Gothic" w:cs="Century Gothic"/>
                  <w:sz w:val="20"/>
                </w:rPr>
                <w:tab/>
                <w:t xml:space="preserve">En entrant dans l'accueil par la porte principale au rez, il y a un lustre au milieu du plafond </w:t>
              </w:r>
            </w:ins>
          </w:p>
          <w:p w14:paraId="79936F76" w14:textId="77777777" w:rsidR="00BC7531" w:rsidRDefault="00000000">
            <w:pPr>
              <w:spacing w:after="14" w:line="234" w:lineRule="auto"/>
              <w:ind w:left="1521" w:hanging="1511"/>
              <w:rPr>
                <w:ins w:id="638" w:author="L’auteur" w:date="2024-02-17T16:59:00Z"/>
              </w:rPr>
            </w:pPr>
            <w:ins w:id="639" w:author="L’auteur" w:date="2024-02-17T16:59:00Z">
              <w:r>
                <w:rPr>
                  <w:rFonts w:ascii="Century Gothic" w:eastAsia="Century Gothic" w:hAnsi="Century Gothic" w:cs="Century Gothic"/>
                  <w:sz w:val="20"/>
                </w:rPr>
                <w:t xml:space="preserve">Comptoire </w:t>
              </w:r>
              <w:r>
                <w:rPr>
                  <w:rFonts w:ascii="Century Gothic" w:eastAsia="Century Gothic" w:hAnsi="Century Gothic" w:cs="Century Gothic"/>
                  <w:sz w:val="20"/>
                </w:rPr>
                <w:tab/>
                <w:t xml:space="preserve">au fond de la pièce au milieu du mur, il y a un comptoir pour se renseigner et pour recevoir la clef de la chambre </w:t>
              </w:r>
            </w:ins>
          </w:p>
          <w:p w14:paraId="2827F482" w14:textId="77777777" w:rsidR="00BC7531" w:rsidRDefault="00000000">
            <w:pPr>
              <w:spacing w:after="14" w:line="234" w:lineRule="auto"/>
              <w:ind w:left="1521" w:hanging="1511"/>
              <w:rPr>
                <w:ins w:id="640" w:author="L’auteur" w:date="2024-02-17T16:59:00Z"/>
              </w:rPr>
            </w:pPr>
            <w:ins w:id="641" w:author="L’auteur" w:date="2024-02-17T16:59:00Z">
              <w:r>
                <w:rPr>
                  <w:rFonts w:ascii="Century Gothic" w:eastAsia="Century Gothic" w:hAnsi="Century Gothic" w:cs="Century Gothic"/>
                  <w:sz w:val="20"/>
                </w:rPr>
                <w:t xml:space="preserve">coin attente </w:t>
              </w:r>
              <w:r>
                <w:rPr>
                  <w:rFonts w:ascii="Century Gothic" w:eastAsia="Century Gothic" w:hAnsi="Century Gothic" w:cs="Century Gothic"/>
                  <w:sz w:val="20"/>
                </w:rPr>
                <w:tab/>
                <w:t xml:space="preserve">Quand je rentre dans l'accueil à droite il y une table basse et un canapé et un fauteuil pour attendre. </w:t>
              </w:r>
            </w:ins>
          </w:p>
          <w:p w14:paraId="1FDBF5C5" w14:textId="77777777" w:rsidR="00BC7531" w:rsidRDefault="00000000">
            <w:pPr>
              <w:spacing w:line="252" w:lineRule="auto"/>
              <w:ind w:left="10" w:right="3428"/>
              <w:rPr>
                <w:ins w:id="642" w:author="L’auteur" w:date="2024-02-17T16:59:00Z"/>
              </w:rPr>
            </w:pPr>
            <w:ins w:id="643" w:author="L’auteur" w:date="2024-02-17T16:59:00Z">
              <w:r>
                <w:rPr>
                  <w:rFonts w:ascii="Century Gothic" w:eastAsia="Century Gothic" w:hAnsi="Century Gothic" w:cs="Century Gothic"/>
                  <w:sz w:val="20"/>
                </w:rPr>
                <w:t xml:space="preserve">sol </w:t>
              </w:r>
              <w:r>
                <w:rPr>
                  <w:rFonts w:ascii="Century Gothic" w:eastAsia="Century Gothic" w:hAnsi="Century Gothic" w:cs="Century Gothic"/>
                  <w:sz w:val="20"/>
                </w:rPr>
                <w:tab/>
                <w:t xml:space="preserve">dans la pièce le sol est en parquet devant le </w:t>
              </w:r>
              <w:r>
                <w:rPr>
                  <w:rFonts w:ascii="Century Gothic" w:eastAsia="Century Gothic" w:hAnsi="Century Gothic" w:cs="Century Gothic"/>
                  <w:sz w:val="20"/>
                </w:rPr>
                <w:tab/>
                <w:t xml:space="preserve">devant le comptoir il y a deux fauteuil. </w:t>
              </w:r>
            </w:ins>
          </w:p>
          <w:p w14:paraId="54705889" w14:textId="77777777" w:rsidR="00BC7531" w:rsidRDefault="00000000">
            <w:pPr>
              <w:ind w:left="10"/>
              <w:rPr>
                <w:ins w:id="644" w:author="L’auteur" w:date="2024-02-17T16:59:00Z"/>
              </w:rPr>
            </w:pPr>
            <w:ins w:id="645" w:author="L’auteur" w:date="2024-02-17T16:59:00Z">
              <w:r>
                <w:rPr>
                  <w:rFonts w:ascii="Century Gothic" w:eastAsia="Century Gothic" w:hAnsi="Century Gothic" w:cs="Century Gothic"/>
                  <w:sz w:val="20"/>
                </w:rPr>
                <w:t xml:space="preserve">comptoire </w:t>
              </w:r>
            </w:ins>
          </w:p>
          <w:p w14:paraId="75017508" w14:textId="77777777" w:rsidR="00BC7531" w:rsidRDefault="00000000">
            <w:pPr>
              <w:spacing w:after="13" w:line="234" w:lineRule="auto"/>
              <w:ind w:left="1521" w:hanging="1511"/>
              <w:rPr>
                <w:ins w:id="646" w:author="L’auteur" w:date="2024-02-17T16:59:00Z"/>
              </w:rPr>
            </w:pPr>
            <w:ins w:id="647" w:author="L’auteur" w:date="2024-02-17T16:59:00Z">
              <w:r>
                <w:rPr>
                  <w:rFonts w:ascii="Century Gothic" w:eastAsia="Century Gothic" w:hAnsi="Century Gothic" w:cs="Century Gothic"/>
                  <w:sz w:val="20"/>
                </w:rPr>
                <w:t xml:space="preserve">couloir </w:t>
              </w:r>
              <w:r>
                <w:rPr>
                  <w:rFonts w:ascii="Century Gothic" w:eastAsia="Century Gothic" w:hAnsi="Century Gothic" w:cs="Century Gothic"/>
                  <w:sz w:val="20"/>
                </w:rPr>
                <w:tab/>
                <w:t xml:space="preserve">a gauche du comptoir dans le couloir qui rejoint la pièce suivante (le restaurant) il y a deux chaise confortable avec une petite table entre les deux </w:t>
              </w:r>
            </w:ins>
          </w:p>
          <w:p w14:paraId="53F39802" w14:textId="77777777" w:rsidR="00BC7531" w:rsidRDefault="00000000">
            <w:pPr>
              <w:tabs>
                <w:tab w:val="center" w:pos="4780"/>
              </w:tabs>
              <w:rPr>
                <w:ins w:id="648" w:author="L’auteur" w:date="2024-02-17T16:59:00Z"/>
              </w:rPr>
            </w:pPr>
            <w:ins w:id="649" w:author="L’auteur" w:date="2024-02-17T16:59:00Z">
              <w:r>
                <w:rPr>
                  <w:rFonts w:ascii="Century Gothic" w:eastAsia="Century Gothic" w:hAnsi="Century Gothic" w:cs="Century Gothic"/>
                  <w:sz w:val="20"/>
                </w:rPr>
                <w:t xml:space="preserve">tapis </w:t>
              </w:r>
              <w:r>
                <w:rPr>
                  <w:rFonts w:ascii="Century Gothic" w:eastAsia="Century Gothic" w:hAnsi="Century Gothic" w:cs="Century Gothic"/>
                  <w:sz w:val="20"/>
                </w:rPr>
                <w:tab/>
                <w:t xml:space="preserve">en dessous des deux chaises et de la table du couloir il y a un tapis. </w:t>
              </w:r>
            </w:ins>
          </w:p>
          <w:p w14:paraId="431B7857" w14:textId="77777777" w:rsidR="00BC7531" w:rsidRDefault="00000000">
            <w:pPr>
              <w:ind w:firstLine="10"/>
              <w:pPrChange w:id="650" w:author="L’auteur" w:date="2024-02-17T16:59:00Z">
                <w:pPr/>
              </w:pPrChange>
            </w:pPr>
            <w:ins w:id="651" w:author="L’auteur" w:date="2024-02-17T16:59:00Z">
              <w:r>
                <w:rPr>
                  <w:rFonts w:ascii="Century Gothic" w:eastAsia="Century Gothic" w:hAnsi="Century Gothic" w:cs="Century Gothic"/>
                  <w:sz w:val="20"/>
                </w:rPr>
                <w:t xml:space="preserve">couloir </w:t>
              </w:r>
              <w:r>
                <w:rPr>
                  <w:rFonts w:ascii="Century Gothic" w:eastAsia="Century Gothic" w:hAnsi="Century Gothic" w:cs="Century Gothic"/>
                  <w:sz w:val="20"/>
                </w:rPr>
                <w:tab/>
                <w:t xml:space="preserve">le couloir et l'accueil sont séparé d'un demi mur perpendiculaire au mur </w:t>
              </w:r>
              <w:r>
                <w:rPr>
                  <w:rFonts w:ascii="Century Gothic" w:eastAsia="Century Gothic" w:hAnsi="Century Gothic" w:cs="Century Gothic"/>
                  <w:sz w:val="2"/>
                </w:rPr>
                <w:t xml:space="preserve"> </w:t>
              </w:r>
              <w:r>
                <w:rPr>
                  <w:rFonts w:ascii="Century Gothic" w:eastAsia="Century Gothic" w:hAnsi="Century Gothic" w:cs="Century Gothic"/>
                  <w:sz w:val="2"/>
                </w:rPr>
                <w:tab/>
              </w:r>
              <w:r>
                <w:rPr>
                  <w:rFonts w:ascii="Century Gothic" w:eastAsia="Century Gothic" w:hAnsi="Century Gothic" w:cs="Century Gothic"/>
                  <w:sz w:val="20"/>
                </w:rPr>
                <w:t xml:space="preserve">derrière l'accueil qui mesure 8 mètre. </w:t>
              </w:r>
            </w:ins>
          </w:p>
        </w:tc>
      </w:tr>
    </w:tbl>
    <w:p w14:paraId="22C413A6" w14:textId="77777777" w:rsidR="00361537" w:rsidRDefault="00361537" w:rsidP="00361537">
      <w:pPr>
        <w:rPr>
          <w:del w:id="652" w:author="L’auteur" w:date="2024-02-17T16:59:00Z"/>
        </w:rPr>
      </w:pPr>
      <w:del w:id="653" w:author="L’auteur" w:date="2024-02-17T16:59:00Z">
        <w:r>
          <w:br w:type="page"/>
        </w:r>
      </w:del>
    </w:p>
    <w:p w14:paraId="57328E69" w14:textId="77777777" w:rsidR="00361537" w:rsidRDefault="00361537" w:rsidP="00361537">
      <w:pPr>
        <w:rPr>
          <w:del w:id="654" w:author="L’auteur" w:date="2024-02-17T16:59:00Z"/>
        </w:rPr>
      </w:pPr>
    </w:p>
    <w:p w14:paraId="4CF0241C" w14:textId="77777777" w:rsidR="00BC7531" w:rsidRDefault="00000000">
      <w:pPr>
        <w:spacing w:after="0"/>
        <w:rPr>
          <w:ins w:id="655" w:author="L’auteur" w:date="2024-02-17T16:59:00Z"/>
        </w:rPr>
      </w:pPr>
      <w:ins w:id="656" w:author="L’auteur" w:date="2024-02-17T16:59:00Z">
        <w:r>
          <w:rPr>
            <w:rFonts w:ascii="Arial" w:eastAsia="Arial" w:hAnsi="Arial" w:cs="Arial"/>
            <w:sz w:val="20"/>
          </w:rPr>
          <w:t xml:space="preserve"> </w:t>
        </w:r>
        <w:r>
          <w:rPr>
            <w:rFonts w:ascii="Arial" w:eastAsia="Arial" w:hAnsi="Arial" w:cs="Arial"/>
            <w:sz w:val="20"/>
          </w:rPr>
          <w:tab/>
        </w:r>
        <w:r>
          <w:rPr>
            <w:rFonts w:ascii="Century Gothic" w:eastAsia="Century Gothic" w:hAnsi="Century Gothic" w:cs="Century Gothic"/>
            <w:sz w:val="20"/>
          </w:rPr>
          <w:t xml:space="preserve"> </w:t>
        </w:r>
      </w:ins>
    </w:p>
    <w:p w14:paraId="33A6222F" w14:textId="77777777" w:rsidR="00BC7531" w:rsidRDefault="00000000">
      <w:pPr>
        <w:pStyle w:val="Titre2"/>
        <w:ind w:left="1131"/>
        <w:pPrChange w:id="657" w:author="L’auteur" w:date="2024-02-17T16:59:00Z">
          <w:pPr>
            <w:pStyle w:val="Titre3"/>
            <w:numPr>
              <w:ilvl w:val="0"/>
            </w:numPr>
            <w:tabs>
              <w:tab w:val="clear" w:pos="1814"/>
            </w:tabs>
            <w:ind w:left="0" w:firstLine="0"/>
          </w:pPr>
        </w:pPrChange>
      </w:pPr>
      <w:ins w:id="658" w:author="L’auteur" w:date="2024-02-17T16:59:00Z">
        <w:r>
          <w:rPr>
            <w:b w:val="0"/>
            <w:i/>
            <w:sz w:val="24"/>
          </w:rPr>
          <w:t xml:space="preserve">3.1.3 </w:t>
        </w:r>
      </w:ins>
      <w:bookmarkStart w:id="659" w:name="_Toc1977541355"/>
      <w:r>
        <w:rPr>
          <w:b w:val="0"/>
          <w:i/>
          <w:sz w:val="24"/>
          <w:rPrChange w:id="660" w:author="L’auteur" w:date="2024-02-17T16:59:00Z">
            <w:rPr>
              <w:rFonts w:eastAsia="Century Gothic"/>
            </w:rPr>
          </w:rPrChange>
        </w:rPr>
        <w:t>Salle du Personnel</w:t>
      </w:r>
      <w:bookmarkEnd w:id="659"/>
      <w:ins w:id="661" w:author="L’auteur" w:date="2024-02-17T16:59:00Z">
        <w:r>
          <w:rPr>
            <w:b w:val="0"/>
            <w:i/>
            <w:sz w:val="24"/>
          </w:rPr>
          <w:t xml:space="preserve"> </w:t>
        </w:r>
      </w:ins>
    </w:p>
    <w:tbl>
      <w:tblPr>
        <w:tblStyle w:val="TableGrid"/>
        <w:tblW w:w="9064" w:type="dxa"/>
        <w:tblInd w:w="5" w:type="dxa"/>
        <w:tblCellMar>
          <w:top w:w="45" w:type="dxa"/>
          <w:left w:w="10" w:type="dxa"/>
          <w:bottom w:w="0" w:type="dxa"/>
          <w:right w:w="25" w:type="dxa"/>
        </w:tblCellMar>
        <w:tblLook w:val="04A0" w:firstRow="1" w:lastRow="0" w:firstColumn="1" w:lastColumn="0" w:noHBand="0" w:noVBand="1"/>
        <w:tblPrChange w:id="662" w:author="L’auteur" w:date="2024-02-17T16:59:00Z">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PrChange>
      </w:tblPr>
      <w:tblGrid>
        <w:gridCol w:w="9064"/>
        <w:tblGridChange w:id="663">
          <w:tblGrid>
            <w:gridCol w:w="9060"/>
          </w:tblGrid>
        </w:tblGridChange>
      </w:tblGrid>
      <w:tr w:rsidR="00BC7531" w14:paraId="781CE50E" w14:textId="77777777">
        <w:trPr>
          <w:trHeight w:val="245"/>
        </w:trPr>
        <w:tc>
          <w:tcPr>
            <w:tcW w:w="9064" w:type="dxa"/>
            <w:tcBorders>
              <w:top w:val="single" w:sz="4" w:space="0" w:color="000000"/>
              <w:left w:val="single" w:sz="4" w:space="0" w:color="000000"/>
              <w:bottom w:val="single" w:sz="4" w:space="0" w:color="000000"/>
              <w:right w:val="single" w:sz="4" w:space="0" w:color="000000"/>
            </w:tcBorders>
            <w:tcPrChange w:id="664" w:author="L’auteur" w:date="2024-02-17T16:59:00Z">
              <w:tcPr>
                <w:tcW w:w="0" w:type="auto"/>
              </w:tcPr>
            </w:tcPrChange>
          </w:tcPr>
          <w:p w14:paraId="077A4104" w14:textId="77777777" w:rsidR="00BC7531" w:rsidRDefault="00000000" w:rsidP="00437635">
            <w:r>
              <w:rPr>
                <w:rFonts w:ascii="Century Gothic" w:hAnsi="Century Gothic"/>
                <w:sz w:val="20"/>
                <w:rPrChange w:id="665" w:author="L’auteur" w:date="2024-02-17T16:59:00Z">
                  <w:rPr>
                    <w:rFonts w:eastAsia="Century Gothic"/>
                  </w:rPr>
                </w:rPrChange>
              </w:rPr>
              <w:t>En tant que Patron Je veux une salle du Personnel Pour des réunions</w:t>
            </w:r>
            <w:ins w:id="666" w:author="L’auteur" w:date="2024-02-17T16:59:00Z">
              <w:r>
                <w:rPr>
                  <w:rFonts w:ascii="Century Gothic" w:eastAsia="Century Gothic" w:hAnsi="Century Gothic" w:cs="Century Gothic"/>
                  <w:sz w:val="20"/>
                </w:rPr>
                <w:t xml:space="preserve"> </w:t>
              </w:r>
            </w:ins>
          </w:p>
        </w:tc>
      </w:tr>
      <w:tr w:rsidR="00BC7531" w14:paraId="3E3253B9" w14:textId="77777777">
        <w:trPr>
          <w:trHeight w:val="4301"/>
        </w:trPr>
        <w:tc>
          <w:tcPr>
            <w:tcW w:w="9064" w:type="dxa"/>
            <w:tcBorders>
              <w:top w:val="single" w:sz="4" w:space="0" w:color="000000"/>
              <w:left w:val="single" w:sz="4" w:space="0" w:color="000000"/>
              <w:bottom w:val="single" w:sz="4" w:space="0" w:color="000000"/>
              <w:right w:val="single" w:sz="4" w:space="0" w:color="000000"/>
            </w:tcBorders>
            <w:tcPrChange w:id="667" w:author="L’auteur" w:date="2024-02-17T16:59:00Z">
              <w:tcPr>
                <w:tcW w:w="0" w:type="auto"/>
              </w:tcPr>
            </w:tcPrChange>
          </w:tcPr>
          <w:p w14:paraId="078C498B" w14:textId="77777777" w:rsidR="00BC7531" w:rsidRDefault="00000000">
            <w:pPr>
              <w:ind w:left="8"/>
              <w:jc w:val="center"/>
              <w:pPrChange w:id="668" w:author="L’auteur" w:date="2024-02-17T16:59:00Z">
                <w:pPr>
                  <w:jc w:val="center"/>
                </w:pPr>
              </w:pPrChange>
            </w:pPr>
            <w:r>
              <w:rPr>
                <w:rFonts w:ascii="Century Gothic" w:hAnsi="Century Gothic"/>
                <w:sz w:val="20"/>
                <w:rPrChange w:id="669" w:author="L’auteur" w:date="2024-02-17T16:59:00Z">
                  <w:rPr>
                    <w:rFonts w:eastAsia="Century Gothic"/>
                  </w:rPr>
                </w:rPrChange>
              </w:rPr>
              <w:t xml:space="preserve">Tests d'acceptance: </w:t>
            </w:r>
            <w:ins w:id="670" w:author="L’auteur" w:date="2024-02-17T16:59:00Z">
              <w:r>
                <w:rPr>
                  <w:rFonts w:ascii="Century Gothic" w:eastAsia="Century Gothic" w:hAnsi="Century Gothic" w:cs="Century Gothic"/>
                  <w:sz w:val="20"/>
                </w:rPr>
                <w:t xml:space="preserve"> </w:t>
              </w:r>
            </w:ins>
          </w:p>
          <w:tbl>
            <w:tblPr>
              <w:tblW w:w="100" w:type="auto"/>
              <w:tblCellMar>
                <w:left w:w="10" w:type="dxa"/>
                <w:right w:w="10" w:type="dxa"/>
              </w:tblCellMar>
              <w:tblLook w:val="0000" w:firstRow="0" w:lastRow="0" w:firstColumn="0" w:lastColumn="0" w:noHBand="0" w:noVBand="0"/>
            </w:tblPr>
            <w:tblGrid>
              <w:gridCol w:w="1552"/>
              <w:gridCol w:w="7477"/>
            </w:tblGrid>
            <w:tr w:rsidR="00361537" w14:paraId="6D07F6A1" w14:textId="77777777" w:rsidTr="00D10328">
              <w:trPr>
                <w:del w:id="671" w:author="L’auteur" w:date="2024-02-17T16:59:00Z"/>
              </w:trPr>
              <w:tc>
                <w:tcPr>
                  <w:tcW w:w="0" w:type="auto"/>
                </w:tcPr>
                <w:p w14:paraId="498E3A72" w14:textId="77777777" w:rsidR="00361537" w:rsidRDefault="00361537" w:rsidP="00D10328">
                  <w:pPr>
                    <w:rPr>
                      <w:del w:id="672" w:author="L’auteur" w:date="2024-02-17T16:59:00Z"/>
                    </w:rPr>
                  </w:pPr>
                  <w:del w:id="673" w:author="L’auteur" w:date="2024-02-17T16:59:00Z">
                    <w:r>
                      <w:delText>Salle du Personnel</w:delText>
                    </w:r>
                  </w:del>
                </w:p>
              </w:tc>
              <w:tc>
                <w:tcPr>
                  <w:tcW w:w="0" w:type="auto"/>
                </w:tcPr>
                <w:p w14:paraId="7064FB42" w14:textId="77777777" w:rsidR="00361537" w:rsidRDefault="00361537" w:rsidP="00D10328">
                  <w:pPr>
                    <w:rPr>
                      <w:del w:id="674" w:author="L’auteur" w:date="2024-02-17T16:59:00Z"/>
                    </w:rPr>
                  </w:pPr>
                  <w:del w:id="675" w:author="L’auteur" w:date="2024-02-17T16:59:00Z">
                    <w:r>
                      <w:delText>à ma droite il doit avoir deux distributeurs d'eaux, sur le mur d'en face et non sur la droite après avoir tourner.</w:delText>
                    </w:r>
                  </w:del>
                </w:p>
              </w:tc>
            </w:tr>
            <w:tr w:rsidR="00361537" w14:paraId="3137E1E6" w14:textId="77777777" w:rsidTr="00D10328">
              <w:trPr>
                <w:del w:id="676" w:author="L’auteur" w:date="2024-02-17T16:59:00Z"/>
              </w:trPr>
              <w:tc>
                <w:tcPr>
                  <w:tcW w:w="0" w:type="auto"/>
                </w:tcPr>
                <w:p w14:paraId="658D6ECE" w14:textId="77777777" w:rsidR="00361537" w:rsidRDefault="00361537" w:rsidP="00D10328">
                  <w:pPr>
                    <w:rPr>
                      <w:del w:id="677" w:author="L’auteur" w:date="2024-02-17T16:59:00Z"/>
                    </w:rPr>
                  </w:pPr>
                  <w:del w:id="678" w:author="L’auteur" w:date="2024-02-17T16:59:00Z">
                    <w:r>
                      <w:delText>Table ronde</w:delText>
                    </w:r>
                  </w:del>
                </w:p>
              </w:tc>
              <w:tc>
                <w:tcPr>
                  <w:tcW w:w="0" w:type="auto"/>
                </w:tcPr>
                <w:p w14:paraId="7DE0B976" w14:textId="77777777" w:rsidR="00361537" w:rsidRDefault="00361537" w:rsidP="00D10328">
                  <w:pPr>
                    <w:rPr>
                      <w:del w:id="679" w:author="L’auteur" w:date="2024-02-17T16:59:00Z"/>
                    </w:rPr>
                  </w:pPr>
                  <w:del w:id="680" w:author="L’auteur" w:date="2024-02-17T16:59:00Z">
                    <w:r>
                      <w:delText>Quand je passe la porte Au milieu de la salle  Il y a une table ronde d'un rayon de 1.5 m</w:delText>
                    </w:r>
                  </w:del>
                </w:p>
              </w:tc>
            </w:tr>
            <w:tr w:rsidR="00361537" w14:paraId="46307DDA" w14:textId="77777777" w:rsidTr="00D10328">
              <w:trPr>
                <w:del w:id="681" w:author="L’auteur" w:date="2024-02-17T16:59:00Z"/>
              </w:trPr>
              <w:tc>
                <w:tcPr>
                  <w:tcW w:w="0" w:type="auto"/>
                </w:tcPr>
                <w:p w14:paraId="47E1FC1C" w14:textId="77777777" w:rsidR="00361537" w:rsidRDefault="00361537" w:rsidP="00D10328">
                  <w:pPr>
                    <w:rPr>
                      <w:del w:id="682" w:author="L’auteur" w:date="2024-02-17T16:59:00Z"/>
                    </w:rPr>
                  </w:pPr>
                  <w:del w:id="683" w:author="L’auteur" w:date="2024-02-17T16:59:00Z">
                    <w:r>
                      <w:delText>Chaise</w:delText>
                    </w:r>
                  </w:del>
                </w:p>
              </w:tc>
              <w:tc>
                <w:tcPr>
                  <w:tcW w:w="0" w:type="auto"/>
                </w:tcPr>
                <w:p w14:paraId="4391A9EB" w14:textId="77777777" w:rsidR="00361537" w:rsidRDefault="00361537" w:rsidP="00D10328">
                  <w:pPr>
                    <w:rPr>
                      <w:del w:id="684" w:author="L’auteur" w:date="2024-02-17T16:59:00Z"/>
                    </w:rPr>
                  </w:pPr>
                  <w:del w:id="685" w:author="L’auteur" w:date="2024-02-17T16:59:00Z">
                    <w:r>
                      <w:delText>Il faut 10 chaises autour de la table confortable mais sans roue</w:delText>
                    </w:r>
                  </w:del>
                </w:p>
              </w:tc>
            </w:tr>
            <w:tr w:rsidR="00361537" w14:paraId="5863AF56" w14:textId="77777777" w:rsidTr="00D10328">
              <w:trPr>
                <w:del w:id="686" w:author="L’auteur" w:date="2024-02-17T16:59:00Z"/>
              </w:trPr>
              <w:tc>
                <w:tcPr>
                  <w:tcW w:w="0" w:type="auto"/>
                </w:tcPr>
                <w:p w14:paraId="4D58FA19" w14:textId="77777777" w:rsidR="00361537" w:rsidRDefault="00361537" w:rsidP="00D10328">
                  <w:pPr>
                    <w:rPr>
                      <w:del w:id="687" w:author="L’auteur" w:date="2024-02-17T16:59:00Z"/>
                    </w:rPr>
                  </w:pPr>
                  <w:del w:id="688" w:author="L’auteur" w:date="2024-02-17T16:59:00Z">
                    <w:r>
                      <w:delText>Interrupteur</w:delText>
                    </w:r>
                  </w:del>
                </w:p>
              </w:tc>
              <w:tc>
                <w:tcPr>
                  <w:tcW w:w="0" w:type="auto"/>
                </w:tcPr>
                <w:p w14:paraId="697F6C1E" w14:textId="77777777" w:rsidR="00361537" w:rsidRDefault="00361537" w:rsidP="00D10328">
                  <w:pPr>
                    <w:rPr>
                      <w:del w:id="689" w:author="L’auteur" w:date="2024-02-17T16:59:00Z"/>
                    </w:rPr>
                  </w:pPr>
                  <w:del w:id="690" w:author="L’auteur" w:date="2024-02-17T16:59:00Z">
                    <w:r>
                      <w:delText>Un interrupteur qui peut régler la luminosité de l'ampoule principale de la pièce directement sur la gauche</w:delText>
                    </w:r>
                  </w:del>
                </w:p>
              </w:tc>
            </w:tr>
            <w:tr w:rsidR="00361537" w14:paraId="62ED0346" w14:textId="77777777" w:rsidTr="00D10328">
              <w:trPr>
                <w:del w:id="691" w:author="L’auteur" w:date="2024-02-17T16:59:00Z"/>
              </w:trPr>
              <w:tc>
                <w:tcPr>
                  <w:tcW w:w="0" w:type="auto"/>
                </w:tcPr>
                <w:p w14:paraId="034A5A6D" w14:textId="77777777" w:rsidR="00361537" w:rsidRDefault="00361537" w:rsidP="00D10328">
                  <w:pPr>
                    <w:rPr>
                      <w:del w:id="692" w:author="L’auteur" w:date="2024-02-17T16:59:00Z"/>
                    </w:rPr>
                  </w:pPr>
                  <w:del w:id="693" w:author="L’auteur" w:date="2024-02-17T16:59:00Z">
                    <w:r>
                      <w:delText>Vidéoprojecteur</w:delText>
                    </w:r>
                  </w:del>
                </w:p>
              </w:tc>
              <w:tc>
                <w:tcPr>
                  <w:tcW w:w="0" w:type="auto"/>
                </w:tcPr>
                <w:p w14:paraId="567BB574" w14:textId="77777777" w:rsidR="00361537" w:rsidRDefault="00361537" w:rsidP="00D10328">
                  <w:pPr>
                    <w:rPr>
                      <w:del w:id="694" w:author="L’auteur" w:date="2024-02-17T16:59:00Z"/>
                    </w:rPr>
                  </w:pPr>
                  <w:del w:id="695" w:author="L’auteur" w:date="2024-02-17T16:59:00Z">
                    <w:r>
                      <w:delText>Un Projecteur placé sur un support sur le plafond pour mettre des images, sur un tableau de projection de 300x225 m. a bonne distance du tableau pour une image nette.</w:delText>
                    </w:r>
                  </w:del>
                </w:p>
              </w:tc>
            </w:tr>
            <w:tr w:rsidR="00361537" w14:paraId="04CE91F9" w14:textId="77777777" w:rsidTr="00D10328">
              <w:trPr>
                <w:del w:id="696" w:author="L’auteur" w:date="2024-02-17T16:59:00Z"/>
              </w:trPr>
              <w:tc>
                <w:tcPr>
                  <w:tcW w:w="0" w:type="auto"/>
                </w:tcPr>
                <w:p w14:paraId="39A386FF" w14:textId="77777777" w:rsidR="00361537" w:rsidRDefault="00361537" w:rsidP="00D10328">
                  <w:pPr>
                    <w:rPr>
                      <w:del w:id="697" w:author="L’auteur" w:date="2024-02-17T16:59:00Z"/>
                    </w:rPr>
                  </w:pPr>
                  <w:del w:id="698" w:author="L’auteur" w:date="2024-02-17T16:59:00Z">
                    <w:r>
                      <w:delText>Armoire</w:delText>
                    </w:r>
                  </w:del>
                </w:p>
              </w:tc>
              <w:tc>
                <w:tcPr>
                  <w:tcW w:w="0" w:type="auto"/>
                </w:tcPr>
                <w:p w14:paraId="517EB40F" w14:textId="77777777" w:rsidR="00361537" w:rsidRDefault="00361537" w:rsidP="00D10328">
                  <w:pPr>
                    <w:rPr>
                      <w:del w:id="699" w:author="L’auteur" w:date="2024-02-17T16:59:00Z"/>
                    </w:rPr>
                  </w:pPr>
                  <w:del w:id="700" w:author="L’auteur" w:date="2024-02-17T16:59:00Z">
                    <w:r>
                      <w:delText>Une Armoire au fond à gauche de la pièce la poignée de la porte face au mur où est placé la porte 80x52 environ pour y placer des matériaux d'échange.</w:delText>
                    </w:r>
                  </w:del>
                </w:p>
              </w:tc>
            </w:tr>
            <w:tr w:rsidR="00361537" w14:paraId="0A5BF603" w14:textId="77777777" w:rsidTr="00D10328">
              <w:trPr>
                <w:del w:id="701" w:author="L’auteur" w:date="2024-02-17T16:59:00Z"/>
              </w:trPr>
              <w:tc>
                <w:tcPr>
                  <w:tcW w:w="0" w:type="auto"/>
                </w:tcPr>
                <w:p w14:paraId="03C2ADDD" w14:textId="77777777" w:rsidR="00361537" w:rsidRDefault="00361537" w:rsidP="00D10328">
                  <w:pPr>
                    <w:rPr>
                      <w:del w:id="702" w:author="L’auteur" w:date="2024-02-17T16:59:00Z"/>
                    </w:rPr>
                  </w:pPr>
                  <w:del w:id="703" w:author="L’auteur" w:date="2024-02-17T16:59:00Z">
                    <w:r>
                      <w:delText>La porte</w:delText>
                    </w:r>
                  </w:del>
                </w:p>
              </w:tc>
              <w:tc>
                <w:tcPr>
                  <w:tcW w:w="0" w:type="auto"/>
                </w:tcPr>
                <w:p w14:paraId="5E94B7CC" w14:textId="77777777" w:rsidR="00361537" w:rsidRDefault="00361537" w:rsidP="00D10328">
                  <w:pPr>
                    <w:rPr>
                      <w:del w:id="704" w:author="L’auteur" w:date="2024-02-17T16:59:00Z"/>
                    </w:rPr>
                  </w:pPr>
                  <w:del w:id="705" w:author="L’auteur" w:date="2024-02-17T16:59:00Z">
                    <w:r>
                      <w:delText>La porte sera placé à la gauche du mur qui donnera sur le couloir</w:delText>
                    </w:r>
                  </w:del>
                </w:p>
              </w:tc>
            </w:tr>
            <w:tr w:rsidR="00361537" w14:paraId="2B9A8F1B" w14:textId="77777777" w:rsidTr="00D10328">
              <w:trPr>
                <w:del w:id="706" w:author="L’auteur" w:date="2024-02-17T16:59:00Z"/>
              </w:trPr>
              <w:tc>
                <w:tcPr>
                  <w:tcW w:w="0" w:type="auto"/>
                </w:tcPr>
                <w:p w14:paraId="04F98FF5" w14:textId="77777777" w:rsidR="00361537" w:rsidRDefault="00361537" w:rsidP="00D10328">
                  <w:pPr>
                    <w:rPr>
                      <w:del w:id="707" w:author="L’auteur" w:date="2024-02-17T16:59:00Z"/>
                    </w:rPr>
                  </w:pPr>
                  <w:del w:id="708" w:author="L’auteur" w:date="2024-02-17T16:59:00Z">
                    <w:r>
                      <w:delText>Lumière connecté</w:delText>
                    </w:r>
                  </w:del>
                </w:p>
              </w:tc>
              <w:tc>
                <w:tcPr>
                  <w:tcW w:w="0" w:type="auto"/>
                </w:tcPr>
                <w:p w14:paraId="75146CB0" w14:textId="77777777" w:rsidR="00361537" w:rsidRDefault="00361537" w:rsidP="00D10328">
                  <w:pPr>
                    <w:rPr>
                      <w:del w:id="709" w:author="L’auteur" w:date="2024-02-17T16:59:00Z"/>
                    </w:rPr>
                  </w:pPr>
                  <w:del w:id="710" w:author="L’auteur" w:date="2024-02-17T16:59:00Z">
                    <w:r>
                      <w:delText>Des Lumières plafonniers en lignes sur la longueur de la pièce ( colonne 4 ligne 2 ) 5 m d'écart.</w:delText>
                    </w:r>
                  </w:del>
                </w:p>
              </w:tc>
            </w:tr>
            <w:tr w:rsidR="00361537" w14:paraId="0C424EEB" w14:textId="77777777" w:rsidTr="00D10328">
              <w:trPr>
                <w:del w:id="711" w:author="L’auteur" w:date="2024-02-17T16:59:00Z"/>
              </w:trPr>
              <w:tc>
                <w:tcPr>
                  <w:tcW w:w="0" w:type="auto"/>
                </w:tcPr>
                <w:p w14:paraId="6370B953" w14:textId="77777777" w:rsidR="00361537" w:rsidRDefault="00361537" w:rsidP="00D10328">
                  <w:pPr>
                    <w:rPr>
                      <w:del w:id="712" w:author="L’auteur" w:date="2024-02-17T16:59:00Z"/>
                    </w:rPr>
                  </w:pPr>
                  <w:del w:id="713" w:author="L’auteur" w:date="2024-02-17T16:59:00Z">
                    <w:r>
                      <w:delText>Pièce</w:delText>
                    </w:r>
                  </w:del>
                </w:p>
              </w:tc>
              <w:tc>
                <w:tcPr>
                  <w:tcW w:w="0" w:type="auto"/>
                </w:tcPr>
                <w:p w14:paraId="7682A008" w14:textId="77777777" w:rsidR="00361537" w:rsidRDefault="00361537" w:rsidP="00D10328">
                  <w:pPr>
                    <w:rPr>
                      <w:del w:id="714" w:author="L’auteur" w:date="2024-02-17T16:59:00Z"/>
                    </w:rPr>
                  </w:pPr>
                  <w:del w:id="715" w:author="L’auteur" w:date="2024-02-17T16:59:00Z">
                    <w:r>
                      <w:delText>La pièce fera minimum 50 m carré derrière la table de réception</w:delText>
                    </w:r>
                  </w:del>
                </w:p>
              </w:tc>
            </w:tr>
          </w:tbl>
          <w:p w14:paraId="2BEE0BED" w14:textId="77777777" w:rsidR="00BC7531" w:rsidRDefault="00000000">
            <w:pPr>
              <w:spacing w:line="252" w:lineRule="auto"/>
              <w:ind w:left="10"/>
              <w:rPr>
                <w:ins w:id="716" w:author="L’auteur" w:date="2024-02-17T16:59:00Z"/>
              </w:rPr>
            </w:pPr>
            <w:ins w:id="717" w:author="L’auteur" w:date="2024-02-17T16:59:00Z">
              <w:r>
                <w:rPr>
                  <w:rFonts w:ascii="Century Gothic" w:eastAsia="Century Gothic" w:hAnsi="Century Gothic" w:cs="Century Gothic"/>
                  <w:sz w:val="20"/>
                </w:rPr>
                <w:t xml:space="preserve">Salle du </w:t>
              </w:r>
              <w:r>
                <w:rPr>
                  <w:rFonts w:ascii="Century Gothic" w:eastAsia="Century Gothic" w:hAnsi="Century Gothic" w:cs="Century Gothic"/>
                  <w:sz w:val="20"/>
                </w:rPr>
                <w:tab/>
                <w:t xml:space="preserve">à ma droite il doit avoir deux distributeurs d'eaux, sur le mur d'en face et Personnel </w:t>
              </w:r>
              <w:r>
                <w:rPr>
                  <w:rFonts w:ascii="Century Gothic" w:eastAsia="Century Gothic" w:hAnsi="Century Gothic" w:cs="Century Gothic"/>
                  <w:sz w:val="20"/>
                </w:rPr>
                <w:tab/>
                <w:t xml:space="preserve">non sur la droite après avoir tourner. </w:t>
              </w:r>
            </w:ins>
          </w:p>
          <w:p w14:paraId="664C3FF0" w14:textId="77777777" w:rsidR="00BC7531" w:rsidRDefault="00000000">
            <w:pPr>
              <w:spacing w:after="18" w:line="229" w:lineRule="auto"/>
              <w:ind w:left="1691" w:hanging="1681"/>
              <w:jc w:val="both"/>
              <w:rPr>
                <w:ins w:id="718" w:author="L’auteur" w:date="2024-02-17T16:59:00Z"/>
              </w:rPr>
            </w:pPr>
            <w:ins w:id="719" w:author="L’auteur" w:date="2024-02-17T16:59:00Z">
              <w:r>
                <w:rPr>
                  <w:rFonts w:ascii="Century Gothic" w:eastAsia="Century Gothic" w:hAnsi="Century Gothic" w:cs="Century Gothic"/>
                  <w:sz w:val="20"/>
                </w:rPr>
                <w:t xml:space="preserve">Table ronde Quand je passe la porte Au milieu de la salle  Il y a une table ronde d'un rayon de 1.5 m </w:t>
              </w:r>
            </w:ins>
          </w:p>
          <w:p w14:paraId="163DC6E9" w14:textId="77777777" w:rsidR="00BC7531" w:rsidRDefault="00000000">
            <w:pPr>
              <w:tabs>
                <w:tab w:val="center" w:pos="4718"/>
              </w:tabs>
              <w:rPr>
                <w:ins w:id="720" w:author="L’auteur" w:date="2024-02-17T16:59:00Z"/>
              </w:rPr>
            </w:pPr>
            <w:ins w:id="721" w:author="L’auteur" w:date="2024-02-17T16:59:00Z">
              <w:r>
                <w:rPr>
                  <w:rFonts w:ascii="Century Gothic" w:eastAsia="Century Gothic" w:hAnsi="Century Gothic" w:cs="Century Gothic"/>
                  <w:sz w:val="20"/>
                </w:rPr>
                <w:t xml:space="preserve">Chaise </w:t>
              </w:r>
              <w:r>
                <w:rPr>
                  <w:rFonts w:ascii="Century Gothic" w:eastAsia="Century Gothic" w:hAnsi="Century Gothic" w:cs="Century Gothic"/>
                  <w:sz w:val="20"/>
                </w:rPr>
                <w:tab/>
                <w:t xml:space="preserve">Il faut 10 chaises autour de la table confortable mais sans roue </w:t>
              </w:r>
            </w:ins>
          </w:p>
          <w:p w14:paraId="5B04A1A0" w14:textId="77777777" w:rsidR="00BC7531" w:rsidRDefault="00000000">
            <w:pPr>
              <w:spacing w:line="235" w:lineRule="auto"/>
              <w:ind w:left="1691" w:hanging="1681"/>
              <w:rPr>
                <w:ins w:id="722" w:author="L’auteur" w:date="2024-02-17T16:59:00Z"/>
              </w:rPr>
            </w:pPr>
            <w:ins w:id="723" w:author="L’auteur" w:date="2024-02-17T16:59:00Z">
              <w:r>
                <w:rPr>
                  <w:rFonts w:ascii="Century Gothic" w:eastAsia="Century Gothic" w:hAnsi="Century Gothic" w:cs="Century Gothic"/>
                  <w:sz w:val="20"/>
                </w:rPr>
                <w:t xml:space="preserve">Interrupteur </w:t>
              </w:r>
              <w:r>
                <w:rPr>
                  <w:rFonts w:ascii="Century Gothic" w:eastAsia="Century Gothic" w:hAnsi="Century Gothic" w:cs="Century Gothic"/>
                  <w:sz w:val="20"/>
                </w:rPr>
                <w:tab/>
                <w:t xml:space="preserve">Un interrupteur qui peut régler la luminosité de l'ampoule principale de la pièce directement sur la gauche </w:t>
              </w:r>
            </w:ins>
          </w:p>
          <w:p w14:paraId="5BB94DD1" w14:textId="77777777" w:rsidR="00BC7531" w:rsidRDefault="00000000">
            <w:pPr>
              <w:spacing w:after="15" w:line="232" w:lineRule="auto"/>
              <w:ind w:left="1691" w:hanging="1681"/>
              <w:rPr>
                <w:ins w:id="724" w:author="L’auteur" w:date="2024-02-17T16:59:00Z"/>
              </w:rPr>
            </w:pPr>
            <w:ins w:id="725" w:author="L’auteur" w:date="2024-02-17T16:59:00Z">
              <w:r>
                <w:rPr>
                  <w:rFonts w:ascii="Century Gothic" w:eastAsia="Century Gothic" w:hAnsi="Century Gothic" w:cs="Century Gothic"/>
                  <w:sz w:val="20"/>
                </w:rPr>
                <w:t xml:space="preserve">Vidéoprojecteur Un Projecteur placé sur un support sur le plafond pour mettre des images, sur un tableau de projection de 300x225 m. a bonne distance du tableau pour une image nette. </w:t>
              </w:r>
            </w:ins>
          </w:p>
          <w:p w14:paraId="6EEB2AD5" w14:textId="77777777" w:rsidR="00BC7531" w:rsidRDefault="00000000">
            <w:pPr>
              <w:spacing w:after="14" w:line="234" w:lineRule="auto"/>
              <w:ind w:left="1691" w:hanging="1681"/>
              <w:rPr>
                <w:ins w:id="726" w:author="L’auteur" w:date="2024-02-17T16:59:00Z"/>
              </w:rPr>
            </w:pPr>
            <w:ins w:id="727" w:author="L’auteur" w:date="2024-02-17T16:59:00Z">
              <w:r>
                <w:rPr>
                  <w:rFonts w:ascii="Century Gothic" w:eastAsia="Century Gothic" w:hAnsi="Century Gothic" w:cs="Century Gothic"/>
                  <w:sz w:val="20"/>
                </w:rPr>
                <w:t xml:space="preserve">Armoire </w:t>
              </w:r>
              <w:r>
                <w:rPr>
                  <w:rFonts w:ascii="Century Gothic" w:eastAsia="Century Gothic" w:hAnsi="Century Gothic" w:cs="Century Gothic"/>
                  <w:sz w:val="20"/>
                </w:rPr>
                <w:tab/>
                <w:t xml:space="preserve">Une Armoire au fond à gauche de la pièce la poignée de la porte face au mur où est placé la porte 80x52 environ pour y placer des matériaux d'échange. </w:t>
              </w:r>
            </w:ins>
          </w:p>
          <w:p w14:paraId="4ED71A66" w14:textId="77777777" w:rsidR="00BC7531" w:rsidRDefault="00000000">
            <w:pPr>
              <w:spacing w:after="10" w:line="249" w:lineRule="auto"/>
              <w:ind w:left="10" w:right="135"/>
              <w:rPr>
                <w:ins w:id="728" w:author="L’auteur" w:date="2024-02-17T16:59:00Z"/>
              </w:rPr>
            </w:pPr>
            <w:ins w:id="729" w:author="L’auteur" w:date="2024-02-17T16:59:00Z">
              <w:r>
                <w:rPr>
                  <w:rFonts w:ascii="Century Gothic" w:eastAsia="Century Gothic" w:hAnsi="Century Gothic" w:cs="Century Gothic"/>
                  <w:sz w:val="20"/>
                </w:rPr>
                <w:t xml:space="preserve">La porte </w:t>
              </w:r>
              <w:r>
                <w:rPr>
                  <w:rFonts w:ascii="Century Gothic" w:eastAsia="Century Gothic" w:hAnsi="Century Gothic" w:cs="Century Gothic"/>
                  <w:sz w:val="20"/>
                </w:rPr>
                <w:tab/>
                <w:t xml:space="preserve">La porte sera placé à la gauche du mur qui donnera sur le couloir Lumière </w:t>
              </w:r>
              <w:r>
                <w:rPr>
                  <w:rFonts w:ascii="Century Gothic" w:eastAsia="Century Gothic" w:hAnsi="Century Gothic" w:cs="Century Gothic"/>
                  <w:sz w:val="20"/>
                </w:rPr>
                <w:tab/>
                <w:t xml:space="preserve">Des Lumières plafonniers en lignes sur la longueur de la pièce ( colonne 4 connecté </w:t>
              </w:r>
              <w:r>
                <w:rPr>
                  <w:rFonts w:ascii="Century Gothic" w:eastAsia="Century Gothic" w:hAnsi="Century Gothic" w:cs="Century Gothic"/>
                  <w:sz w:val="20"/>
                </w:rPr>
                <w:tab/>
                <w:t xml:space="preserve">ligne 2 ) 5 m d'écart. </w:t>
              </w:r>
            </w:ins>
          </w:p>
          <w:p w14:paraId="2D1C9FFC" w14:textId="77777777" w:rsidR="00BC7531" w:rsidRDefault="00000000">
            <w:pPr>
              <w:tabs>
                <w:tab w:val="center" w:pos="4816"/>
              </w:tabs>
              <w:pPrChange w:id="730" w:author="L’auteur" w:date="2024-02-17T16:59:00Z">
                <w:pPr/>
              </w:pPrChange>
            </w:pPr>
            <w:ins w:id="731" w:author="L’auteur" w:date="2024-02-17T16:59:00Z">
              <w:r>
                <w:rPr>
                  <w:rFonts w:ascii="Century Gothic" w:eastAsia="Century Gothic" w:hAnsi="Century Gothic" w:cs="Century Gothic"/>
                  <w:sz w:val="2"/>
                </w:rPr>
                <w:t xml:space="preserve"> </w:t>
              </w:r>
              <w:r>
                <w:rPr>
                  <w:rFonts w:ascii="Century Gothic" w:eastAsia="Century Gothic" w:hAnsi="Century Gothic" w:cs="Century Gothic"/>
                  <w:sz w:val="20"/>
                </w:rPr>
                <w:t xml:space="preserve">Pièce </w:t>
              </w:r>
              <w:r>
                <w:rPr>
                  <w:rFonts w:ascii="Century Gothic" w:eastAsia="Century Gothic" w:hAnsi="Century Gothic" w:cs="Century Gothic"/>
                  <w:sz w:val="20"/>
                </w:rPr>
                <w:tab/>
                <w:t xml:space="preserve">La pièce fera minimum 50 m carré derrière la table de réception </w:t>
              </w:r>
            </w:ins>
          </w:p>
        </w:tc>
      </w:tr>
    </w:tbl>
    <w:p w14:paraId="66DA3229" w14:textId="77777777" w:rsidR="00361537" w:rsidRDefault="00361537" w:rsidP="00361537">
      <w:pPr>
        <w:rPr>
          <w:del w:id="732" w:author="L’auteur" w:date="2024-02-17T16:59:00Z"/>
        </w:rPr>
      </w:pPr>
    </w:p>
    <w:p w14:paraId="2BC2BD7F" w14:textId="77777777" w:rsidR="00BC7531" w:rsidRDefault="00000000">
      <w:pPr>
        <w:spacing w:after="171"/>
        <w:rPr>
          <w:ins w:id="733" w:author="L’auteur" w:date="2024-02-17T16:59:00Z"/>
        </w:rPr>
      </w:pPr>
      <w:ins w:id="734" w:author="L’auteur" w:date="2024-02-17T16:59:00Z">
        <w:r>
          <w:rPr>
            <w:rFonts w:ascii="Century Gothic" w:eastAsia="Century Gothic" w:hAnsi="Century Gothic" w:cs="Century Gothic"/>
            <w:sz w:val="20"/>
          </w:rPr>
          <w:t xml:space="preserve"> </w:t>
        </w:r>
      </w:ins>
    </w:p>
    <w:p w14:paraId="68EC6A14" w14:textId="77777777" w:rsidR="00BC7531" w:rsidRDefault="00000000">
      <w:pPr>
        <w:pStyle w:val="Titre2"/>
        <w:ind w:left="1131"/>
        <w:pPrChange w:id="735" w:author="L’auteur" w:date="2024-02-17T16:59:00Z">
          <w:pPr>
            <w:pStyle w:val="Titre3"/>
            <w:numPr>
              <w:ilvl w:val="0"/>
            </w:numPr>
            <w:tabs>
              <w:tab w:val="clear" w:pos="1814"/>
            </w:tabs>
            <w:ind w:left="0" w:firstLine="0"/>
          </w:pPr>
        </w:pPrChange>
      </w:pPr>
      <w:ins w:id="736" w:author="L’auteur" w:date="2024-02-17T16:59:00Z">
        <w:r>
          <w:rPr>
            <w:b w:val="0"/>
            <w:i/>
            <w:sz w:val="24"/>
          </w:rPr>
          <w:t>3.1.4</w:t>
        </w:r>
        <w:r>
          <w:rPr>
            <w:rFonts w:ascii="Arial" w:eastAsia="Arial" w:hAnsi="Arial" w:cs="Arial"/>
            <w:b w:val="0"/>
            <w:i/>
            <w:sz w:val="24"/>
          </w:rPr>
          <w:t xml:space="preserve"> </w:t>
        </w:r>
      </w:ins>
      <w:bookmarkStart w:id="737" w:name="_Toc1714938599"/>
      <w:r>
        <w:rPr>
          <w:b w:val="0"/>
          <w:i/>
          <w:sz w:val="24"/>
          <w:rPrChange w:id="738" w:author="L’auteur" w:date="2024-02-17T16:59:00Z">
            <w:rPr>
              <w:rFonts w:eastAsia="Century Gothic"/>
            </w:rPr>
          </w:rPrChange>
        </w:rPr>
        <w:t>salle d'hôtel</w:t>
      </w:r>
      <w:bookmarkEnd w:id="737"/>
      <w:ins w:id="739" w:author="L’auteur" w:date="2024-02-17T16:59:00Z">
        <w:r>
          <w:rPr>
            <w:b w:val="0"/>
            <w:i/>
            <w:sz w:val="24"/>
          </w:rPr>
          <w:t xml:space="preserve"> </w:t>
        </w:r>
      </w:ins>
    </w:p>
    <w:tbl>
      <w:tblPr>
        <w:tblStyle w:val="TableGrid"/>
        <w:tblW w:w="9064" w:type="dxa"/>
        <w:tblInd w:w="5" w:type="dxa"/>
        <w:tblCellMar>
          <w:top w:w="45" w:type="dxa"/>
          <w:left w:w="10" w:type="dxa"/>
          <w:bottom w:w="0" w:type="dxa"/>
          <w:right w:w="31" w:type="dxa"/>
        </w:tblCellMar>
        <w:tblLook w:val="04A0" w:firstRow="1" w:lastRow="0" w:firstColumn="1" w:lastColumn="0" w:noHBand="0" w:noVBand="1"/>
        <w:tblPrChange w:id="740" w:author="L’auteur" w:date="2024-02-17T16:59:00Z">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PrChange>
      </w:tblPr>
      <w:tblGrid>
        <w:gridCol w:w="9064"/>
        <w:tblGridChange w:id="741">
          <w:tblGrid>
            <w:gridCol w:w="9058"/>
          </w:tblGrid>
        </w:tblGridChange>
      </w:tblGrid>
      <w:tr w:rsidR="00BC7531" w14:paraId="51EEA729" w14:textId="77777777">
        <w:trPr>
          <w:trHeight w:val="245"/>
        </w:trPr>
        <w:tc>
          <w:tcPr>
            <w:tcW w:w="9064" w:type="dxa"/>
            <w:tcBorders>
              <w:top w:val="single" w:sz="4" w:space="0" w:color="000000"/>
              <w:left w:val="single" w:sz="4" w:space="0" w:color="000000"/>
              <w:bottom w:val="single" w:sz="4" w:space="0" w:color="000000"/>
              <w:right w:val="single" w:sz="4" w:space="0" w:color="000000"/>
            </w:tcBorders>
            <w:tcPrChange w:id="742" w:author="L’auteur" w:date="2024-02-17T16:59:00Z">
              <w:tcPr>
                <w:tcW w:w="0" w:type="auto"/>
              </w:tcPr>
            </w:tcPrChange>
          </w:tcPr>
          <w:p w14:paraId="50AE8344" w14:textId="77777777" w:rsidR="00BC7531" w:rsidRDefault="00000000" w:rsidP="00437635">
            <w:r>
              <w:rPr>
                <w:rFonts w:ascii="Century Gothic" w:hAnsi="Century Gothic"/>
                <w:sz w:val="20"/>
                <w:rPrChange w:id="743" w:author="L’auteur" w:date="2024-02-17T16:59:00Z">
                  <w:rPr>
                    <w:rFonts w:eastAsia="Century Gothic"/>
                  </w:rPr>
                </w:rPrChange>
              </w:rPr>
              <w:t>En tant que travailleur je veux une salle de relax dans hôtel  pour repos</w:t>
            </w:r>
            <w:ins w:id="744" w:author="L’auteur" w:date="2024-02-17T16:59:00Z">
              <w:r>
                <w:rPr>
                  <w:rFonts w:ascii="Century Gothic" w:eastAsia="Century Gothic" w:hAnsi="Century Gothic" w:cs="Century Gothic"/>
                  <w:sz w:val="20"/>
                </w:rPr>
                <w:t xml:space="preserve"> </w:t>
              </w:r>
            </w:ins>
          </w:p>
        </w:tc>
      </w:tr>
      <w:tr w:rsidR="00BC7531" w14:paraId="772436DA" w14:textId="77777777">
        <w:trPr>
          <w:trHeight w:val="2156"/>
        </w:trPr>
        <w:tc>
          <w:tcPr>
            <w:tcW w:w="9064" w:type="dxa"/>
            <w:tcBorders>
              <w:top w:val="single" w:sz="4" w:space="0" w:color="000000"/>
              <w:left w:val="single" w:sz="4" w:space="0" w:color="000000"/>
              <w:bottom w:val="single" w:sz="4" w:space="0" w:color="000000"/>
              <w:right w:val="single" w:sz="4" w:space="0" w:color="000000"/>
            </w:tcBorders>
            <w:tcPrChange w:id="745" w:author="L’auteur" w:date="2024-02-17T16:59:00Z">
              <w:tcPr>
                <w:tcW w:w="0" w:type="auto"/>
              </w:tcPr>
            </w:tcPrChange>
          </w:tcPr>
          <w:p w14:paraId="4B8FB978" w14:textId="77777777" w:rsidR="00BC7531" w:rsidRDefault="00000000">
            <w:pPr>
              <w:ind w:left="15"/>
              <w:jc w:val="center"/>
              <w:pPrChange w:id="746" w:author="L’auteur" w:date="2024-02-17T16:59:00Z">
                <w:pPr>
                  <w:jc w:val="center"/>
                </w:pPr>
              </w:pPrChange>
            </w:pPr>
            <w:r>
              <w:rPr>
                <w:rFonts w:ascii="Century Gothic" w:hAnsi="Century Gothic"/>
                <w:sz w:val="20"/>
                <w:rPrChange w:id="747" w:author="L’auteur" w:date="2024-02-17T16:59:00Z">
                  <w:rPr>
                    <w:rFonts w:eastAsia="Century Gothic"/>
                  </w:rPr>
                </w:rPrChange>
              </w:rPr>
              <w:t xml:space="preserve">Tests d'acceptance: </w:t>
            </w:r>
            <w:ins w:id="748" w:author="L’auteur" w:date="2024-02-17T16:59:00Z">
              <w:r>
                <w:rPr>
                  <w:rFonts w:ascii="Century Gothic" w:eastAsia="Century Gothic" w:hAnsi="Century Gothic" w:cs="Century Gothic"/>
                  <w:sz w:val="20"/>
                </w:rPr>
                <w:t xml:space="preserve"> </w:t>
              </w:r>
            </w:ins>
          </w:p>
          <w:tbl>
            <w:tblPr>
              <w:tblW w:w="100" w:type="auto"/>
              <w:tblCellMar>
                <w:left w:w="10" w:type="dxa"/>
                <w:right w:w="10" w:type="dxa"/>
              </w:tblCellMar>
              <w:tblLook w:val="0000" w:firstRow="0" w:lastRow="0" w:firstColumn="0" w:lastColumn="0" w:noHBand="0" w:noVBand="0"/>
            </w:tblPr>
            <w:tblGrid>
              <w:gridCol w:w="664"/>
              <w:gridCol w:w="7500"/>
            </w:tblGrid>
            <w:tr w:rsidR="00361537" w14:paraId="7387A018" w14:textId="77777777" w:rsidTr="00D10328">
              <w:trPr>
                <w:del w:id="749" w:author="L’auteur" w:date="2024-02-17T16:59:00Z"/>
              </w:trPr>
              <w:tc>
                <w:tcPr>
                  <w:tcW w:w="0" w:type="auto"/>
                </w:tcPr>
                <w:p w14:paraId="5BC32FDA" w14:textId="77777777" w:rsidR="00361537" w:rsidRDefault="00361537" w:rsidP="00D10328">
                  <w:pPr>
                    <w:rPr>
                      <w:del w:id="750" w:author="L’auteur" w:date="2024-02-17T16:59:00Z"/>
                    </w:rPr>
                  </w:pPr>
                  <w:del w:id="751" w:author="L’auteur" w:date="2024-02-17T16:59:00Z">
                    <w:r>
                      <w:delText>inter</w:delText>
                    </w:r>
                  </w:del>
                </w:p>
              </w:tc>
              <w:tc>
                <w:tcPr>
                  <w:tcW w:w="0" w:type="auto"/>
                </w:tcPr>
                <w:p w14:paraId="6A0F99AE" w14:textId="77777777" w:rsidR="00361537" w:rsidRDefault="00361537" w:rsidP="00D10328">
                  <w:pPr>
                    <w:rPr>
                      <w:del w:id="752" w:author="L’auteur" w:date="2024-02-17T16:59:00Z"/>
                    </w:rPr>
                  </w:pPr>
                  <w:del w:id="753" w:author="L’auteur" w:date="2024-02-17T16:59:00Z">
                    <w:r>
                      <w:delText>Dans la salle  quand j'entre je vois un grand tapis bleu</w:delText>
                    </w:r>
                  </w:del>
                </w:p>
              </w:tc>
            </w:tr>
            <w:tr w:rsidR="00361537" w14:paraId="6CB06F08" w14:textId="77777777" w:rsidTr="00D10328">
              <w:trPr>
                <w:del w:id="754" w:author="L’auteur" w:date="2024-02-17T16:59:00Z"/>
              </w:trPr>
              <w:tc>
                <w:tcPr>
                  <w:tcW w:w="0" w:type="auto"/>
                </w:tcPr>
                <w:p w14:paraId="3515AA89" w14:textId="77777777" w:rsidR="00361537" w:rsidRDefault="00361537" w:rsidP="00D10328">
                  <w:pPr>
                    <w:rPr>
                      <w:del w:id="755" w:author="L’auteur" w:date="2024-02-17T16:59:00Z"/>
                    </w:rPr>
                  </w:pPr>
                  <w:del w:id="756" w:author="L’auteur" w:date="2024-02-17T16:59:00Z">
                    <w:r>
                      <w:delText>inter2</w:delText>
                    </w:r>
                  </w:del>
                </w:p>
              </w:tc>
              <w:tc>
                <w:tcPr>
                  <w:tcW w:w="0" w:type="auto"/>
                </w:tcPr>
                <w:p w14:paraId="1B3C2050" w14:textId="77777777" w:rsidR="00361537" w:rsidRDefault="00361537" w:rsidP="00D10328">
                  <w:pPr>
                    <w:rPr>
                      <w:del w:id="757" w:author="L’auteur" w:date="2024-02-17T16:59:00Z"/>
                    </w:rPr>
                  </w:pPr>
                  <w:del w:id="758" w:author="L’auteur" w:date="2024-02-17T16:59:00Z">
                    <w:r>
                      <w:delText>Dans la salle quand j'entre je vois les murs blancs</w:delText>
                    </w:r>
                  </w:del>
                </w:p>
              </w:tc>
            </w:tr>
            <w:tr w:rsidR="00361537" w14:paraId="4C9F00B1" w14:textId="77777777" w:rsidTr="00D10328">
              <w:trPr>
                <w:del w:id="759" w:author="L’auteur" w:date="2024-02-17T16:59:00Z"/>
              </w:trPr>
              <w:tc>
                <w:tcPr>
                  <w:tcW w:w="0" w:type="auto"/>
                </w:tcPr>
                <w:p w14:paraId="47A07B2B" w14:textId="77777777" w:rsidR="00361537" w:rsidRDefault="00361537" w:rsidP="00D10328">
                  <w:pPr>
                    <w:rPr>
                      <w:del w:id="760" w:author="L’auteur" w:date="2024-02-17T16:59:00Z"/>
                    </w:rPr>
                  </w:pPr>
                  <w:del w:id="761" w:author="L’auteur" w:date="2024-02-17T16:59:00Z">
                    <w:r>
                      <w:delText>inter 3</w:delText>
                    </w:r>
                  </w:del>
                </w:p>
              </w:tc>
              <w:tc>
                <w:tcPr>
                  <w:tcW w:w="0" w:type="auto"/>
                </w:tcPr>
                <w:p w14:paraId="72A204CC" w14:textId="77777777" w:rsidR="00361537" w:rsidRDefault="00361537" w:rsidP="00D10328">
                  <w:pPr>
                    <w:rPr>
                      <w:del w:id="762" w:author="L’auteur" w:date="2024-02-17T16:59:00Z"/>
                    </w:rPr>
                  </w:pPr>
                  <w:del w:id="763" w:author="L’auteur" w:date="2024-02-17T16:59:00Z">
                    <w:r>
                      <w:delText>la salle a besoin d'être 10 sur 7 m avec un toilette séparé</w:delText>
                    </w:r>
                  </w:del>
                </w:p>
              </w:tc>
            </w:tr>
            <w:tr w:rsidR="00361537" w14:paraId="0ECB5BF5" w14:textId="77777777" w:rsidTr="00D10328">
              <w:trPr>
                <w:del w:id="764" w:author="L’auteur" w:date="2024-02-17T16:59:00Z"/>
              </w:trPr>
              <w:tc>
                <w:tcPr>
                  <w:tcW w:w="0" w:type="auto"/>
                </w:tcPr>
                <w:p w14:paraId="0AEA6670" w14:textId="77777777" w:rsidR="00361537" w:rsidRDefault="00361537" w:rsidP="00D10328">
                  <w:pPr>
                    <w:rPr>
                      <w:del w:id="765" w:author="L’auteur" w:date="2024-02-17T16:59:00Z"/>
                    </w:rPr>
                  </w:pPr>
                  <w:del w:id="766" w:author="L’auteur" w:date="2024-02-17T16:59:00Z">
                    <w:r>
                      <w:delText>lits</w:delText>
                    </w:r>
                  </w:del>
                </w:p>
              </w:tc>
              <w:tc>
                <w:tcPr>
                  <w:tcW w:w="0" w:type="auto"/>
                </w:tcPr>
                <w:p w14:paraId="5D688BE3" w14:textId="77777777" w:rsidR="00361537" w:rsidRDefault="00361537" w:rsidP="00D10328">
                  <w:pPr>
                    <w:rPr>
                      <w:del w:id="767" w:author="L’auteur" w:date="2024-02-17T16:59:00Z"/>
                    </w:rPr>
                  </w:pPr>
                  <w:del w:id="768" w:author="L’auteur" w:date="2024-02-17T16:59:00Z">
                    <w:r>
                      <w:delText>Dans la salle quand j'entre il y a 1 petit et 1 grand lit à droite de la porte</w:delText>
                    </w:r>
                  </w:del>
                </w:p>
              </w:tc>
            </w:tr>
            <w:tr w:rsidR="00361537" w14:paraId="54F75A79" w14:textId="77777777" w:rsidTr="00D10328">
              <w:trPr>
                <w:del w:id="769" w:author="L’auteur" w:date="2024-02-17T16:59:00Z"/>
              </w:trPr>
              <w:tc>
                <w:tcPr>
                  <w:tcW w:w="0" w:type="auto"/>
                </w:tcPr>
                <w:p w14:paraId="2A938D56" w14:textId="77777777" w:rsidR="00361537" w:rsidRDefault="00361537" w:rsidP="00D10328">
                  <w:pPr>
                    <w:rPr>
                      <w:del w:id="770" w:author="L’auteur" w:date="2024-02-17T16:59:00Z"/>
                    </w:rPr>
                  </w:pPr>
                  <w:del w:id="771" w:author="L’auteur" w:date="2024-02-17T16:59:00Z">
                    <w:r>
                      <w:delText>balcon</w:delText>
                    </w:r>
                  </w:del>
                </w:p>
              </w:tc>
              <w:tc>
                <w:tcPr>
                  <w:tcW w:w="0" w:type="auto"/>
                </w:tcPr>
                <w:p w14:paraId="79A1F315" w14:textId="77777777" w:rsidR="00361537" w:rsidRDefault="00361537" w:rsidP="00D10328">
                  <w:pPr>
                    <w:rPr>
                      <w:del w:id="772" w:author="L’auteur" w:date="2024-02-17T16:59:00Z"/>
                    </w:rPr>
                  </w:pPr>
                  <w:del w:id="773" w:author="L’auteur" w:date="2024-02-17T16:59:00Z">
                    <w:r>
                      <w:delText>quand j'entre  je vois un porte en face de la porte d'entrée avec un balcon</w:delText>
                    </w:r>
                  </w:del>
                </w:p>
              </w:tc>
            </w:tr>
            <w:tr w:rsidR="00361537" w14:paraId="301BD5DD" w14:textId="77777777" w:rsidTr="00D10328">
              <w:trPr>
                <w:del w:id="774" w:author="L’auteur" w:date="2024-02-17T16:59:00Z"/>
              </w:trPr>
              <w:tc>
                <w:tcPr>
                  <w:tcW w:w="0" w:type="auto"/>
                </w:tcPr>
                <w:p w14:paraId="3056B8E3" w14:textId="77777777" w:rsidR="00361537" w:rsidRDefault="00361537" w:rsidP="00D10328">
                  <w:pPr>
                    <w:rPr>
                      <w:del w:id="775" w:author="L’auteur" w:date="2024-02-17T16:59:00Z"/>
                    </w:rPr>
                  </w:pPr>
                  <w:del w:id="776" w:author="L’auteur" w:date="2024-02-17T16:59:00Z">
                    <w:r>
                      <w:delText>deco</w:delText>
                    </w:r>
                  </w:del>
                </w:p>
              </w:tc>
              <w:tc>
                <w:tcPr>
                  <w:tcW w:w="0" w:type="auto"/>
                </w:tcPr>
                <w:p w14:paraId="09FFA9A5" w14:textId="77777777" w:rsidR="00361537" w:rsidRDefault="00361537" w:rsidP="00D10328">
                  <w:pPr>
                    <w:rPr>
                      <w:del w:id="777" w:author="L’auteur" w:date="2024-02-17T16:59:00Z"/>
                    </w:rPr>
                  </w:pPr>
                  <w:del w:id="778" w:author="L’auteur" w:date="2024-02-17T16:59:00Z">
                    <w:r>
                      <w:delText>quand j'entre je vois un télé avec une table et armoire à gauche de la porte d'entrée</w:delText>
                    </w:r>
                  </w:del>
                </w:p>
              </w:tc>
            </w:tr>
            <w:tr w:rsidR="00361537" w14:paraId="0D035905" w14:textId="77777777" w:rsidTr="00D10328">
              <w:trPr>
                <w:del w:id="779" w:author="L’auteur" w:date="2024-02-17T16:59:00Z"/>
              </w:trPr>
              <w:tc>
                <w:tcPr>
                  <w:tcW w:w="0" w:type="auto"/>
                </w:tcPr>
                <w:p w14:paraId="36E85E98" w14:textId="77777777" w:rsidR="00361537" w:rsidRDefault="00361537" w:rsidP="00D10328">
                  <w:pPr>
                    <w:rPr>
                      <w:del w:id="780" w:author="L’auteur" w:date="2024-02-17T16:59:00Z"/>
                    </w:rPr>
                  </w:pPr>
                  <w:del w:id="781" w:author="L’auteur" w:date="2024-02-17T16:59:00Z">
                    <w:r>
                      <w:delText>lits1</w:delText>
                    </w:r>
                  </w:del>
                </w:p>
              </w:tc>
              <w:tc>
                <w:tcPr>
                  <w:tcW w:w="0" w:type="auto"/>
                </w:tcPr>
                <w:p w14:paraId="0B81C8DC" w14:textId="77777777" w:rsidR="00361537" w:rsidRDefault="00361537" w:rsidP="00D10328">
                  <w:pPr>
                    <w:rPr>
                      <w:del w:id="782" w:author="L’auteur" w:date="2024-02-17T16:59:00Z"/>
                    </w:rPr>
                  </w:pPr>
                  <w:del w:id="783" w:author="L’auteur" w:date="2024-02-17T16:59:00Z">
                    <w:r>
                      <w:delText>quand j'entre à coté des lits il y a petites tables de nuit avec une lampe sur la</w:delText>
                    </w:r>
                  </w:del>
                </w:p>
              </w:tc>
            </w:tr>
            <w:tr w:rsidR="00361537" w14:paraId="2CD30BCD" w14:textId="77777777" w:rsidTr="00D10328">
              <w:trPr>
                <w:del w:id="784" w:author="L’auteur" w:date="2024-02-17T16:59:00Z"/>
              </w:trPr>
              <w:tc>
                <w:tcPr>
                  <w:tcW w:w="0" w:type="auto"/>
                </w:tcPr>
                <w:p w14:paraId="547AD807" w14:textId="77777777" w:rsidR="00361537" w:rsidRDefault="00361537" w:rsidP="00D10328">
                  <w:pPr>
                    <w:rPr>
                      <w:del w:id="785" w:author="L’auteur" w:date="2024-02-17T16:59:00Z"/>
                    </w:rPr>
                  </w:pPr>
                  <w:del w:id="786" w:author="L’auteur" w:date="2024-02-17T16:59:00Z">
                    <w:r>
                      <w:delText>toilette</w:delText>
                    </w:r>
                  </w:del>
                </w:p>
              </w:tc>
              <w:tc>
                <w:tcPr>
                  <w:tcW w:w="0" w:type="auto"/>
                </w:tcPr>
                <w:p w14:paraId="07BE5BC3" w14:textId="77777777" w:rsidR="00361537" w:rsidRDefault="00361537" w:rsidP="00D10328">
                  <w:pPr>
                    <w:rPr>
                      <w:del w:id="787" w:author="L’auteur" w:date="2024-02-17T16:59:00Z"/>
                    </w:rPr>
                  </w:pPr>
                  <w:del w:id="788" w:author="L’auteur" w:date="2024-02-17T16:59:00Z">
                    <w:r>
                      <w:delText>dans toilette quand j'entre il y a toilette, lavabo et douche</w:delText>
                    </w:r>
                  </w:del>
                </w:p>
              </w:tc>
            </w:tr>
          </w:tbl>
          <w:p w14:paraId="63CB07CF" w14:textId="77777777" w:rsidR="00BC7531" w:rsidRDefault="00000000">
            <w:pPr>
              <w:spacing w:after="11" w:line="237" w:lineRule="auto"/>
              <w:ind w:left="10"/>
              <w:rPr>
                <w:ins w:id="789" w:author="L’auteur" w:date="2024-02-17T16:59:00Z"/>
              </w:rPr>
            </w:pPr>
            <w:ins w:id="790" w:author="L’auteur" w:date="2024-02-17T16:59:00Z">
              <w:r>
                <w:rPr>
                  <w:rFonts w:ascii="Century Gothic" w:eastAsia="Century Gothic" w:hAnsi="Century Gothic" w:cs="Century Gothic"/>
                  <w:sz w:val="20"/>
                </w:rPr>
                <w:t xml:space="preserve">inter </w:t>
              </w:r>
              <w:r>
                <w:rPr>
                  <w:rFonts w:ascii="Century Gothic" w:eastAsia="Century Gothic" w:hAnsi="Century Gothic" w:cs="Century Gothic"/>
                  <w:sz w:val="20"/>
                </w:rPr>
                <w:tab/>
                <w:t xml:space="preserve">Dans la salle  quand j'entre je vois un grand tapis bleu inter2 Dans la salle quand j'entre je vois les murs blancs inter 3 la salle a besoin d'être 10 sur 7 m avec un toilette séparé lits </w:t>
              </w:r>
              <w:r>
                <w:rPr>
                  <w:rFonts w:ascii="Century Gothic" w:eastAsia="Century Gothic" w:hAnsi="Century Gothic" w:cs="Century Gothic"/>
                  <w:sz w:val="20"/>
                </w:rPr>
                <w:tab/>
                <w:t>Dans la salle quand j'entre il y a 1 petit et 1 grand lit à droite de la porte balcon quand j'entre  je vois un porte en face de la porte d'entrée avec un balcon deco quand j'entre je vois un télé avec une table et armoire à gauche de la porte d'entrée</w:t>
              </w:r>
            </w:ins>
          </w:p>
          <w:p w14:paraId="7EF77A85" w14:textId="77777777" w:rsidR="00BC7531" w:rsidRDefault="00000000">
            <w:pPr>
              <w:ind w:right="79" w:firstLine="10"/>
              <w:pPrChange w:id="791" w:author="L’auteur" w:date="2024-02-17T16:59:00Z">
                <w:pPr/>
              </w:pPrChange>
            </w:pPr>
            <w:ins w:id="792" w:author="L’auteur" w:date="2024-02-17T16:59:00Z">
              <w:r>
                <w:rPr>
                  <w:rFonts w:ascii="Century Gothic" w:eastAsia="Century Gothic" w:hAnsi="Century Gothic" w:cs="Century Gothic"/>
                  <w:sz w:val="20"/>
                </w:rPr>
                <w:t xml:space="preserve">lits1 </w:t>
              </w:r>
              <w:r>
                <w:rPr>
                  <w:rFonts w:ascii="Century Gothic" w:eastAsia="Century Gothic" w:hAnsi="Century Gothic" w:cs="Century Gothic"/>
                  <w:sz w:val="20"/>
                </w:rPr>
                <w:tab/>
                <w:t xml:space="preserve">quand j'entre à coté des lits il y a petites tables de nuit avec une lampe sur la </w:t>
              </w:r>
              <w:r>
                <w:rPr>
                  <w:rFonts w:ascii="Century Gothic" w:eastAsia="Century Gothic" w:hAnsi="Century Gothic" w:cs="Century Gothic"/>
                  <w:sz w:val="2"/>
                </w:rPr>
                <w:t xml:space="preserve"> </w:t>
              </w:r>
              <w:r>
                <w:rPr>
                  <w:rFonts w:ascii="Century Gothic" w:eastAsia="Century Gothic" w:hAnsi="Century Gothic" w:cs="Century Gothic"/>
                  <w:sz w:val="20"/>
                </w:rPr>
                <w:t xml:space="preserve">toilette dans toilette quand j'entre il y a toilette, lavabo et douche </w:t>
              </w:r>
            </w:ins>
          </w:p>
        </w:tc>
      </w:tr>
    </w:tbl>
    <w:p w14:paraId="377887A6" w14:textId="77777777" w:rsidR="00361537" w:rsidRDefault="00361537" w:rsidP="00361537">
      <w:pPr>
        <w:rPr>
          <w:del w:id="793" w:author="L’auteur" w:date="2024-02-17T16:59:00Z"/>
        </w:rPr>
      </w:pPr>
      <w:del w:id="794" w:author="L’auteur" w:date="2024-02-17T16:59:00Z">
        <w:r>
          <w:br w:type="page"/>
        </w:r>
      </w:del>
    </w:p>
    <w:p w14:paraId="25F8AC6B" w14:textId="77777777" w:rsidR="00361537" w:rsidRDefault="00361537" w:rsidP="00361537">
      <w:pPr>
        <w:rPr>
          <w:del w:id="795" w:author="L’auteur" w:date="2024-02-17T16:59:00Z"/>
        </w:rPr>
      </w:pPr>
    </w:p>
    <w:p w14:paraId="435930D2" w14:textId="77777777" w:rsidR="00BC7531" w:rsidRDefault="00000000">
      <w:pPr>
        <w:spacing w:after="0"/>
        <w:rPr>
          <w:ins w:id="796" w:author="L’auteur" w:date="2024-02-17T16:59:00Z"/>
        </w:rPr>
      </w:pPr>
      <w:ins w:id="797" w:author="L’auteur" w:date="2024-02-17T16:59:00Z">
        <w:r>
          <w:rPr>
            <w:rFonts w:ascii="Arial" w:eastAsia="Arial" w:hAnsi="Arial" w:cs="Arial"/>
            <w:sz w:val="20"/>
          </w:rPr>
          <w:t xml:space="preserve"> </w:t>
        </w:r>
        <w:r>
          <w:rPr>
            <w:rFonts w:ascii="Arial" w:eastAsia="Arial" w:hAnsi="Arial" w:cs="Arial"/>
            <w:sz w:val="20"/>
          </w:rPr>
          <w:tab/>
        </w:r>
        <w:r>
          <w:rPr>
            <w:rFonts w:ascii="Century Gothic" w:eastAsia="Century Gothic" w:hAnsi="Century Gothic" w:cs="Century Gothic"/>
            <w:sz w:val="20"/>
          </w:rPr>
          <w:t xml:space="preserve"> </w:t>
        </w:r>
      </w:ins>
    </w:p>
    <w:p w14:paraId="4FB2CA38" w14:textId="77777777" w:rsidR="00BC7531" w:rsidRDefault="00000000">
      <w:pPr>
        <w:pStyle w:val="Titre2"/>
        <w:ind w:left="1131"/>
        <w:pPrChange w:id="798" w:author="L’auteur" w:date="2024-02-17T16:59:00Z">
          <w:pPr>
            <w:pStyle w:val="Titre3"/>
            <w:numPr>
              <w:ilvl w:val="0"/>
            </w:numPr>
            <w:tabs>
              <w:tab w:val="clear" w:pos="1814"/>
            </w:tabs>
            <w:ind w:left="0" w:firstLine="0"/>
          </w:pPr>
        </w:pPrChange>
      </w:pPr>
      <w:ins w:id="799" w:author="L’auteur" w:date="2024-02-17T16:59:00Z">
        <w:r>
          <w:rPr>
            <w:b w:val="0"/>
            <w:i/>
            <w:sz w:val="24"/>
          </w:rPr>
          <w:t xml:space="preserve">3.1.5 </w:t>
        </w:r>
      </w:ins>
      <w:bookmarkStart w:id="800" w:name="_Toc1331317115"/>
      <w:r>
        <w:rPr>
          <w:b w:val="0"/>
          <w:i/>
          <w:sz w:val="24"/>
          <w:rPrChange w:id="801" w:author="L’auteur" w:date="2024-02-17T16:59:00Z">
            <w:rPr>
              <w:rFonts w:eastAsia="Century Gothic"/>
            </w:rPr>
          </w:rPrChange>
        </w:rPr>
        <w:t>Chambre d'hôtel - 1</w:t>
      </w:r>
      <w:bookmarkEnd w:id="800"/>
      <w:ins w:id="802" w:author="L’auteur" w:date="2024-02-17T16:59:00Z">
        <w:r>
          <w:rPr>
            <w:b w:val="0"/>
            <w:i/>
            <w:sz w:val="24"/>
          </w:rPr>
          <w:t xml:space="preserve"> </w:t>
        </w:r>
      </w:ins>
    </w:p>
    <w:tbl>
      <w:tblPr>
        <w:tblStyle w:val="TableGrid"/>
        <w:tblW w:w="9064" w:type="dxa"/>
        <w:tblInd w:w="5" w:type="dxa"/>
        <w:tblCellMar>
          <w:top w:w="45" w:type="dxa"/>
          <w:left w:w="10" w:type="dxa"/>
          <w:bottom w:w="0" w:type="dxa"/>
          <w:right w:w="32" w:type="dxa"/>
        </w:tblCellMar>
        <w:tblLook w:val="04A0" w:firstRow="1" w:lastRow="0" w:firstColumn="1" w:lastColumn="0" w:noHBand="0" w:noVBand="1"/>
        <w:tblPrChange w:id="803" w:author="L’auteur" w:date="2024-02-17T16:59:00Z">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PrChange>
      </w:tblPr>
      <w:tblGrid>
        <w:gridCol w:w="9064"/>
        <w:tblGridChange w:id="804">
          <w:tblGrid>
            <w:gridCol w:w="9060"/>
          </w:tblGrid>
        </w:tblGridChange>
      </w:tblGrid>
      <w:tr w:rsidR="00BC7531" w14:paraId="63D501F9" w14:textId="77777777">
        <w:trPr>
          <w:trHeight w:val="485"/>
        </w:trPr>
        <w:tc>
          <w:tcPr>
            <w:tcW w:w="9064" w:type="dxa"/>
            <w:tcBorders>
              <w:top w:val="single" w:sz="4" w:space="0" w:color="000000"/>
              <w:left w:val="single" w:sz="4" w:space="0" w:color="000000"/>
              <w:bottom w:val="single" w:sz="4" w:space="0" w:color="000000"/>
              <w:right w:val="single" w:sz="4" w:space="0" w:color="000000"/>
            </w:tcBorders>
            <w:tcPrChange w:id="805" w:author="L’auteur" w:date="2024-02-17T16:59:00Z">
              <w:tcPr>
                <w:tcW w:w="0" w:type="auto"/>
              </w:tcPr>
            </w:tcPrChange>
          </w:tcPr>
          <w:p w14:paraId="1904AFB2" w14:textId="77777777" w:rsidR="00BC7531" w:rsidRDefault="00000000" w:rsidP="00437635">
            <w:r>
              <w:rPr>
                <w:rFonts w:ascii="Century Gothic" w:hAnsi="Century Gothic"/>
                <w:sz w:val="20"/>
                <w:rPrChange w:id="806" w:author="L’auteur" w:date="2024-02-17T16:59:00Z">
                  <w:rPr>
                    <w:rFonts w:eastAsia="Century Gothic"/>
                  </w:rPr>
                </w:rPrChange>
              </w:rPr>
              <w:t>En tant qu'entrepreneur Je souhaite une chambre d'hôtel Pour dormir lors de mes déplacements</w:t>
            </w:r>
            <w:ins w:id="807" w:author="L’auteur" w:date="2024-02-17T16:59:00Z">
              <w:r>
                <w:rPr>
                  <w:rFonts w:ascii="Century Gothic" w:eastAsia="Century Gothic" w:hAnsi="Century Gothic" w:cs="Century Gothic"/>
                  <w:sz w:val="20"/>
                </w:rPr>
                <w:t xml:space="preserve"> </w:t>
              </w:r>
            </w:ins>
          </w:p>
        </w:tc>
      </w:tr>
      <w:tr w:rsidR="00BC7531" w14:paraId="27ECB4BE" w14:textId="77777777">
        <w:trPr>
          <w:trHeight w:val="4536"/>
        </w:trPr>
        <w:tc>
          <w:tcPr>
            <w:tcW w:w="9064" w:type="dxa"/>
            <w:tcBorders>
              <w:top w:val="single" w:sz="4" w:space="0" w:color="000000"/>
              <w:left w:val="single" w:sz="4" w:space="0" w:color="000000"/>
              <w:bottom w:val="single" w:sz="4" w:space="0" w:color="000000"/>
              <w:right w:val="single" w:sz="4" w:space="0" w:color="000000"/>
            </w:tcBorders>
            <w:tcPrChange w:id="808" w:author="L’auteur" w:date="2024-02-17T16:59:00Z">
              <w:tcPr>
                <w:tcW w:w="0" w:type="auto"/>
              </w:tcPr>
            </w:tcPrChange>
          </w:tcPr>
          <w:p w14:paraId="7DB9A424" w14:textId="77777777" w:rsidR="00BC7531" w:rsidRDefault="00000000">
            <w:pPr>
              <w:ind w:left="15"/>
              <w:jc w:val="center"/>
              <w:pPrChange w:id="809" w:author="L’auteur" w:date="2024-02-17T16:59:00Z">
                <w:pPr>
                  <w:jc w:val="center"/>
                </w:pPr>
              </w:pPrChange>
            </w:pPr>
            <w:r>
              <w:rPr>
                <w:rFonts w:ascii="Century Gothic" w:hAnsi="Century Gothic"/>
                <w:sz w:val="20"/>
                <w:rPrChange w:id="810" w:author="L’auteur" w:date="2024-02-17T16:59:00Z">
                  <w:rPr>
                    <w:rFonts w:eastAsia="Century Gothic"/>
                  </w:rPr>
                </w:rPrChange>
              </w:rPr>
              <w:t xml:space="preserve">Tests d'acceptance: </w:t>
            </w:r>
            <w:ins w:id="811" w:author="L’auteur" w:date="2024-02-17T16:59:00Z">
              <w:r>
                <w:rPr>
                  <w:rFonts w:ascii="Century Gothic" w:eastAsia="Century Gothic" w:hAnsi="Century Gothic" w:cs="Century Gothic"/>
                  <w:sz w:val="20"/>
                </w:rPr>
                <w:t xml:space="preserve"> </w:t>
              </w:r>
            </w:ins>
          </w:p>
          <w:tbl>
            <w:tblPr>
              <w:tblW w:w="100" w:type="auto"/>
              <w:tblCellMar>
                <w:left w:w="10" w:type="dxa"/>
                <w:right w:w="10" w:type="dxa"/>
              </w:tblCellMar>
              <w:tblLook w:val="0000" w:firstRow="0" w:lastRow="0" w:firstColumn="0" w:lastColumn="0" w:noHBand="0" w:noVBand="0"/>
            </w:tblPr>
            <w:tblGrid>
              <w:gridCol w:w="1549"/>
              <w:gridCol w:w="7473"/>
            </w:tblGrid>
            <w:tr w:rsidR="00361537" w14:paraId="672D9A68" w14:textId="77777777" w:rsidTr="00D10328">
              <w:trPr>
                <w:del w:id="812" w:author="L’auteur" w:date="2024-02-17T16:59:00Z"/>
              </w:trPr>
              <w:tc>
                <w:tcPr>
                  <w:tcW w:w="0" w:type="auto"/>
                </w:tcPr>
                <w:p w14:paraId="4FFB58CA" w14:textId="77777777" w:rsidR="00361537" w:rsidRDefault="00361537" w:rsidP="00D10328">
                  <w:pPr>
                    <w:rPr>
                      <w:del w:id="813" w:author="L’auteur" w:date="2024-02-17T16:59:00Z"/>
                    </w:rPr>
                  </w:pPr>
                  <w:del w:id="814" w:author="L’auteur" w:date="2024-02-17T16:59:00Z">
                    <w:r>
                      <w:delText>Size</w:delText>
                    </w:r>
                  </w:del>
                </w:p>
              </w:tc>
              <w:tc>
                <w:tcPr>
                  <w:tcW w:w="0" w:type="auto"/>
                </w:tcPr>
                <w:p w14:paraId="788A2801" w14:textId="77777777" w:rsidR="00361537" w:rsidRDefault="00361537" w:rsidP="00D10328">
                  <w:pPr>
                    <w:rPr>
                      <w:del w:id="815" w:author="L’auteur" w:date="2024-02-17T16:59:00Z"/>
                    </w:rPr>
                  </w:pPr>
                  <w:del w:id="816" w:author="L’auteur" w:date="2024-02-17T16:59:00Z">
                    <w:r>
                      <w:delText>Depuis le couloir quand j'ouvre la porte je vois une pièce de 6 mètres par 6 mètres</w:delText>
                    </w:r>
                  </w:del>
                </w:p>
              </w:tc>
            </w:tr>
            <w:tr w:rsidR="00361537" w14:paraId="1D5279AC" w14:textId="77777777" w:rsidTr="00D10328">
              <w:trPr>
                <w:del w:id="817" w:author="L’auteur" w:date="2024-02-17T16:59:00Z"/>
              </w:trPr>
              <w:tc>
                <w:tcPr>
                  <w:tcW w:w="0" w:type="auto"/>
                </w:tcPr>
                <w:p w14:paraId="5B898549" w14:textId="77777777" w:rsidR="00361537" w:rsidRDefault="00361537" w:rsidP="00D10328">
                  <w:pPr>
                    <w:rPr>
                      <w:del w:id="818" w:author="L’auteur" w:date="2024-02-17T16:59:00Z"/>
                    </w:rPr>
                  </w:pPr>
                  <w:del w:id="819" w:author="L’auteur" w:date="2024-02-17T16:59:00Z">
                    <w:r>
                      <w:delText>Windows</w:delText>
                    </w:r>
                  </w:del>
                </w:p>
              </w:tc>
              <w:tc>
                <w:tcPr>
                  <w:tcW w:w="0" w:type="auto"/>
                </w:tcPr>
                <w:p w14:paraId="45CB24E0" w14:textId="77777777" w:rsidR="00361537" w:rsidRDefault="00361537" w:rsidP="00D10328">
                  <w:pPr>
                    <w:rPr>
                      <w:del w:id="820" w:author="L’auteur" w:date="2024-02-17T16:59:00Z"/>
                    </w:rPr>
                  </w:pPr>
                  <w:del w:id="821" w:author="L’auteur" w:date="2024-02-17T16:59:00Z">
                    <w:r>
                      <w:delText>Depuis la porte quand je regarde en face de moi je vois une fenêtre de 2m x 2m qui se trouve au milieu du mure opposé</w:delText>
                    </w:r>
                  </w:del>
                </w:p>
              </w:tc>
            </w:tr>
            <w:tr w:rsidR="00361537" w14:paraId="567280AC" w14:textId="77777777" w:rsidTr="00D10328">
              <w:trPr>
                <w:del w:id="822" w:author="L’auteur" w:date="2024-02-17T16:59:00Z"/>
              </w:trPr>
              <w:tc>
                <w:tcPr>
                  <w:tcW w:w="0" w:type="auto"/>
                </w:tcPr>
                <w:p w14:paraId="00127C3A" w14:textId="77777777" w:rsidR="00361537" w:rsidRDefault="00361537" w:rsidP="00D10328">
                  <w:pPr>
                    <w:rPr>
                      <w:del w:id="823" w:author="L’auteur" w:date="2024-02-17T16:59:00Z"/>
                    </w:rPr>
                  </w:pPr>
                  <w:del w:id="824" w:author="L’auteur" w:date="2024-02-17T16:59:00Z">
                    <w:r>
                      <w:delText>Porte</w:delText>
                    </w:r>
                  </w:del>
                </w:p>
              </w:tc>
              <w:tc>
                <w:tcPr>
                  <w:tcW w:w="0" w:type="auto"/>
                </w:tcPr>
                <w:p w14:paraId="60346E26" w14:textId="77777777" w:rsidR="00361537" w:rsidRDefault="00361537" w:rsidP="00D10328">
                  <w:pPr>
                    <w:rPr>
                      <w:del w:id="825" w:author="L’auteur" w:date="2024-02-17T16:59:00Z"/>
                    </w:rPr>
                  </w:pPr>
                  <w:del w:id="826" w:author="L’auteur" w:date="2024-02-17T16:59:00Z">
                    <w:r>
                      <w:delText>Depuis le centre de la pièce  quand je regarde la porte elle se trouve au milieu du mure</w:delText>
                    </w:r>
                  </w:del>
                </w:p>
              </w:tc>
            </w:tr>
            <w:tr w:rsidR="00361537" w14:paraId="4DE0E14A" w14:textId="77777777" w:rsidTr="00D10328">
              <w:trPr>
                <w:del w:id="827" w:author="L’auteur" w:date="2024-02-17T16:59:00Z"/>
              </w:trPr>
              <w:tc>
                <w:tcPr>
                  <w:tcW w:w="0" w:type="auto"/>
                </w:tcPr>
                <w:p w14:paraId="01BF17F0" w14:textId="77777777" w:rsidR="00361537" w:rsidRDefault="00361537" w:rsidP="00D10328">
                  <w:pPr>
                    <w:rPr>
                      <w:del w:id="828" w:author="L’auteur" w:date="2024-02-17T16:59:00Z"/>
                    </w:rPr>
                  </w:pPr>
                  <w:del w:id="829" w:author="L’auteur" w:date="2024-02-17T16:59:00Z">
                    <w:r>
                      <w:delText>Lit</w:delText>
                    </w:r>
                  </w:del>
                </w:p>
              </w:tc>
              <w:tc>
                <w:tcPr>
                  <w:tcW w:w="0" w:type="auto"/>
                </w:tcPr>
                <w:p w14:paraId="1B05F050" w14:textId="77777777" w:rsidR="00361537" w:rsidRDefault="00361537" w:rsidP="00D10328">
                  <w:pPr>
                    <w:rPr>
                      <w:del w:id="830" w:author="L’auteur" w:date="2024-02-17T16:59:00Z"/>
                    </w:rPr>
                  </w:pPr>
                  <w:del w:id="831" w:author="L’auteur" w:date="2024-02-17T16:59:00Z">
                    <w:r>
                      <w:delText>Depuis la porte  quand je regarde à gauche de la fenêtre je vois un lit parallèle à la fenêtre qui mesure 2m de long par 1 mètre</w:delText>
                    </w:r>
                  </w:del>
                </w:p>
              </w:tc>
            </w:tr>
            <w:tr w:rsidR="00361537" w14:paraId="74278CC1" w14:textId="77777777" w:rsidTr="00D10328">
              <w:trPr>
                <w:del w:id="832" w:author="L’auteur" w:date="2024-02-17T16:59:00Z"/>
              </w:trPr>
              <w:tc>
                <w:tcPr>
                  <w:tcW w:w="0" w:type="auto"/>
                </w:tcPr>
                <w:p w14:paraId="472FB584" w14:textId="77777777" w:rsidR="00361537" w:rsidRDefault="00361537" w:rsidP="00D10328">
                  <w:pPr>
                    <w:rPr>
                      <w:del w:id="833" w:author="L’auteur" w:date="2024-02-17T16:59:00Z"/>
                    </w:rPr>
                  </w:pPr>
                  <w:del w:id="834" w:author="L’auteur" w:date="2024-02-17T16:59:00Z">
                    <w:r>
                      <w:delText>Salle de bain</w:delText>
                    </w:r>
                  </w:del>
                </w:p>
              </w:tc>
              <w:tc>
                <w:tcPr>
                  <w:tcW w:w="0" w:type="auto"/>
                </w:tcPr>
                <w:p w14:paraId="0C53566F" w14:textId="77777777" w:rsidR="00361537" w:rsidRDefault="00361537" w:rsidP="00D10328">
                  <w:pPr>
                    <w:rPr>
                      <w:del w:id="835" w:author="L’auteur" w:date="2024-02-17T16:59:00Z"/>
                    </w:rPr>
                  </w:pPr>
                  <w:del w:id="836" w:author="L’auteur" w:date="2024-02-17T16:59:00Z">
                    <w:r>
                      <w:delText>Depuis la porte  quand je regarde à droite de la fenêtre se trouve une grande pièce qui prend toute la longeur de la chambre à partir de la fenêtre jusqu'à la droite de la porte</w:delText>
                    </w:r>
                  </w:del>
                </w:p>
              </w:tc>
            </w:tr>
            <w:tr w:rsidR="00361537" w14:paraId="3E5CD38B" w14:textId="77777777" w:rsidTr="00D10328">
              <w:trPr>
                <w:del w:id="837" w:author="L’auteur" w:date="2024-02-17T16:59:00Z"/>
              </w:trPr>
              <w:tc>
                <w:tcPr>
                  <w:tcW w:w="0" w:type="auto"/>
                </w:tcPr>
                <w:p w14:paraId="2C4FBD4D" w14:textId="77777777" w:rsidR="00361537" w:rsidRDefault="00361537" w:rsidP="00D10328">
                  <w:pPr>
                    <w:rPr>
                      <w:del w:id="838" w:author="L’auteur" w:date="2024-02-17T16:59:00Z"/>
                    </w:rPr>
                  </w:pPr>
                  <w:del w:id="839" w:author="L’auteur" w:date="2024-02-17T16:59:00Z">
                    <w:r>
                      <w:delText>Porte secondaire</w:delText>
                    </w:r>
                  </w:del>
                </w:p>
              </w:tc>
              <w:tc>
                <w:tcPr>
                  <w:tcW w:w="0" w:type="auto"/>
                </w:tcPr>
                <w:p w14:paraId="0A1E101D" w14:textId="77777777" w:rsidR="00361537" w:rsidRDefault="00361537" w:rsidP="00D10328">
                  <w:pPr>
                    <w:rPr>
                      <w:del w:id="840" w:author="L’auteur" w:date="2024-02-17T16:59:00Z"/>
                    </w:rPr>
                  </w:pPr>
                  <w:del w:id="841" w:author="L’auteur" w:date="2024-02-17T16:59:00Z">
                    <w:r>
                      <w:delText>Depuis la porte  quand je regarde la salle de bain  se trouve une porte au milieu du mure</w:delText>
                    </w:r>
                  </w:del>
                </w:p>
              </w:tc>
            </w:tr>
            <w:tr w:rsidR="00361537" w14:paraId="1FA978C0" w14:textId="77777777" w:rsidTr="00D10328">
              <w:trPr>
                <w:del w:id="842" w:author="L’auteur" w:date="2024-02-17T16:59:00Z"/>
              </w:trPr>
              <w:tc>
                <w:tcPr>
                  <w:tcW w:w="0" w:type="auto"/>
                </w:tcPr>
                <w:p w14:paraId="0A2C5F61" w14:textId="77777777" w:rsidR="00361537" w:rsidRDefault="00361537" w:rsidP="00D10328">
                  <w:pPr>
                    <w:rPr>
                      <w:del w:id="843" w:author="L’auteur" w:date="2024-02-17T16:59:00Z"/>
                    </w:rPr>
                  </w:pPr>
                  <w:del w:id="844" w:author="L’auteur" w:date="2024-02-17T16:59:00Z">
                    <w:r>
                      <w:delText>Contenu salle de bain</w:delText>
                    </w:r>
                  </w:del>
                </w:p>
              </w:tc>
              <w:tc>
                <w:tcPr>
                  <w:tcW w:w="0" w:type="auto"/>
                </w:tcPr>
                <w:p w14:paraId="6353C495" w14:textId="77777777" w:rsidR="00361537" w:rsidRDefault="00361537" w:rsidP="00D10328">
                  <w:pPr>
                    <w:rPr>
                      <w:del w:id="845" w:author="L’auteur" w:date="2024-02-17T16:59:00Z"/>
                    </w:rPr>
                  </w:pPr>
                  <w:del w:id="846" w:author="L’auteur" w:date="2024-02-17T16:59:00Z">
                    <w:r>
                      <w:delText>Depuis la porte de la salle de bain  quand je regarde au fond dans le coin à gauche  se trouve une baignoire prenant la largeur de la salle (2 mètres par 1 mètre)</w:delText>
                    </w:r>
                  </w:del>
                </w:p>
              </w:tc>
            </w:tr>
            <w:tr w:rsidR="00361537" w14:paraId="130D2317" w14:textId="77777777" w:rsidTr="00D10328">
              <w:trPr>
                <w:del w:id="847" w:author="L’auteur" w:date="2024-02-17T16:59:00Z"/>
              </w:trPr>
              <w:tc>
                <w:tcPr>
                  <w:tcW w:w="0" w:type="auto"/>
                </w:tcPr>
                <w:p w14:paraId="438A1173" w14:textId="77777777" w:rsidR="00361537" w:rsidRDefault="00361537" w:rsidP="00D10328">
                  <w:pPr>
                    <w:rPr>
                      <w:del w:id="848" w:author="L’auteur" w:date="2024-02-17T16:59:00Z"/>
                    </w:rPr>
                  </w:pPr>
                  <w:del w:id="849" w:author="L’auteur" w:date="2024-02-17T16:59:00Z">
                    <w:r>
                      <w:delText>Contenu salle de bain - 2</w:delText>
                    </w:r>
                  </w:del>
                </w:p>
              </w:tc>
              <w:tc>
                <w:tcPr>
                  <w:tcW w:w="0" w:type="auto"/>
                </w:tcPr>
                <w:p w14:paraId="22CC4F5B" w14:textId="77777777" w:rsidR="00361537" w:rsidRDefault="00361537" w:rsidP="00D10328">
                  <w:pPr>
                    <w:rPr>
                      <w:del w:id="850" w:author="L’auteur" w:date="2024-02-17T16:59:00Z"/>
                    </w:rPr>
                  </w:pPr>
                  <w:del w:id="851" w:author="L’auteur" w:date="2024-02-17T16:59:00Z">
                    <w:r>
                      <w:delText>Depuis la porte de la salle de bain  quand je regarde au dans le coin à droite  je vois des toilettes avec un lavabo en face</w:delText>
                    </w:r>
                  </w:del>
                </w:p>
              </w:tc>
            </w:tr>
          </w:tbl>
          <w:p w14:paraId="55DAEE7D" w14:textId="77777777" w:rsidR="00BC7531" w:rsidRDefault="00000000">
            <w:pPr>
              <w:spacing w:after="4" w:line="239" w:lineRule="auto"/>
              <w:ind w:left="1661" w:hanging="1651"/>
              <w:rPr>
                <w:ins w:id="852" w:author="L’auteur" w:date="2024-02-17T16:59:00Z"/>
              </w:rPr>
            </w:pPr>
            <w:ins w:id="853" w:author="L’auteur" w:date="2024-02-17T16:59:00Z">
              <w:r>
                <w:rPr>
                  <w:rFonts w:ascii="Century Gothic" w:eastAsia="Century Gothic" w:hAnsi="Century Gothic" w:cs="Century Gothic"/>
                  <w:sz w:val="20"/>
                </w:rPr>
                <w:t xml:space="preserve">Size </w:t>
              </w:r>
              <w:r>
                <w:rPr>
                  <w:rFonts w:ascii="Century Gothic" w:eastAsia="Century Gothic" w:hAnsi="Century Gothic" w:cs="Century Gothic"/>
                  <w:sz w:val="20"/>
                </w:rPr>
                <w:tab/>
                <w:t xml:space="preserve">Depuis le couloir quand j'ouvre la porte je vois une pièce de 6 mètres par 6 mètres </w:t>
              </w:r>
            </w:ins>
          </w:p>
          <w:p w14:paraId="4AFC2387" w14:textId="77777777" w:rsidR="00BC7531" w:rsidRDefault="00000000">
            <w:pPr>
              <w:spacing w:after="9" w:line="239" w:lineRule="auto"/>
              <w:ind w:left="1661" w:hanging="1651"/>
              <w:rPr>
                <w:ins w:id="854" w:author="L’auteur" w:date="2024-02-17T16:59:00Z"/>
              </w:rPr>
            </w:pPr>
            <w:ins w:id="855" w:author="L’auteur" w:date="2024-02-17T16:59:00Z">
              <w:r>
                <w:rPr>
                  <w:rFonts w:ascii="Century Gothic" w:eastAsia="Century Gothic" w:hAnsi="Century Gothic" w:cs="Century Gothic"/>
                  <w:sz w:val="20"/>
                </w:rPr>
                <w:t xml:space="preserve">Windows </w:t>
              </w:r>
              <w:r>
                <w:rPr>
                  <w:rFonts w:ascii="Century Gothic" w:eastAsia="Century Gothic" w:hAnsi="Century Gothic" w:cs="Century Gothic"/>
                  <w:sz w:val="20"/>
                </w:rPr>
                <w:tab/>
                <w:t xml:space="preserve">Depuis la porte quand je regarde en face de moi je vois une fenêtre de 2m x 2m qui se trouve au milieu du mure opposé </w:t>
              </w:r>
            </w:ins>
          </w:p>
          <w:p w14:paraId="45EBBE05" w14:textId="77777777" w:rsidR="00BC7531" w:rsidRDefault="00000000">
            <w:pPr>
              <w:spacing w:after="13" w:line="235" w:lineRule="auto"/>
              <w:ind w:left="1661" w:hanging="1651"/>
              <w:rPr>
                <w:ins w:id="856" w:author="L’auteur" w:date="2024-02-17T16:59:00Z"/>
              </w:rPr>
            </w:pPr>
            <w:ins w:id="857" w:author="L’auteur" w:date="2024-02-17T16:59:00Z">
              <w:r>
                <w:rPr>
                  <w:rFonts w:ascii="Century Gothic" w:eastAsia="Century Gothic" w:hAnsi="Century Gothic" w:cs="Century Gothic"/>
                  <w:sz w:val="20"/>
                </w:rPr>
                <w:t xml:space="preserve">Porte </w:t>
              </w:r>
              <w:r>
                <w:rPr>
                  <w:rFonts w:ascii="Century Gothic" w:eastAsia="Century Gothic" w:hAnsi="Century Gothic" w:cs="Century Gothic"/>
                  <w:sz w:val="20"/>
                </w:rPr>
                <w:tab/>
                <w:t xml:space="preserve">Depuis le centre de la pièce  quand je regarde la porte elle se trouve au milieu du mure </w:t>
              </w:r>
            </w:ins>
          </w:p>
          <w:p w14:paraId="7FE5A6B2" w14:textId="77777777" w:rsidR="00BC7531" w:rsidRDefault="00000000">
            <w:pPr>
              <w:spacing w:after="4" w:line="239" w:lineRule="auto"/>
              <w:ind w:left="1661" w:hanging="1651"/>
              <w:rPr>
                <w:ins w:id="858" w:author="L’auteur" w:date="2024-02-17T16:59:00Z"/>
              </w:rPr>
            </w:pPr>
            <w:ins w:id="859" w:author="L’auteur" w:date="2024-02-17T16:59:00Z">
              <w:r>
                <w:rPr>
                  <w:rFonts w:ascii="Century Gothic" w:eastAsia="Century Gothic" w:hAnsi="Century Gothic" w:cs="Century Gothic"/>
                  <w:sz w:val="20"/>
                </w:rPr>
                <w:t xml:space="preserve">Lit </w:t>
              </w:r>
              <w:r>
                <w:rPr>
                  <w:rFonts w:ascii="Century Gothic" w:eastAsia="Century Gothic" w:hAnsi="Century Gothic" w:cs="Century Gothic"/>
                  <w:sz w:val="20"/>
                </w:rPr>
                <w:tab/>
                <w:t xml:space="preserve">Depuis la porte  quand je regarde à gauche de la fenêtre je vois un lit parallèle à la fenêtre qui mesure 2m de long par 1 mètre </w:t>
              </w:r>
            </w:ins>
          </w:p>
          <w:p w14:paraId="2838F58C" w14:textId="77777777" w:rsidR="00BC7531" w:rsidRDefault="00000000">
            <w:pPr>
              <w:spacing w:after="6" w:line="237" w:lineRule="auto"/>
              <w:ind w:left="1661" w:hanging="1651"/>
              <w:rPr>
                <w:ins w:id="860" w:author="L’auteur" w:date="2024-02-17T16:59:00Z"/>
              </w:rPr>
            </w:pPr>
            <w:ins w:id="861" w:author="L’auteur" w:date="2024-02-17T16:59:00Z">
              <w:r>
                <w:rPr>
                  <w:rFonts w:ascii="Century Gothic" w:eastAsia="Century Gothic" w:hAnsi="Century Gothic" w:cs="Century Gothic"/>
                  <w:sz w:val="20"/>
                </w:rPr>
                <w:t xml:space="preserve">Salle de bain </w:t>
              </w:r>
              <w:r>
                <w:rPr>
                  <w:rFonts w:ascii="Century Gothic" w:eastAsia="Century Gothic" w:hAnsi="Century Gothic" w:cs="Century Gothic"/>
                  <w:sz w:val="20"/>
                </w:rPr>
                <w:tab/>
                <w:t xml:space="preserve">Depuis la porte  quand je regarde à droite de la fenêtre se trouve une grande pièce qui prend toute la longeur de la chambre à partir de la fenêtre jusqu'à la droite de la porte </w:t>
              </w:r>
            </w:ins>
          </w:p>
          <w:p w14:paraId="2C30D181" w14:textId="77777777" w:rsidR="00BC7531" w:rsidRDefault="00000000">
            <w:pPr>
              <w:spacing w:line="252" w:lineRule="auto"/>
              <w:ind w:left="10"/>
              <w:rPr>
                <w:ins w:id="862" w:author="L’auteur" w:date="2024-02-17T16:59:00Z"/>
              </w:rPr>
            </w:pPr>
            <w:ins w:id="863" w:author="L’auteur" w:date="2024-02-17T16:59:00Z">
              <w:r>
                <w:rPr>
                  <w:rFonts w:ascii="Century Gothic" w:eastAsia="Century Gothic" w:hAnsi="Century Gothic" w:cs="Century Gothic"/>
                  <w:sz w:val="20"/>
                </w:rPr>
                <w:t xml:space="preserve">Porte </w:t>
              </w:r>
              <w:r>
                <w:rPr>
                  <w:rFonts w:ascii="Century Gothic" w:eastAsia="Century Gothic" w:hAnsi="Century Gothic" w:cs="Century Gothic"/>
                  <w:sz w:val="20"/>
                </w:rPr>
                <w:tab/>
                <w:t xml:space="preserve">Depuis la porte  quand je regarde la salle de bain  se trouve une porte au secondaire </w:t>
              </w:r>
              <w:r>
                <w:rPr>
                  <w:rFonts w:ascii="Century Gothic" w:eastAsia="Century Gothic" w:hAnsi="Century Gothic" w:cs="Century Gothic"/>
                  <w:sz w:val="20"/>
                </w:rPr>
                <w:tab/>
                <w:t xml:space="preserve">milieu du mure </w:t>
              </w:r>
            </w:ins>
          </w:p>
          <w:p w14:paraId="67E20CF0" w14:textId="77777777" w:rsidR="00BC7531" w:rsidRDefault="00000000">
            <w:pPr>
              <w:spacing w:after="5" w:line="243" w:lineRule="auto"/>
              <w:ind w:left="10"/>
              <w:rPr>
                <w:ins w:id="864" w:author="L’auteur" w:date="2024-02-17T16:59:00Z"/>
              </w:rPr>
            </w:pPr>
            <w:ins w:id="865" w:author="L’auteur" w:date="2024-02-17T16:59:00Z">
              <w:r>
                <w:rPr>
                  <w:rFonts w:ascii="Century Gothic" w:eastAsia="Century Gothic" w:hAnsi="Century Gothic" w:cs="Century Gothic"/>
                  <w:sz w:val="20"/>
                </w:rPr>
                <w:t xml:space="preserve">Contenu salle </w:t>
              </w:r>
              <w:r>
                <w:rPr>
                  <w:rFonts w:ascii="Century Gothic" w:eastAsia="Century Gothic" w:hAnsi="Century Gothic" w:cs="Century Gothic"/>
                  <w:sz w:val="20"/>
                </w:rPr>
                <w:tab/>
                <w:t xml:space="preserve">Depuis la porte de la salle de bain  quand je regarde au fond dans le coin de bain </w:t>
              </w:r>
              <w:r>
                <w:rPr>
                  <w:rFonts w:ascii="Century Gothic" w:eastAsia="Century Gothic" w:hAnsi="Century Gothic" w:cs="Century Gothic"/>
                  <w:sz w:val="20"/>
                </w:rPr>
                <w:tab/>
                <w:t xml:space="preserve">à gauche  se trouve une baignoire prenant la largeur de la salle (2 mètres par 1 mètre) </w:t>
              </w:r>
            </w:ins>
          </w:p>
          <w:p w14:paraId="6617538A" w14:textId="77777777" w:rsidR="00BC7531" w:rsidRDefault="00000000">
            <w:pPr>
              <w:ind w:right="158" w:firstLine="10"/>
              <w:pPrChange w:id="866" w:author="L’auteur" w:date="2024-02-17T16:59:00Z">
                <w:pPr/>
              </w:pPrChange>
            </w:pPr>
            <w:ins w:id="867" w:author="L’auteur" w:date="2024-02-17T16:59:00Z">
              <w:r>
                <w:rPr>
                  <w:rFonts w:ascii="Century Gothic" w:eastAsia="Century Gothic" w:hAnsi="Century Gothic" w:cs="Century Gothic"/>
                  <w:sz w:val="20"/>
                </w:rPr>
                <w:t xml:space="preserve">Contenu salle </w:t>
              </w:r>
              <w:r>
                <w:rPr>
                  <w:rFonts w:ascii="Century Gothic" w:eastAsia="Century Gothic" w:hAnsi="Century Gothic" w:cs="Century Gothic"/>
                  <w:sz w:val="20"/>
                </w:rPr>
                <w:tab/>
                <w:t xml:space="preserve">Depuis la porte de la salle de bain  quand je regarde au dans le coin à </w:t>
              </w:r>
              <w:r>
                <w:rPr>
                  <w:rFonts w:ascii="Century Gothic" w:eastAsia="Century Gothic" w:hAnsi="Century Gothic" w:cs="Century Gothic"/>
                  <w:sz w:val="2"/>
                </w:rPr>
                <w:t xml:space="preserve"> </w:t>
              </w:r>
              <w:r>
                <w:rPr>
                  <w:rFonts w:ascii="Century Gothic" w:eastAsia="Century Gothic" w:hAnsi="Century Gothic" w:cs="Century Gothic"/>
                  <w:sz w:val="20"/>
                </w:rPr>
                <w:t xml:space="preserve">de bain - 2 </w:t>
              </w:r>
              <w:r>
                <w:rPr>
                  <w:rFonts w:ascii="Century Gothic" w:eastAsia="Century Gothic" w:hAnsi="Century Gothic" w:cs="Century Gothic"/>
                  <w:sz w:val="20"/>
                </w:rPr>
                <w:tab/>
                <w:t xml:space="preserve">droite  je vois des toilettes avec un lavabo en face </w:t>
              </w:r>
            </w:ins>
          </w:p>
        </w:tc>
      </w:tr>
    </w:tbl>
    <w:p w14:paraId="7A07D257" w14:textId="77777777" w:rsidR="00361537" w:rsidRDefault="00361537" w:rsidP="00361537">
      <w:pPr>
        <w:rPr>
          <w:del w:id="868" w:author="L’auteur" w:date="2024-02-17T16:59:00Z"/>
        </w:rPr>
      </w:pPr>
    </w:p>
    <w:p w14:paraId="3EDEAE2C" w14:textId="77777777" w:rsidR="00BC7531" w:rsidRDefault="00000000">
      <w:pPr>
        <w:spacing w:after="170"/>
        <w:rPr>
          <w:ins w:id="869" w:author="L’auteur" w:date="2024-02-17T16:59:00Z"/>
        </w:rPr>
      </w:pPr>
      <w:ins w:id="870" w:author="L’auteur" w:date="2024-02-17T16:59:00Z">
        <w:r>
          <w:rPr>
            <w:rFonts w:ascii="Century Gothic" w:eastAsia="Century Gothic" w:hAnsi="Century Gothic" w:cs="Century Gothic"/>
            <w:sz w:val="20"/>
          </w:rPr>
          <w:t xml:space="preserve"> </w:t>
        </w:r>
      </w:ins>
    </w:p>
    <w:p w14:paraId="7FCC9CF5" w14:textId="77777777" w:rsidR="00BC7531" w:rsidRDefault="00000000">
      <w:pPr>
        <w:pStyle w:val="Titre2"/>
        <w:ind w:left="1131"/>
        <w:pPrChange w:id="871" w:author="L’auteur" w:date="2024-02-17T16:59:00Z">
          <w:pPr>
            <w:pStyle w:val="Titre3"/>
            <w:numPr>
              <w:ilvl w:val="0"/>
            </w:numPr>
            <w:tabs>
              <w:tab w:val="clear" w:pos="1814"/>
            </w:tabs>
            <w:ind w:left="0" w:firstLine="0"/>
          </w:pPr>
        </w:pPrChange>
      </w:pPr>
      <w:ins w:id="872" w:author="L’auteur" w:date="2024-02-17T16:59:00Z">
        <w:r>
          <w:rPr>
            <w:b w:val="0"/>
            <w:i/>
            <w:sz w:val="24"/>
          </w:rPr>
          <w:t>3.1.6</w:t>
        </w:r>
        <w:r>
          <w:rPr>
            <w:rFonts w:ascii="Arial" w:eastAsia="Arial" w:hAnsi="Arial" w:cs="Arial"/>
            <w:b w:val="0"/>
            <w:i/>
            <w:sz w:val="24"/>
          </w:rPr>
          <w:t xml:space="preserve"> </w:t>
        </w:r>
      </w:ins>
      <w:bookmarkStart w:id="873" w:name="_Toc652304419"/>
      <w:r>
        <w:rPr>
          <w:b w:val="0"/>
          <w:i/>
          <w:sz w:val="24"/>
          <w:rPrChange w:id="874" w:author="L’auteur" w:date="2024-02-17T16:59:00Z">
            <w:rPr>
              <w:rFonts w:eastAsia="Century Gothic"/>
            </w:rPr>
          </w:rPrChange>
        </w:rPr>
        <w:t>couloir</w:t>
      </w:r>
      <w:bookmarkEnd w:id="873"/>
      <w:ins w:id="875" w:author="L’auteur" w:date="2024-02-17T16:59:00Z">
        <w:r>
          <w:rPr>
            <w:b w:val="0"/>
            <w:i/>
            <w:sz w:val="24"/>
          </w:rPr>
          <w:t xml:space="preserve"> </w:t>
        </w:r>
      </w:ins>
    </w:p>
    <w:tbl>
      <w:tblPr>
        <w:tblStyle w:val="TableGrid"/>
        <w:tblW w:w="7674" w:type="dxa"/>
        <w:tblInd w:w="5" w:type="dxa"/>
        <w:tblCellMar>
          <w:top w:w="45" w:type="dxa"/>
          <w:left w:w="10" w:type="dxa"/>
          <w:bottom w:w="0" w:type="dxa"/>
          <w:right w:w="30" w:type="dxa"/>
        </w:tblCellMar>
        <w:tblLook w:val="04A0" w:firstRow="1" w:lastRow="0" w:firstColumn="1" w:lastColumn="0" w:noHBand="0" w:noVBand="1"/>
        <w:tblPrChange w:id="876" w:author="L’auteur" w:date="2024-02-17T16:59:00Z">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PrChange>
      </w:tblPr>
      <w:tblGrid>
        <w:gridCol w:w="7674"/>
        <w:tblGridChange w:id="877">
          <w:tblGrid>
            <w:gridCol w:w="7672"/>
          </w:tblGrid>
        </w:tblGridChange>
      </w:tblGrid>
      <w:tr w:rsidR="00BC7531" w14:paraId="24F61E79" w14:textId="77777777">
        <w:trPr>
          <w:trHeight w:val="250"/>
        </w:trPr>
        <w:tc>
          <w:tcPr>
            <w:tcW w:w="7674" w:type="dxa"/>
            <w:tcBorders>
              <w:top w:val="single" w:sz="4" w:space="0" w:color="000000"/>
              <w:left w:val="single" w:sz="4" w:space="0" w:color="000000"/>
              <w:bottom w:val="single" w:sz="4" w:space="0" w:color="000000"/>
              <w:right w:val="single" w:sz="4" w:space="0" w:color="000000"/>
            </w:tcBorders>
            <w:tcPrChange w:id="878" w:author="L’auteur" w:date="2024-02-17T16:59:00Z">
              <w:tcPr>
                <w:tcW w:w="0" w:type="auto"/>
              </w:tcPr>
            </w:tcPrChange>
          </w:tcPr>
          <w:p w14:paraId="67AE4E13" w14:textId="77777777" w:rsidR="00BC7531" w:rsidRDefault="00000000" w:rsidP="00437635">
            <w:r>
              <w:rPr>
                <w:rFonts w:ascii="Century Gothic" w:hAnsi="Century Gothic"/>
                <w:sz w:val="20"/>
                <w:rPrChange w:id="879" w:author="L’auteur" w:date="2024-02-17T16:59:00Z">
                  <w:rPr>
                    <w:rFonts w:eastAsia="Century Gothic"/>
                  </w:rPr>
                </w:rPrChange>
              </w:rPr>
              <w:t>En tant que dans hôtel il a besoin d'être un couloir</w:t>
            </w:r>
            <w:ins w:id="880" w:author="L’auteur" w:date="2024-02-17T16:59:00Z">
              <w:r>
                <w:rPr>
                  <w:rFonts w:ascii="Century Gothic" w:eastAsia="Century Gothic" w:hAnsi="Century Gothic" w:cs="Century Gothic"/>
                  <w:sz w:val="20"/>
                </w:rPr>
                <w:t xml:space="preserve"> </w:t>
              </w:r>
            </w:ins>
          </w:p>
        </w:tc>
      </w:tr>
      <w:tr w:rsidR="00BC7531" w14:paraId="76895FC5" w14:textId="77777777">
        <w:trPr>
          <w:trHeight w:val="2156"/>
        </w:trPr>
        <w:tc>
          <w:tcPr>
            <w:tcW w:w="7674" w:type="dxa"/>
            <w:tcBorders>
              <w:top w:val="single" w:sz="4" w:space="0" w:color="000000"/>
              <w:left w:val="single" w:sz="4" w:space="0" w:color="000000"/>
              <w:bottom w:val="single" w:sz="4" w:space="0" w:color="000000"/>
              <w:right w:val="single" w:sz="4" w:space="0" w:color="000000"/>
            </w:tcBorders>
            <w:tcPrChange w:id="881" w:author="L’auteur" w:date="2024-02-17T16:59:00Z">
              <w:tcPr>
                <w:tcW w:w="0" w:type="auto"/>
              </w:tcPr>
            </w:tcPrChange>
          </w:tcPr>
          <w:p w14:paraId="10FBCD32" w14:textId="77777777" w:rsidR="00BC7531" w:rsidRDefault="00000000">
            <w:pPr>
              <w:ind w:left="15"/>
              <w:jc w:val="center"/>
              <w:pPrChange w:id="882" w:author="L’auteur" w:date="2024-02-17T16:59:00Z">
                <w:pPr>
                  <w:jc w:val="center"/>
                </w:pPr>
              </w:pPrChange>
            </w:pPr>
            <w:r>
              <w:rPr>
                <w:rFonts w:ascii="Century Gothic" w:hAnsi="Century Gothic"/>
                <w:sz w:val="20"/>
                <w:rPrChange w:id="883" w:author="L’auteur" w:date="2024-02-17T16:59:00Z">
                  <w:rPr>
                    <w:rFonts w:eastAsia="Century Gothic"/>
                  </w:rPr>
                </w:rPrChange>
              </w:rPr>
              <w:t xml:space="preserve">Tests d'acceptance: </w:t>
            </w:r>
            <w:ins w:id="884" w:author="L’auteur" w:date="2024-02-17T16:59:00Z">
              <w:r>
                <w:rPr>
                  <w:rFonts w:ascii="Century Gothic" w:eastAsia="Century Gothic" w:hAnsi="Century Gothic" w:cs="Century Gothic"/>
                  <w:sz w:val="20"/>
                </w:rPr>
                <w:t xml:space="preserve"> </w:t>
              </w:r>
            </w:ins>
          </w:p>
          <w:tbl>
            <w:tblPr>
              <w:tblW w:w="100" w:type="auto"/>
              <w:tblCellMar>
                <w:left w:w="10" w:type="dxa"/>
                <w:right w:w="10" w:type="dxa"/>
              </w:tblCellMar>
              <w:tblLook w:val="0000" w:firstRow="0" w:lastRow="0" w:firstColumn="0" w:lastColumn="0" w:noHBand="0" w:noVBand="0"/>
            </w:tblPr>
            <w:tblGrid>
              <w:gridCol w:w="803"/>
              <w:gridCol w:w="6188"/>
            </w:tblGrid>
            <w:tr w:rsidR="00361537" w14:paraId="0EB3D71E" w14:textId="77777777" w:rsidTr="00D10328">
              <w:trPr>
                <w:del w:id="885" w:author="L’auteur" w:date="2024-02-17T16:59:00Z"/>
              </w:trPr>
              <w:tc>
                <w:tcPr>
                  <w:tcW w:w="0" w:type="auto"/>
                </w:tcPr>
                <w:p w14:paraId="191D3B29" w14:textId="77777777" w:rsidR="00361537" w:rsidRDefault="00361537" w:rsidP="00D10328">
                  <w:pPr>
                    <w:rPr>
                      <w:del w:id="886" w:author="L’auteur" w:date="2024-02-17T16:59:00Z"/>
                    </w:rPr>
                  </w:pPr>
                  <w:del w:id="887" w:author="L’auteur" w:date="2024-02-17T16:59:00Z">
                    <w:r>
                      <w:delText>dehors</w:delText>
                    </w:r>
                  </w:del>
                </w:p>
              </w:tc>
              <w:tc>
                <w:tcPr>
                  <w:tcW w:w="0" w:type="auto"/>
                </w:tcPr>
                <w:p w14:paraId="11734893" w14:textId="77777777" w:rsidR="00361537" w:rsidRDefault="00361537" w:rsidP="00D10328">
                  <w:pPr>
                    <w:rPr>
                      <w:del w:id="888" w:author="L’auteur" w:date="2024-02-17T16:59:00Z"/>
                    </w:rPr>
                  </w:pPr>
                  <w:del w:id="889" w:author="L’auteur" w:date="2024-02-17T16:59:00Z">
                    <w:r>
                      <w:delText>dans le salon quand je sort il y a 2 ascenseurs</w:delText>
                    </w:r>
                  </w:del>
                </w:p>
              </w:tc>
            </w:tr>
            <w:tr w:rsidR="00361537" w14:paraId="2E964229" w14:textId="77777777" w:rsidTr="00D10328">
              <w:trPr>
                <w:del w:id="890" w:author="L’auteur" w:date="2024-02-17T16:59:00Z"/>
              </w:trPr>
              <w:tc>
                <w:tcPr>
                  <w:tcW w:w="0" w:type="auto"/>
                </w:tcPr>
                <w:p w14:paraId="245057B7" w14:textId="77777777" w:rsidR="00361537" w:rsidRDefault="00361537" w:rsidP="00D10328">
                  <w:pPr>
                    <w:rPr>
                      <w:del w:id="891" w:author="L’auteur" w:date="2024-02-17T16:59:00Z"/>
                    </w:rPr>
                  </w:pPr>
                  <w:del w:id="892" w:author="L’auteur" w:date="2024-02-17T16:59:00Z">
                    <w:r>
                      <w:delText>couloir</w:delText>
                    </w:r>
                  </w:del>
                </w:p>
              </w:tc>
              <w:tc>
                <w:tcPr>
                  <w:tcW w:w="0" w:type="auto"/>
                </w:tcPr>
                <w:p w14:paraId="3941DBB3" w14:textId="77777777" w:rsidR="00361537" w:rsidRDefault="00361537" w:rsidP="00D10328">
                  <w:pPr>
                    <w:rPr>
                      <w:del w:id="893" w:author="L’auteur" w:date="2024-02-17T16:59:00Z"/>
                    </w:rPr>
                  </w:pPr>
                  <w:del w:id="894" w:author="L’auteur" w:date="2024-02-17T16:59:00Z">
                    <w:r>
                      <w:delText>Dans le couloir il y a des peintures  entre les portes</w:delText>
                    </w:r>
                  </w:del>
                </w:p>
              </w:tc>
            </w:tr>
            <w:tr w:rsidR="00361537" w14:paraId="72E627F7" w14:textId="77777777" w:rsidTr="00D10328">
              <w:trPr>
                <w:del w:id="895" w:author="L’auteur" w:date="2024-02-17T16:59:00Z"/>
              </w:trPr>
              <w:tc>
                <w:tcPr>
                  <w:tcW w:w="0" w:type="auto"/>
                </w:tcPr>
                <w:p w14:paraId="5574FA75" w14:textId="77777777" w:rsidR="00361537" w:rsidRDefault="00361537" w:rsidP="00D10328">
                  <w:pPr>
                    <w:rPr>
                      <w:del w:id="896" w:author="L’auteur" w:date="2024-02-17T16:59:00Z"/>
                    </w:rPr>
                  </w:pPr>
                  <w:del w:id="897" w:author="L’auteur" w:date="2024-02-17T16:59:00Z">
                    <w:r>
                      <w:delText>lumiere</w:delText>
                    </w:r>
                  </w:del>
                </w:p>
              </w:tc>
              <w:tc>
                <w:tcPr>
                  <w:tcW w:w="0" w:type="auto"/>
                </w:tcPr>
                <w:p w14:paraId="03B93300" w14:textId="77777777" w:rsidR="00361537" w:rsidRDefault="00361537" w:rsidP="00D10328">
                  <w:pPr>
                    <w:rPr>
                      <w:del w:id="898" w:author="L’auteur" w:date="2024-02-17T16:59:00Z"/>
                    </w:rPr>
                  </w:pPr>
                  <w:del w:id="899" w:author="L’auteur" w:date="2024-02-17T16:59:00Z">
                    <w:r>
                      <w:delText>dans couloir quand je passe  à coté des portes il y a des lumières</w:delText>
                    </w:r>
                  </w:del>
                </w:p>
              </w:tc>
            </w:tr>
            <w:tr w:rsidR="00361537" w14:paraId="2E4B2DC6" w14:textId="77777777" w:rsidTr="00D10328">
              <w:trPr>
                <w:del w:id="900" w:author="L’auteur" w:date="2024-02-17T16:59:00Z"/>
              </w:trPr>
              <w:tc>
                <w:tcPr>
                  <w:tcW w:w="0" w:type="auto"/>
                </w:tcPr>
                <w:p w14:paraId="02982BF1" w14:textId="77777777" w:rsidR="00361537" w:rsidRDefault="00361537" w:rsidP="00D10328">
                  <w:pPr>
                    <w:rPr>
                      <w:del w:id="901" w:author="L’auteur" w:date="2024-02-17T16:59:00Z"/>
                    </w:rPr>
                  </w:pPr>
                  <w:del w:id="902" w:author="L’auteur" w:date="2024-02-17T16:59:00Z">
                    <w:r>
                      <w:delText>poubelle</w:delText>
                    </w:r>
                  </w:del>
                </w:p>
              </w:tc>
              <w:tc>
                <w:tcPr>
                  <w:tcW w:w="0" w:type="auto"/>
                </w:tcPr>
                <w:p w14:paraId="22DA5DBF" w14:textId="77777777" w:rsidR="00361537" w:rsidRDefault="00361537" w:rsidP="00D10328">
                  <w:pPr>
                    <w:rPr>
                      <w:del w:id="903" w:author="L’auteur" w:date="2024-02-17T16:59:00Z"/>
                    </w:rPr>
                  </w:pPr>
                  <w:del w:id="904" w:author="L’auteur" w:date="2024-02-17T16:59:00Z">
                    <w:r>
                      <w:delText>dans couloir  quand je passe il y a des poubelles</w:delText>
                    </w:r>
                  </w:del>
                </w:p>
              </w:tc>
            </w:tr>
            <w:tr w:rsidR="00361537" w14:paraId="11404BD1" w14:textId="77777777" w:rsidTr="00D10328">
              <w:trPr>
                <w:del w:id="905" w:author="L’auteur" w:date="2024-02-17T16:59:00Z"/>
              </w:trPr>
              <w:tc>
                <w:tcPr>
                  <w:tcW w:w="0" w:type="auto"/>
                </w:tcPr>
                <w:p w14:paraId="1527D70E" w14:textId="77777777" w:rsidR="00361537" w:rsidRDefault="00361537" w:rsidP="00D10328">
                  <w:pPr>
                    <w:rPr>
                      <w:del w:id="906" w:author="L’auteur" w:date="2024-02-17T16:59:00Z"/>
                    </w:rPr>
                  </w:pPr>
                  <w:del w:id="907" w:author="L’auteur" w:date="2024-02-17T16:59:00Z">
                    <w:r>
                      <w:delText>chemins</w:delText>
                    </w:r>
                  </w:del>
                </w:p>
              </w:tc>
              <w:tc>
                <w:tcPr>
                  <w:tcW w:w="0" w:type="auto"/>
                </w:tcPr>
                <w:p w14:paraId="3471EA8F" w14:textId="77777777" w:rsidR="00361537" w:rsidRDefault="00361537" w:rsidP="00D10328">
                  <w:pPr>
                    <w:rPr>
                      <w:del w:id="908" w:author="L’auteur" w:date="2024-02-17T16:59:00Z"/>
                    </w:rPr>
                  </w:pPr>
                  <w:del w:id="909" w:author="L’auteur" w:date="2024-02-17T16:59:00Z">
                    <w:r>
                      <w:delText>dans couloirs  quand je passe  il y a chemin au garage</w:delText>
                    </w:r>
                  </w:del>
                </w:p>
              </w:tc>
            </w:tr>
            <w:tr w:rsidR="00361537" w14:paraId="089EF206" w14:textId="77777777" w:rsidTr="00D10328">
              <w:trPr>
                <w:del w:id="910" w:author="L’auteur" w:date="2024-02-17T16:59:00Z"/>
              </w:trPr>
              <w:tc>
                <w:tcPr>
                  <w:tcW w:w="0" w:type="auto"/>
                </w:tcPr>
                <w:p w14:paraId="6AA93890" w14:textId="77777777" w:rsidR="00361537" w:rsidRDefault="00361537" w:rsidP="00D10328">
                  <w:pPr>
                    <w:rPr>
                      <w:del w:id="911" w:author="L’auteur" w:date="2024-02-17T16:59:00Z"/>
                    </w:rPr>
                  </w:pPr>
                  <w:del w:id="912" w:author="L’auteur" w:date="2024-02-17T16:59:00Z">
                    <w:r>
                      <w:delText>couloir</w:delText>
                    </w:r>
                  </w:del>
                </w:p>
              </w:tc>
              <w:tc>
                <w:tcPr>
                  <w:tcW w:w="0" w:type="auto"/>
                </w:tcPr>
                <w:p w14:paraId="78EBC985" w14:textId="77777777" w:rsidR="00361537" w:rsidRDefault="00361537" w:rsidP="00D10328">
                  <w:pPr>
                    <w:rPr>
                      <w:del w:id="913" w:author="L’auteur" w:date="2024-02-17T16:59:00Z"/>
                    </w:rPr>
                  </w:pPr>
                  <w:del w:id="914" w:author="L’auteur" w:date="2024-02-17T16:59:00Z">
                    <w:r>
                      <w:delText>dans couloir quand je passe il y a un tapis à toute longueur de couloir</w:delText>
                    </w:r>
                  </w:del>
                </w:p>
              </w:tc>
            </w:tr>
            <w:tr w:rsidR="00361537" w14:paraId="4E770B08" w14:textId="77777777" w:rsidTr="00D10328">
              <w:trPr>
                <w:del w:id="915" w:author="L’auteur" w:date="2024-02-17T16:59:00Z"/>
              </w:trPr>
              <w:tc>
                <w:tcPr>
                  <w:tcW w:w="0" w:type="auto"/>
                </w:tcPr>
                <w:p w14:paraId="54B789A6" w14:textId="77777777" w:rsidR="00361537" w:rsidRDefault="00361537" w:rsidP="00D10328">
                  <w:pPr>
                    <w:rPr>
                      <w:del w:id="916" w:author="L’auteur" w:date="2024-02-17T16:59:00Z"/>
                    </w:rPr>
                  </w:pPr>
                  <w:del w:id="917" w:author="L’auteur" w:date="2024-02-17T16:59:00Z">
                    <w:r>
                      <w:delText>wifi</w:delText>
                    </w:r>
                  </w:del>
                </w:p>
              </w:tc>
              <w:tc>
                <w:tcPr>
                  <w:tcW w:w="0" w:type="auto"/>
                </w:tcPr>
                <w:p w14:paraId="20288B5C" w14:textId="77777777" w:rsidR="00361537" w:rsidRDefault="00361537" w:rsidP="00D10328">
                  <w:pPr>
                    <w:rPr>
                      <w:del w:id="918" w:author="L’auteur" w:date="2024-02-17T16:59:00Z"/>
                    </w:rPr>
                  </w:pPr>
                  <w:del w:id="919" w:author="L’auteur" w:date="2024-02-17T16:59:00Z">
                    <w:r>
                      <w:delText>dans le couloir quand j'entre il y a une borne wifi pour étage</w:delText>
                    </w:r>
                  </w:del>
                </w:p>
              </w:tc>
            </w:tr>
            <w:tr w:rsidR="00361537" w14:paraId="5415200D" w14:textId="77777777" w:rsidTr="00D10328">
              <w:trPr>
                <w:del w:id="920" w:author="L’auteur" w:date="2024-02-17T16:59:00Z"/>
              </w:trPr>
              <w:tc>
                <w:tcPr>
                  <w:tcW w:w="0" w:type="auto"/>
                </w:tcPr>
                <w:p w14:paraId="47EF1E1A" w14:textId="77777777" w:rsidR="00361537" w:rsidRDefault="00361537" w:rsidP="00D10328">
                  <w:pPr>
                    <w:rPr>
                      <w:del w:id="921" w:author="L’auteur" w:date="2024-02-17T16:59:00Z"/>
                    </w:rPr>
                  </w:pPr>
                  <w:del w:id="922" w:author="L’auteur" w:date="2024-02-17T16:59:00Z">
                    <w:r>
                      <w:delText>eau</w:delText>
                    </w:r>
                  </w:del>
                </w:p>
              </w:tc>
              <w:tc>
                <w:tcPr>
                  <w:tcW w:w="0" w:type="auto"/>
                </w:tcPr>
                <w:p w14:paraId="3B62B060" w14:textId="77777777" w:rsidR="00361537" w:rsidRDefault="00361537" w:rsidP="00D10328">
                  <w:pPr>
                    <w:rPr>
                      <w:del w:id="923" w:author="L’auteur" w:date="2024-02-17T16:59:00Z"/>
                    </w:rPr>
                  </w:pPr>
                  <w:del w:id="924" w:author="L’auteur" w:date="2024-02-17T16:59:00Z">
                    <w:r>
                      <w:delText>dans le couloirs quand je passe il y a des machines é l'eau</w:delText>
                    </w:r>
                  </w:del>
                </w:p>
              </w:tc>
            </w:tr>
          </w:tbl>
          <w:p w14:paraId="26FBA459" w14:textId="77777777" w:rsidR="00BC7531" w:rsidRDefault="00000000">
            <w:pPr>
              <w:spacing w:line="252" w:lineRule="auto"/>
              <w:ind w:left="10" w:right="1670"/>
              <w:rPr>
                <w:ins w:id="925" w:author="L’auteur" w:date="2024-02-17T16:59:00Z"/>
              </w:rPr>
            </w:pPr>
            <w:ins w:id="926" w:author="L’auteur" w:date="2024-02-17T16:59:00Z">
              <w:r>
                <w:rPr>
                  <w:rFonts w:ascii="Century Gothic" w:eastAsia="Century Gothic" w:hAnsi="Century Gothic" w:cs="Century Gothic"/>
                  <w:sz w:val="20"/>
                </w:rPr>
                <w:t xml:space="preserve">dehors </w:t>
              </w:r>
              <w:r>
                <w:rPr>
                  <w:rFonts w:ascii="Century Gothic" w:eastAsia="Century Gothic" w:hAnsi="Century Gothic" w:cs="Century Gothic"/>
                  <w:sz w:val="20"/>
                </w:rPr>
                <w:tab/>
                <w:t xml:space="preserve">dans le salon quand je sort il y a 2 ascenseurs couloir </w:t>
              </w:r>
              <w:r>
                <w:rPr>
                  <w:rFonts w:ascii="Century Gothic" w:eastAsia="Century Gothic" w:hAnsi="Century Gothic" w:cs="Century Gothic"/>
                  <w:sz w:val="20"/>
                </w:rPr>
                <w:tab/>
                <w:t xml:space="preserve">Dans le couloir il y a des peintures  entre les portes </w:t>
              </w:r>
            </w:ins>
          </w:p>
          <w:p w14:paraId="1EDCB21E" w14:textId="77777777" w:rsidR="00BC7531" w:rsidRDefault="00000000">
            <w:pPr>
              <w:spacing w:after="8" w:line="235" w:lineRule="auto"/>
              <w:ind w:left="10" w:right="462"/>
              <w:rPr>
                <w:ins w:id="927" w:author="L’auteur" w:date="2024-02-17T16:59:00Z"/>
              </w:rPr>
            </w:pPr>
            <w:ins w:id="928" w:author="L’auteur" w:date="2024-02-17T16:59:00Z">
              <w:r>
                <w:rPr>
                  <w:rFonts w:ascii="Century Gothic" w:eastAsia="Century Gothic" w:hAnsi="Century Gothic" w:cs="Century Gothic"/>
                  <w:sz w:val="20"/>
                </w:rPr>
                <w:t xml:space="preserve">lumiere dans couloir quand je passe  à coté des portes il y a des lumières poubelle dans couloir  quand je passe il y a des poubelles chemins dans couloirs  quand je passe  il y a chemin au garage </w:t>
              </w:r>
            </w:ins>
          </w:p>
          <w:p w14:paraId="13A9DCD4" w14:textId="77777777" w:rsidR="00BC7531" w:rsidRDefault="00000000">
            <w:pPr>
              <w:ind w:firstLine="10"/>
              <w:pPrChange w:id="929" w:author="L’auteur" w:date="2024-02-17T16:59:00Z">
                <w:pPr/>
              </w:pPrChange>
            </w:pPr>
            <w:ins w:id="930" w:author="L’auteur" w:date="2024-02-17T16:59:00Z">
              <w:r>
                <w:rPr>
                  <w:rFonts w:ascii="Century Gothic" w:eastAsia="Century Gothic" w:hAnsi="Century Gothic" w:cs="Century Gothic"/>
                  <w:sz w:val="20"/>
                </w:rPr>
                <w:t xml:space="preserve">couloir </w:t>
              </w:r>
              <w:r>
                <w:rPr>
                  <w:rFonts w:ascii="Century Gothic" w:eastAsia="Century Gothic" w:hAnsi="Century Gothic" w:cs="Century Gothic"/>
                  <w:sz w:val="20"/>
                </w:rPr>
                <w:tab/>
                <w:t xml:space="preserve">dans couloir quand je passe il y a un tapis à toute longueur de couloir wifi </w:t>
              </w:r>
              <w:r>
                <w:rPr>
                  <w:rFonts w:ascii="Century Gothic" w:eastAsia="Century Gothic" w:hAnsi="Century Gothic" w:cs="Century Gothic"/>
                  <w:sz w:val="20"/>
                </w:rPr>
                <w:tab/>
                <w:t xml:space="preserve">dans le couloir quand j'entre il y a une borne wifi pour étage </w:t>
              </w:r>
              <w:r>
                <w:rPr>
                  <w:rFonts w:ascii="Century Gothic" w:eastAsia="Century Gothic" w:hAnsi="Century Gothic" w:cs="Century Gothic"/>
                  <w:sz w:val="2"/>
                </w:rPr>
                <w:t xml:space="preserve"> </w:t>
              </w:r>
              <w:r>
                <w:rPr>
                  <w:rFonts w:ascii="Century Gothic" w:eastAsia="Century Gothic" w:hAnsi="Century Gothic" w:cs="Century Gothic"/>
                  <w:sz w:val="20"/>
                </w:rPr>
                <w:t xml:space="preserve">eau </w:t>
              </w:r>
              <w:r>
                <w:rPr>
                  <w:rFonts w:ascii="Century Gothic" w:eastAsia="Century Gothic" w:hAnsi="Century Gothic" w:cs="Century Gothic"/>
                  <w:sz w:val="20"/>
                </w:rPr>
                <w:tab/>
                <w:t xml:space="preserve">dans le couloirs quand je passe il y a des machines é l'eau </w:t>
              </w:r>
            </w:ins>
          </w:p>
        </w:tc>
      </w:tr>
    </w:tbl>
    <w:p w14:paraId="497B7002" w14:textId="77777777" w:rsidR="00361537" w:rsidRDefault="00361537" w:rsidP="00361537">
      <w:pPr>
        <w:rPr>
          <w:del w:id="931" w:author="L’auteur" w:date="2024-02-17T16:59:00Z"/>
        </w:rPr>
      </w:pPr>
      <w:del w:id="932" w:author="L’auteur" w:date="2024-02-17T16:59:00Z">
        <w:r>
          <w:br w:type="page"/>
        </w:r>
      </w:del>
    </w:p>
    <w:p w14:paraId="1F84DC0A" w14:textId="77777777" w:rsidR="00361537" w:rsidRDefault="00361537" w:rsidP="00361537">
      <w:pPr>
        <w:rPr>
          <w:del w:id="933" w:author="L’auteur" w:date="2024-02-17T16:59:00Z"/>
        </w:rPr>
      </w:pPr>
    </w:p>
    <w:p w14:paraId="0F2BEF99" w14:textId="77777777" w:rsidR="00BC7531" w:rsidRDefault="00000000">
      <w:pPr>
        <w:spacing w:after="0"/>
        <w:rPr>
          <w:ins w:id="934" w:author="L’auteur" w:date="2024-02-17T16:59:00Z"/>
        </w:rPr>
      </w:pPr>
      <w:ins w:id="935" w:author="L’auteur" w:date="2024-02-17T16:59:00Z">
        <w:r>
          <w:rPr>
            <w:rFonts w:ascii="Arial" w:eastAsia="Arial" w:hAnsi="Arial" w:cs="Arial"/>
            <w:sz w:val="20"/>
          </w:rPr>
          <w:t xml:space="preserve"> </w:t>
        </w:r>
        <w:r>
          <w:rPr>
            <w:rFonts w:ascii="Arial" w:eastAsia="Arial" w:hAnsi="Arial" w:cs="Arial"/>
            <w:sz w:val="20"/>
          </w:rPr>
          <w:tab/>
        </w:r>
        <w:r>
          <w:rPr>
            <w:rFonts w:ascii="Century Gothic" w:eastAsia="Century Gothic" w:hAnsi="Century Gothic" w:cs="Century Gothic"/>
            <w:sz w:val="20"/>
          </w:rPr>
          <w:t xml:space="preserve"> </w:t>
        </w:r>
      </w:ins>
    </w:p>
    <w:p w14:paraId="23936AC5" w14:textId="77777777" w:rsidR="00BC7531" w:rsidRDefault="00000000">
      <w:pPr>
        <w:pStyle w:val="Titre2"/>
        <w:ind w:left="1131"/>
        <w:pPrChange w:id="936" w:author="L’auteur" w:date="2024-02-17T16:59:00Z">
          <w:pPr>
            <w:pStyle w:val="Titre3"/>
            <w:numPr>
              <w:ilvl w:val="0"/>
            </w:numPr>
            <w:tabs>
              <w:tab w:val="clear" w:pos="1814"/>
            </w:tabs>
            <w:ind w:left="0" w:firstLine="0"/>
          </w:pPr>
        </w:pPrChange>
      </w:pPr>
      <w:ins w:id="937" w:author="L’auteur" w:date="2024-02-17T16:59:00Z">
        <w:r>
          <w:rPr>
            <w:b w:val="0"/>
            <w:i/>
            <w:sz w:val="24"/>
          </w:rPr>
          <w:t xml:space="preserve">3.1.7 </w:t>
        </w:r>
      </w:ins>
      <w:bookmarkStart w:id="938" w:name="_Toc1398415432"/>
      <w:r>
        <w:rPr>
          <w:b w:val="0"/>
          <w:i/>
          <w:sz w:val="24"/>
          <w:rPrChange w:id="939" w:author="L’auteur" w:date="2024-02-17T16:59:00Z">
            <w:rPr>
              <w:rFonts w:eastAsia="Century Gothic"/>
            </w:rPr>
          </w:rPrChange>
        </w:rPr>
        <w:t>Karting</w:t>
      </w:r>
      <w:bookmarkEnd w:id="938"/>
      <w:ins w:id="940" w:author="L’auteur" w:date="2024-02-17T16:59:00Z">
        <w:r>
          <w:rPr>
            <w:b w:val="0"/>
            <w:i/>
            <w:sz w:val="24"/>
          </w:rPr>
          <w:t xml:space="preserve"> </w:t>
        </w:r>
      </w:ins>
    </w:p>
    <w:tbl>
      <w:tblPr>
        <w:tblStyle w:val="TableGrid"/>
        <w:tblW w:w="9064" w:type="dxa"/>
        <w:tblInd w:w="5" w:type="dxa"/>
        <w:tblCellMar>
          <w:top w:w="45" w:type="dxa"/>
          <w:left w:w="10" w:type="dxa"/>
          <w:bottom w:w="0" w:type="dxa"/>
          <w:right w:w="1" w:type="dxa"/>
        </w:tblCellMar>
        <w:tblLook w:val="04A0" w:firstRow="1" w:lastRow="0" w:firstColumn="1" w:lastColumn="0" w:noHBand="0" w:noVBand="1"/>
        <w:tblPrChange w:id="941" w:author="L’auteur" w:date="2024-02-17T16:59:00Z">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PrChange>
      </w:tblPr>
      <w:tblGrid>
        <w:gridCol w:w="9064"/>
        <w:tblGridChange w:id="942">
          <w:tblGrid>
            <w:gridCol w:w="9060"/>
          </w:tblGrid>
        </w:tblGridChange>
      </w:tblGrid>
      <w:tr w:rsidR="00BC7531" w14:paraId="195F7536" w14:textId="77777777">
        <w:trPr>
          <w:trHeight w:val="245"/>
        </w:trPr>
        <w:tc>
          <w:tcPr>
            <w:tcW w:w="9064" w:type="dxa"/>
            <w:tcBorders>
              <w:top w:val="single" w:sz="4" w:space="0" w:color="000000"/>
              <w:left w:val="single" w:sz="4" w:space="0" w:color="000000"/>
              <w:bottom w:val="single" w:sz="4" w:space="0" w:color="000000"/>
              <w:right w:val="single" w:sz="4" w:space="0" w:color="000000"/>
            </w:tcBorders>
            <w:tcPrChange w:id="943" w:author="L’auteur" w:date="2024-02-17T16:59:00Z">
              <w:tcPr>
                <w:tcW w:w="0" w:type="auto"/>
              </w:tcPr>
            </w:tcPrChange>
          </w:tcPr>
          <w:p w14:paraId="6973C528" w14:textId="77777777" w:rsidR="00BC7531" w:rsidRDefault="00000000" w:rsidP="00437635">
            <w:r>
              <w:rPr>
                <w:rFonts w:ascii="Century Gothic" w:hAnsi="Century Gothic"/>
                <w:sz w:val="20"/>
                <w:rPrChange w:id="944" w:author="L’auteur" w:date="2024-02-17T16:59:00Z">
                  <w:rPr>
                    <w:rFonts w:eastAsia="Century Gothic"/>
                  </w:rPr>
                </w:rPrChange>
              </w:rPr>
              <w:t>En tant que parent je souhaite un Karting pour jouer avec mes enfants</w:t>
            </w:r>
            <w:ins w:id="945" w:author="L’auteur" w:date="2024-02-17T16:59:00Z">
              <w:r>
                <w:rPr>
                  <w:rFonts w:ascii="Century Gothic" w:eastAsia="Century Gothic" w:hAnsi="Century Gothic" w:cs="Century Gothic"/>
                  <w:sz w:val="20"/>
                </w:rPr>
                <w:t xml:space="preserve"> </w:t>
              </w:r>
            </w:ins>
          </w:p>
        </w:tc>
      </w:tr>
      <w:tr w:rsidR="00BC7531" w14:paraId="4FABC102" w14:textId="77777777">
        <w:trPr>
          <w:trHeight w:val="4301"/>
        </w:trPr>
        <w:tc>
          <w:tcPr>
            <w:tcW w:w="9064" w:type="dxa"/>
            <w:tcBorders>
              <w:top w:val="single" w:sz="4" w:space="0" w:color="000000"/>
              <w:left w:val="single" w:sz="4" w:space="0" w:color="000000"/>
              <w:bottom w:val="single" w:sz="4" w:space="0" w:color="000000"/>
              <w:right w:val="single" w:sz="4" w:space="0" w:color="000000"/>
            </w:tcBorders>
            <w:tcPrChange w:id="946" w:author="L’auteur" w:date="2024-02-17T16:59:00Z">
              <w:tcPr>
                <w:tcW w:w="0" w:type="auto"/>
              </w:tcPr>
            </w:tcPrChange>
          </w:tcPr>
          <w:p w14:paraId="7E205EBF" w14:textId="77777777" w:rsidR="00BC7531" w:rsidRDefault="00000000">
            <w:pPr>
              <w:ind w:right="15"/>
              <w:jc w:val="center"/>
              <w:pPrChange w:id="947" w:author="L’auteur" w:date="2024-02-17T16:59:00Z">
                <w:pPr>
                  <w:jc w:val="center"/>
                </w:pPr>
              </w:pPrChange>
            </w:pPr>
            <w:r>
              <w:rPr>
                <w:rFonts w:ascii="Century Gothic" w:hAnsi="Century Gothic"/>
                <w:sz w:val="20"/>
                <w:rPrChange w:id="948" w:author="L’auteur" w:date="2024-02-17T16:59:00Z">
                  <w:rPr>
                    <w:rFonts w:eastAsia="Century Gothic"/>
                  </w:rPr>
                </w:rPrChange>
              </w:rPr>
              <w:t xml:space="preserve">Tests d'acceptance: </w:t>
            </w:r>
            <w:ins w:id="949" w:author="L’auteur" w:date="2024-02-17T16:59:00Z">
              <w:r>
                <w:rPr>
                  <w:rFonts w:ascii="Century Gothic" w:eastAsia="Century Gothic" w:hAnsi="Century Gothic" w:cs="Century Gothic"/>
                  <w:sz w:val="20"/>
                </w:rPr>
                <w:t xml:space="preserve"> </w:t>
              </w:r>
            </w:ins>
          </w:p>
          <w:tbl>
            <w:tblPr>
              <w:tblW w:w="100" w:type="auto"/>
              <w:tblCellMar>
                <w:left w:w="10" w:type="dxa"/>
                <w:right w:w="10" w:type="dxa"/>
              </w:tblCellMar>
              <w:tblLook w:val="0000" w:firstRow="0" w:lastRow="0" w:firstColumn="0" w:lastColumn="0" w:noHBand="0" w:noVBand="0"/>
            </w:tblPr>
            <w:tblGrid>
              <w:gridCol w:w="987"/>
              <w:gridCol w:w="8066"/>
            </w:tblGrid>
            <w:tr w:rsidR="00361537" w14:paraId="51AC933C" w14:textId="77777777" w:rsidTr="00D10328">
              <w:trPr>
                <w:del w:id="950" w:author="L’auteur" w:date="2024-02-17T16:59:00Z"/>
              </w:trPr>
              <w:tc>
                <w:tcPr>
                  <w:tcW w:w="0" w:type="auto"/>
                </w:tcPr>
                <w:p w14:paraId="46FA20E8" w14:textId="77777777" w:rsidR="00361537" w:rsidRDefault="00361537" w:rsidP="00D10328">
                  <w:pPr>
                    <w:rPr>
                      <w:del w:id="951" w:author="L’auteur" w:date="2024-02-17T16:59:00Z"/>
                    </w:rPr>
                  </w:pPr>
                  <w:del w:id="952" w:author="L’auteur" w:date="2024-02-17T16:59:00Z">
                    <w:r>
                      <w:delText>Accueil</w:delText>
                    </w:r>
                  </w:del>
                </w:p>
              </w:tc>
              <w:tc>
                <w:tcPr>
                  <w:tcW w:w="0" w:type="auto"/>
                </w:tcPr>
                <w:p w14:paraId="04CD43BE" w14:textId="77777777" w:rsidR="00361537" w:rsidRDefault="00361537" w:rsidP="00D10328">
                  <w:pPr>
                    <w:rPr>
                      <w:del w:id="953" w:author="L’auteur" w:date="2024-02-17T16:59:00Z"/>
                    </w:rPr>
                  </w:pPr>
                  <w:del w:id="954" w:author="L’auteur" w:date="2024-02-17T16:59:00Z">
                    <w:r>
                      <w:delText>Depuis le haut de l'escalier  quand je regarde devant je vois un stand</w:delText>
                    </w:r>
                  </w:del>
                </w:p>
              </w:tc>
            </w:tr>
            <w:tr w:rsidR="00361537" w14:paraId="4C6197AE" w14:textId="77777777" w:rsidTr="00D10328">
              <w:trPr>
                <w:del w:id="955" w:author="L’auteur" w:date="2024-02-17T16:59:00Z"/>
              </w:trPr>
              <w:tc>
                <w:tcPr>
                  <w:tcW w:w="0" w:type="auto"/>
                </w:tcPr>
                <w:p w14:paraId="64993C03" w14:textId="77777777" w:rsidR="00361537" w:rsidRDefault="00361537" w:rsidP="00D10328">
                  <w:pPr>
                    <w:rPr>
                      <w:del w:id="956" w:author="L’auteur" w:date="2024-02-17T16:59:00Z"/>
                    </w:rPr>
                  </w:pPr>
                  <w:del w:id="957" w:author="L’auteur" w:date="2024-02-17T16:59:00Z">
                    <w:r>
                      <w:delText>Sécurité</w:delText>
                    </w:r>
                  </w:del>
                </w:p>
              </w:tc>
              <w:tc>
                <w:tcPr>
                  <w:tcW w:w="0" w:type="auto"/>
                </w:tcPr>
                <w:p w14:paraId="65A02969" w14:textId="77777777" w:rsidR="00361537" w:rsidRDefault="00361537" w:rsidP="00D10328">
                  <w:pPr>
                    <w:rPr>
                      <w:del w:id="958" w:author="L’auteur" w:date="2024-02-17T16:59:00Z"/>
                    </w:rPr>
                  </w:pPr>
                  <w:del w:id="959" w:author="L’auteur" w:date="2024-02-17T16:59:00Z">
                    <w:r>
                      <w:delText>Depuis le haut des escaliers lorsque je regarde au tour de ce stand je vois des barrières de sécurité empêchant n'importe qui d'accéder à la piste</w:delText>
                    </w:r>
                  </w:del>
                </w:p>
              </w:tc>
            </w:tr>
            <w:tr w:rsidR="00361537" w14:paraId="1909802F" w14:textId="77777777" w:rsidTr="00D10328">
              <w:trPr>
                <w:del w:id="960" w:author="L’auteur" w:date="2024-02-17T16:59:00Z"/>
              </w:trPr>
              <w:tc>
                <w:tcPr>
                  <w:tcW w:w="0" w:type="auto"/>
                </w:tcPr>
                <w:p w14:paraId="5704D5B0" w14:textId="77777777" w:rsidR="00361537" w:rsidRDefault="00361537" w:rsidP="00D10328">
                  <w:pPr>
                    <w:rPr>
                      <w:del w:id="961" w:author="L’auteur" w:date="2024-02-17T16:59:00Z"/>
                    </w:rPr>
                  </w:pPr>
                  <w:del w:id="962" w:author="L’auteur" w:date="2024-02-17T16:59:00Z">
                    <w:r>
                      <w:delText>Check</w:delText>
                    </w:r>
                  </w:del>
                </w:p>
              </w:tc>
              <w:tc>
                <w:tcPr>
                  <w:tcW w:w="0" w:type="auto"/>
                </w:tcPr>
                <w:p w14:paraId="6F8694DB" w14:textId="77777777" w:rsidR="00361537" w:rsidRDefault="00361537" w:rsidP="00D10328">
                  <w:pPr>
                    <w:rPr>
                      <w:del w:id="963" w:author="L’auteur" w:date="2024-02-17T16:59:00Z"/>
                    </w:rPr>
                  </w:pPr>
                  <w:del w:id="964" w:author="L’auteur" w:date="2024-02-17T16:59:00Z">
                    <w:r>
                      <w:delText>depuis le stand quand je regarde à droite  se trouve un portique donnant à un accès d'attente</w:delText>
                    </w:r>
                  </w:del>
                </w:p>
              </w:tc>
            </w:tr>
            <w:tr w:rsidR="00361537" w14:paraId="1C82AFE8" w14:textId="77777777" w:rsidTr="00D10328">
              <w:trPr>
                <w:del w:id="965" w:author="L’auteur" w:date="2024-02-17T16:59:00Z"/>
              </w:trPr>
              <w:tc>
                <w:tcPr>
                  <w:tcW w:w="0" w:type="auto"/>
                </w:tcPr>
                <w:p w14:paraId="1C8750D6" w14:textId="77777777" w:rsidR="00361537" w:rsidRDefault="00361537" w:rsidP="00D10328">
                  <w:pPr>
                    <w:rPr>
                      <w:del w:id="966" w:author="L’auteur" w:date="2024-02-17T16:59:00Z"/>
                    </w:rPr>
                  </w:pPr>
                  <w:del w:id="967" w:author="L’auteur" w:date="2024-02-17T16:59:00Z">
                    <w:r>
                      <w:delText>couloir</w:delText>
                    </w:r>
                  </w:del>
                </w:p>
              </w:tc>
              <w:tc>
                <w:tcPr>
                  <w:tcW w:w="0" w:type="auto"/>
                </w:tcPr>
                <w:p w14:paraId="0E34D958" w14:textId="77777777" w:rsidR="00361537" w:rsidRDefault="00361537" w:rsidP="00D10328">
                  <w:pPr>
                    <w:rPr>
                      <w:del w:id="968" w:author="L’auteur" w:date="2024-02-17T16:59:00Z"/>
                    </w:rPr>
                  </w:pPr>
                  <w:del w:id="969" w:author="L’auteur" w:date="2024-02-17T16:59:00Z">
                    <w:r>
                      <w:delText>Apres le portique quand je regarde droit je vois un couloir parallèle au stand *voir maquette*</w:delText>
                    </w:r>
                  </w:del>
                </w:p>
              </w:tc>
            </w:tr>
            <w:tr w:rsidR="00361537" w14:paraId="6ACE2EB6" w14:textId="77777777" w:rsidTr="00D10328">
              <w:trPr>
                <w:del w:id="970" w:author="L’auteur" w:date="2024-02-17T16:59:00Z"/>
              </w:trPr>
              <w:tc>
                <w:tcPr>
                  <w:tcW w:w="0" w:type="auto"/>
                </w:tcPr>
                <w:p w14:paraId="5CA30DD4" w14:textId="77777777" w:rsidR="00361537" w:rsidRDefault="00361537" w:rsidP="00D10328">
                  <w:pPr>
                    <w:rPr>
                      <w:del w:id="971" w:author="L’auteur" w:date="2024-02-17T16:59:00Z"/>
                    </w:rPr>
                  </w:pPr>
                  <w:del w:id="972" w:author="L’auteur" w:date="2024-02-17T16:59:00Z">
                    <w:r>
                      <w:delText>Attente</w:delText>
                    </w:r>
                  </w:del>
                </w:p>
              </w:tc>
              <w:tc>
                <w:tcPr>
                  <w:tcW w:w="0" w:type="auto"/>
                </w:tcPr>
                <w:p w14:paraId="765660D8" w14:textId="77777777" w:rsidR="00361537" w:rsidRDefault="00361537" w:rsidP="00D10328">
                  <w:pPr>
                    <w:rPr>
                      <w:del w:id="973" w:author="L’auteur" w:date="2024-02-17T16:59:00Z"/>
                    </w:rPr>
                  </w:pPr>
                  <w:del w:id="974" w:author="L’auteur" w:date="2024-02-17T16:59:00Z">
                    <w:r>
                      <w:delText>Depuis l'entrée de la salle d'attente  quand je regarde sur la droite se trouve une grande baie vitrée donnant une vue sur la piste</w:delText>
                    </w:r>
                  </w:del>
                </w:p>
              </w:tc>
            </w:tr>
            <w:tr w:rsidR="00361537" w14:paraId="62FFCD6C" w14:textId="77777777" w:rsidTr="00D10328">
              <w:trPr>
                <w:del w:id="975" w:author="L’auteur" w:date="2024-02-17T16:59:00Z"/>
              </w:trPr>
              <w:tc>
                <w:tcPr>
                  <w:tcW w:w="0" w:type="auto"/>
                </w:tcPr>
                <w:p w14:paraId="02E2D9DB" w14:textId="77777777" w:rsidR="00361537" w:rsidRDefault="00361537" w:rsidP="00D10328">
                  <w:pPr>
                    <w:rPr>
                      <w:del w:id="976" w:author="L’auteur" w:date="2024-02-17T16:59:00Z"/>
                    </w:rPr>
                  </w:pPr>
                  <w:del w:id="977" w:author="L’auteur" w:date="2024-02-17T16:59:00Z">
                    <w:r>
                      <w:delText>Kart</w:delText>
                    </w:r>
                  </w:del>
                </w:p>
              </w:tc>
              <w:tc>
                <w:tcPr>
                  <w:tcW w:w="0" w:type="auto"/>
                </w:tcPr>
                <w:p w14:paraId="53CC6306" w14:textId="77777777" w:rsidR="00361537" w:rsidRDefault="00361537" w:rsidP="00D10328">
                  <w:pPr>
                    <w:rPr>
                      <w:del w:id="978" w:author="L’auteur" w:date="2024-02-17T16:59:00Z"/>
                    </w:rPr>
                  </w:pPr>
                  <w:del w:id="979" w:author="L’auteur" w:date="2024-02-17T16:59:00Z">
                    <w:r>
                      <w:delText>depuis la salle d'attente quand je regarde à gauche de la fenêtre, je vois la file ou sont rangés les karts</w:delText>
                    </w:r>
                  </w:del>
                </w:p>
              </w:tc>
            </w:tr>
            <w:tr w:rsidR="00361537" w14:paraId="39D95FC2" w14:textId="77777777" w:rsidTr="00D10328">
              <w:trPr>
                <w:del w:id="980" w:author="L’auteur" w:date="2024-02-17T16:59:00Z"/>
              </w:trPr>
              <w:tc>
                <w:tcPr>
                  <w:tcW w:w="0" w:type="auto"/>
                </w:tcPr>
                <w:p w14:paraId="0A789CD4" w14:textId="77777777" w:rsidR="00361537" w:rsidRDefault="00361537" w:rsidP="00D10328">
                  <w:pPr>
                    <w:rPr>
                      <w:del w:id="981" w:author="L’auteur" w:date="2024-02-17T16:59:00Z"/>
                    </w:rPr>
                  </w:pPr>
                  <w:del w:id="982" w:author="L’auteur" w:date="2024-02-17T16:59:00Z">
                    <w:r>
                      <w:delText>Casque</w:delText>
                    </w:r>
                  </w:del>
                </w:p>
              </w:tc>
              <w:tc>
                <w:tcPr>
                  <w:tcW w:w="0" w:type="auto"/>
                </w:tcPr>
                <w:p w14:paraId="50251667" w14:textId="77777777" w:rsidR="00361537" w:rsidRDefault="00361537" w:rsidP="00D10328">
                  <w:pPr>
                    <w:rPr>
                      <w:del w:id="983" w:author="L’auteur" w:date="2024-02-17T16:59:00Z"/>
                    </w:rPr>
                  </w:pPr>
                  <w:del w:id="984" w:author="L’auteur" w:date="2024-02-17T16:59:00Z">
                    <w:r>
                      <w:delText>Depuis la salle d'attente  quand je regarde en face de la baie vitrée je voie une armoire avec des casques</w:delText>
                    </w:r>
                  </w:del>
                </w:p>
              </w:tc>
            </w:tr>
            <w:tr w:rsidR="00361537" w14:paraId="40F7A232" w14:textId="77777777" w:rsidTr="00D10328">
              <w:trPr>
                <w:del w:id="985" w:author="L’auteur" w:date="2024-02-17T16:59:00Z"/>
              </w:trPr>
              <w:tc>
                <w:tcPr>
                  <w:tcW w:w="0" w:type="auto"/>
                </w:tcPr>
                <w:p w14:paraId="633B765B" w14:textId="77777777" w:rsidR="00361537" w:rsidRDefault="00361537" w:rsidP="00D10328">
                  <w:pPr>
                    <w:rPr>
                      <w:del w:id="986" w:author="L’auteur" w:date="2024-02-17T16:59:00Z"/>
                    </w:rPr>
                  </w:pPr>
                  <w:del w:id="987" w:author="L’auteur" w:date="2024-02-17T16:59:00Z">
                    <w:r>
                      <w:delText>Gant</w:delText>
                    </w:r>
                  </w:del>
                </w:p>
              </w:tc>
              <w:tc>
                <w:tcPr>
                  <w:tcW w:w="0" w:type="auto"/>
                </w:tcPr>
                <w:p w14:paraId="7B387BF0" w14:textId="77777777" w:rsidR="00361537" w:rsidRDefault="00361537" w:rsidP="00D10328">
                  <w:pPr>
                    <w:rPr>
                      <w:del w:id="988" w:author="L’auteur" w:date="2024-02-17T16:59:00Z"/>
                    </w:rPr>
                  </w:pPr>
                  <w:del w:id="989" w:author="L’auteur" w:date="2024-02-17T16:59:00Z">
                    <w:r>
                      <w:delText>depuis la salle d'attente quand je regarde à droite de l'armoire  je vois un bac contenant des gants</w:delText>
                    </w:r>
                  </w:del>
                </w:p>
              </w:tc>
            </w:tr>
            <w:tr w:rsidR="00361537" w14:paraId="1F027A3E" w14:textId="77777777" w:rsidTr="00D10328">
              <w:trPr>
                <w:del w:id="990" w:author="L’auteur" w:date="2024-02-17T16:59:00Z"/>
              </w:trPr>
              <w:tc>
                <w:tcPr>
                  <w:tcW w:w="0" w:type="auto"/>
                </w:tcPr>
                <w:p w14:paraId="77162350" w14:textId="77777777" w:rsidR="00361537" w:rsidRDefault="00361537" w:rsidP="00D10328">
                  <w:pPr>
                    <w:rPr>
                      <w:del w:id="991" w:author="L’auteur" w:date="2024-02-17T16:59:00Z"/>
                    </w:rPr>
                  </w:pPr>
                  <w:del w:id="992" w:author="L’auteur" w:date="2024-02-17T16:59:00Z">
                    <w:r>
                      <w:delText>Sécurite kart</w:delText>
                    </w:r>
                  </w:del>
                </w:p>
              </w:tc>
              <w:tc>
                <w:tcPr>
                  <w:tcW w:w="0" w:type="auto"/>
                </w:tcPr>
                <w:p w14:paraId="2755BB63" w14:textId="77777777" w:rsidR="00361537" w:rsidRDefault="00361537" w:rsidP="00D10328">
                  <w:pPr>
                    <w:rPr>
                      <w:del w:id="993" w:author="L’auteur" w:date="2024-02-17T16:59:00Z"/>
                    </w:rPr>
                  </w:pPr>
                  <w:del w:id="994" w:author="L’auteur" w:date="2024-02-17T16:59:00Z">
                    <w:r>
                      <w:delText>depuis la salle d'attente  quand je regarde à travers la baie vitrée je vois que dans les virages, des pneus y sont installés en cas d'accidents</w:delText>
                    </w:r>
                  </w:del>
                </w:p>
              </w:tc>
            </w:tr>
          </w:tbl>
          <w:p w14:paraId="3ADFC630" w14:textId="77777777" w:rsidR="00BC7531" w:rsidRDefault="00000000">
            <w:pPr>
              <w:tabs>
                <w:tab w:val="center" w:pos="4388"/>
              </w:tabs>
              <w:rPr>
                <w:ins w:id="995" w:author="L’auteur" w:date="2024-02-17T16:59:00Z"/>
              </w:rPr>
            </w:pPr>
            <w:ins w:id="996" w:author="L’auteur" w:date="2024-02-17T16:59:00Z">
              <w:r>
                <w:rPr>
                  <w:rFonts w:ascii="Century Gothic" w:eastAsia="Century Gothic" w:hAnsi="Century Gothic" w:cs="Century Gothic"/>
                  <w:sz w:val="20"/>
                </w:rPr>
                <w:t xml:space="preserve">Accueil </w:t>
              </w:r>
              <w:r>
                <w:rPr>
                  <w:rFonts w:ascii="Century Gothic" w:eastAsia="Century Gothic" w:hAnsi="Century Gothic" w:cs="Century Gothic"/>
                  <w:sz w:val="20"/>
                </w:rPr>
                <w:tab/>
                <w:t xml:space="preserve">Depuis le haut de l'escalier  quand je regarde devant je vois un stand </w:t>
              </w:r>
            </w:ins>
          </w:p>
          <w:p w14:paraId="35C30292" w14:textId="77777777" w:rsidR="00BC7531" w:rsidRDefault="00000000">
            <w:pPr>
              <w:spacing w:line="239" w:lineRule="auto"/>
              <w:ind w:left="1031" w:hanging="1021"/>
              <w:rPr>
                <w:ins w:id="997" w:author="L’auteur" w:date="2024-02-17T16:59:00Z"/>
              </w:rPr>
            </w:pPr>
            <w:ins w:id="998" w:author="L’auteur" w:date="2024-02-17T16:59:00Z">
              <w:r>
                <w:rPr>
                  <w:rFonts w:ascii="Century Gothic" w:eastAsia="Century Gothic" w:hAnsi="Century Gothic" w:cs="Century Gothic"/>
                  <w:sz w:val="20"/>
                </w:rPr>
                <w:t xml:space="preserve">Sécurité </w:t>
              </w:r>
              <w:r>
                <w:rPr>
                  <w:rFonts w:ascii="Century Gothic" w:eastAsia="Century Gothic" w:hAnsi="Century Gothic" w:cs="Century Gothic"/>
                  <w:sz w:val="20"/>
                </w:rPr>
                <w:tab/>
                <w:t xml:space="preserve">Depuis le haut des escaliers lorsque je regarde au tour de ce stand je vois des barrières de sécurité empêchant n'importe qui d'accéder à la piste </w:t>
              </w:r>
            </w:ins>
          </w:p>
          <w:p w14:paraId="15465A6E" w14:textId="77777777" w:rsidR="00BC7531" w:rsidRDefault="00000000">
            <w:pPr>
              <w:spacing w:after="13" w:line="234" w:lineRule="auto"/>
              <w:ind w:left="1031" w:hanging="1021"/>
              <w:jc w:val="both"/>
              <w:rPr>
                <w:ins w:id="999" w:author="L’auteur" w:date="2024-02-17T16:59:00Z"/>
              </w:rPr>
            </w:pPr>
            <w:ins w:id="1000" w:author="L’auteur" w:date="2024-02-17T16:59:00Z">
              <w:r>
                <w:rPr>
                  <w:rFonts w:ascii="Century Gothic" w:eastAsia="Century Gothic" w:hAnsi="Century Gothic" w:cs="Century Gothic"/>
                  <w:sz w:val="20"/>
                </w:rPr>
                <w:t xml:space="preserve">Check depuis le stand quand je regarde à droite  se trouve un portique donnant à un accès d'attente </w:t>
              </w:r>
            </w:ins>
          </w:p>
          <w:p w14:paraId="4707FB10" w14:textId="77777777" w:rsidR="00BC7531" w:rsidRDefault="00000000">
            <w:pPr>
              <w:spacing w:after="13" w:line="235" w:lineRule="auto"/>
              <w:ind w:left="1031" w:hanging="1021"/>
              <w:rPr>
                <w:ins w:id="1001" w:author="L’auteur" w:date="2024-02-17T16:59:00Z"/>
              </w:rPr>
            </w:pPr>
            <w:ins w:id="1002" w:author="L’auteur" w:date="2024-02-17T16:59:00Z">
              <w:r>
                <w:rPr>
                  <w:rFonts w:ascii="Century Gothic" w:eastAsia="Century Gothic" w:hAnsi="Century Gothic" w:cs="Century Gothic"/>
                  <w:sz w:val="20"/>
                </w:rPr>
                <w:t xml:space="preserve">couloir </w:t>
              </w:r>
              <w:r>
                <w:rPr>
                  <w:rFonts w:ascii="Century Gothic" w:eastAsia="Century Gothic" w:hAnsi="Century Gothic" w:cs="Century Gothic"/>
                  <w:sz w:val="20"/>
                </w:rPr>
                <w:tab/>
                <w:t xml:space="preserve">Apres le portique quand je regarde droit je vois un couloir parallèle au stand *voir maquette* </w:t>
              </w:r>
            </w:ins>
          </w:p>
          <w:p w14:paraId="18376B22" w14:textId="77777777" w:rsidR="00BC7531" w:rsidRDefault="00000000">
            <w:pPr>
              <w:spacing w:line="239" w:lineRule="auto"/>
              <w:ind w:left="1031" w:hanging="1021"/>
              <w:rPr>
                <w:ins w:id="1003" w:author="L’auteur" w:date="2024-02-17T16:59:00Z"/>
              </w:rPr>
            </w:pPr>
            <w:ins w:id="1004" w:author="L’auteur" w:date="2024-02-17T16:59:00Z">
              <w:r>
                <w:rPr>
                  <w:rFonts w:ascii="Century Gothic" w:eastAsia="Century Gothic" w:hAnsi="Century Gothic" w:cs="Century Gothic"/>
                  <w:sz w:val="20"/>
                </w:rPr>
                <w:t xml:space="preserve">Attente </w:t>
              </w:r>
              <w:r>
                <w:rPr>
                  <w:rFonts w:ascii="Century Gothic" w:eastAsia="Century Gothic" w:hAnsi="Century Gothic" w:cs="Century Gothic"/>
                  <w:sz w:val="20"/>
                </w:rPr>
                <w:tab/>
                <w:t xml:space="preserve">Depuis l'entrée de la salle d'attente  quand je regarde sur la droite se trouve une grande baie vitrée donnant une vue sur la piste </w:t>
              </w:r>
            </w:ins>
          </w:p>
          <w:p w14:paraId="2115B46C" w14:textId="77777777" w:rsidR="00BC7531" w:rsidRDefault="00000000">
            <w:pPr>
              <w:spacing w:line="234" w:lineRule="auto"/>
              <w:ind w:left="1031" w:hanging="1021"/>
              <w:jc w:val="both"/>
              <w:rPr>
                <w:ins w:id="1005" w:author="L’auteur" w:date="2024-02-17T16:59:00Z"/>
              </w:rPr>
            </w:pPr>
            <w:ins w:id="1006" w:author="L’auteur" w:date="2024-02-17T16:59:00Z">
              <w:r>
                <w:rPr>
                  <w:rFonts w:ascii="Century Gothic" w:eastAsia="Century Gothic" w:hAnsi="Century Gothic" w:cs="Century Gothic"/>
                  <w:sz w:val="20"/>
                </w:rPr>
                <w:t xml:space="preserve">Kart depuis la salle d'attente quand je regarde à gauche de la fenêtre, je vois la file ou sont rangés les karts </w:t>
              </w:r>
            </w:ins>
          </w:p>
          <w:p w14:paraId="58B74822" w14:textId="77777777" w:rsidR="00BC7531" w:rsidRDefault="00000000">
            <w:pPr>
              <w:spacing w:after="5" w:line="229" w:lineRule="auto"/>
              <w:ind w:left="1031" w:hanging="1021"/>
              <w:jc w:val="both"/>
              <w:rPr>
                <w:ins w:id="1007" w:author="L’auteur" w:date="2024-02-17T16:59:00Z"/>
              </w:rPr>
            </w:pPr>
            <w:ins w:id="1008" w:author="L’auteur" w:date="2024-02-17T16:59:00Z">
              <w:r>
                <w:rPr>
                  <w:rFonts w:ascii="Century Gothic" w:eastAsia="Century Gothic" w:hAnsi="Century Gothic" w:cs="Century Gothic"/>
                  <w:sz w:val="20"/>
                </w:rPr>
                <w:t xml:space="preserve">Casque Depuis la salle d'attente  quand je regarde en face de la baie vitrée je voie une armoire avec des casques </w:t>
              </w:r>
            </w:ins>
          </w:p>
          <w:p w14:paraId="0A572356" w14:textId="77777777" w:rsidR="00BC7531" w:rsidRDefault="00000000">
            <w:pPr>
              <w:spacing w:line="234" w:lineRule="auto"/>
              <w:ind w:left="1031" w:hanging="1021"/>
              <w:jc w:val="both"/>
              <w:rPr>
                <w:ins w:id="1009" w:author="L’auteur" w:date="2024-02-17T16:59:00Z"/>
              </w:rPr>
            </w:pPr>
            <w:ins w:id="1010" w:author="L’auteur" w:date="2024-02-17T16:59:00Z">
              <w:r>
                <w:rPr>
                  <w:rFonts w:ascii="Century Gothic" w:eastAsia="Century Gothic" w:hAnsi="Century Gothic" w:cs="Century Gothic"/>
                  <w:sz w:val="20"/>
                </w:rPr>
                <w:t xml:space="preserve">Gant depuis la salle d'attente quand je regarde à droite de l'armoire  je vois un bac contenant des gants </w:t>
              </w:r>
            </w:ins>
          </w:p>
          <w:p w14:paraId="4BF34BB2" w14:textId="77777777" w:rsidR="00BC7531" w:rsidRDefault="00000000">
            <w:pPr>
              <w:ind w:firstLine="10"/>
              <w:jc w:val="both"/>
              <w:pPrChange w:id="1011" w:author="L’auteur" w:date="2024-02-17T16:59:00Z">
                <w:pPr/>
              </w:pPrChange>
            </w:pPr>
            <w:ins w:id="1012" w:author="L’auteur" w:date="2024-02-17T16:59:00Z">
              <w:r>
                <w:rPr>
                  <w:rFonts w:ascii="Century Gothic" w:eastAsia="Century Gothic" w:hAnsi="Century Gothic" w:cs="Century Gothic"/>
                  <w:sz w:val="20"/>
                </w:rPr>
                <w:t xml:space="preserve">Sécurite depuis la salle d'attente  quand je regarde à travers la baie vitrée je vois que dans </w:t>
              </w:r>
              <w:r>
                <w:rPr>
                  <w:rFonts w:ascii="Century Gothic" w:eastAsia="Century Gothic" w:hAnsi="Century Gothic" w:cs="Century Gothic"/>
                  <w:sz w:val="2"/>
                </w:rPr>
                <w:t xml:space="preserve"> </w:t>
              </w:r>
              <w:r>
                <w:rPr>
                  <w:rFonts w:ascii="Century Gothic" w:eastAsia="Century Gothic" w:hAnsi="Century Gothic" w:cs="Century Gothic"/>
                  <w:sz w:val="20"/>
                </w:rPr>
                <w:t xml:space="preserve">kart les virages, des pneus y sont installés en cas d'accidents </w:t>
              </w:r>
            </w:ins>
          </w:p>
        </w:tc>
      </w:tr>
    </w:tbl>
    <w:p w14:paraId="3D18559F" w14:textId="77777777" w:rsidR="00361537" w:rsidRDefault="00361537" w:rsidP="00361537">
      <w:pPr>
        <w:rPr>
          <w:del w:id="1013" w:author="L’auteur" w:date="2024-02-17T16:59:00Z"/>
        </w:rPr>
      </w:pPr>
    </w:p>
    <w:p w14:paraId="0B183F4C" w14:textId="77777777" w:rsidR="00BC7531" w:rsidRDefault="00000000">
      <w:pPr>
        <w:spacing w:after="170"/>
        <w:rPr>
          <w:ins w:id="1014" w:author="L’auteur" w:date="2024-02-17T16:59:00Z"/>
        </w:rPr>
      </w:pPr>
      <w:ins w:id="1015" w:author="L’auteur" w:date="2024-02-17T16:59:00Z">
        <w:r>
          <w:rPr>
            <w:rFonts w:ascii="Century Gothic" w:eastAsia="Century Gothic" w:hAnsi="Century Gothic" w:cs="Century Gothic"/>
            <w:sz w:val="20"/>
          </w:rPr>
          <w:t xml:space="preserve"> </w:t>
        </w:r>
      </w:ins>
    </w:p>
    <w:p w14:paraId="3C410AB8" w14:textId="77777777" w:rsidR="00BC7531" w:rsidRDefault="00000000">
      <w:pPr>
        <w:pStyle w:val="Titre2"/>
        <w:ind w:left="1131"/>
        <w:pPrChange w:id="1016" w:author="L’auteur" w:date="2024-02-17T16:59:00Z">
          <w:pPr>
            <w:pStyle w:val="Titre3"/>
            <w:numPr>
              <w:ilvl w:val="0"/>
            </w:numPr>
            <w:tabs>
              <w:tab w:val="clear" w:pos="1814"/>
            </w:tabs>
            <w:ind w:left="0" w:firstLine="0"/>
          </w:pPr>
        </w:pPrChange>
      </w:pPr>
      <w:ins w:id="1017" w:author="L’auteur" w:date="2024-02-17T16:59:00Z">
        <w:r>
          <w:rPr>
            <w:b w:val="0"/>
            <w:i/>
            <w:sz w:val="24"/>
          </w:rPr>
          <w:t>3.1.8</w:t>
        </w:r>
        <w:r>
          <w:rPr>
            <w:rFonts w:ascii="Arial" w:eastAsia="Arial" w:hAnsi="Arial" w:cs="Arial"/>
            <w:b w:val="0"/>
            <w:i/>
            <w:sz w:val="24"/>
          </w:rPr>
          <w:t xml:space="preserve"> </w:t>
        </w:r>
      </w:ins>
      <w:bookmarkStart w:id="1018" w:name="_Toc2097422610"/>
      <w:r>
        <w:rPr>
          <w:b w:val="0"/>
          <w:i/>
          <w:sz w:val="24"/>
          <w:rPrChange w:id="1019" w:author="L’auteur" w:date="2024-02-17T16:59:00Z">
            <w:rPr>
              <w:rFonts w:eastAsia="Century Gothic"/>
            </w:rPr>
          </w:rPrChange>
        </w:rPr>
        <w:t>Piscine</w:t>
      </w:r>
      <w:bookmarkEnd w:id="1018"/>
      <w:ins w:id="1020" w:author="L’auteur" w:date="2024-02-17T16:59:00Z">
        <w:r>
          <w:rPr>
            <w:b w:val="0"/>
            <w:i/>
            <w:sz w:val="24"/>
          </w:rPr>
          <w:t xml:space="preserve"> </w:t>
        </w:r>
      </w:ins>
    </w:p>
    <w:tbl>
      <w:tblPr>
        <w:tblStyle w:val="TableGrid"/>
        <w:tblW w:w="9064" w:type="dxa"/>
        <w:tblInd w:w="5" w:type="dxa"/>
        <w:tblCellMar>
          <w:top w:w="45" w:type="dxa"/>
          <w:left w:w="10" w:type="dxa"/>
          <w:bottom w:w="0" w:type="dxa"/>
          <w:right w:w="0" w:type="dxa"/>
        </w:tblCellMar>
        <w:tblLook w:val="04A0" w:firstRow="1" w:lastRow="0" w:firstColumn="1" w:lastColumn="0" w:noHBand="0" w:noVBand="1"/>
        <w:tblPrChange w:id="1021" w:author="L’auteur" w:date="2024-02-17T16:59:00Z">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PrChange>
      </w:tblPr>
      <w:tblGrid>
        <w:gridCol w:w="9064"/>
        <w:tblGridChange w:id="1022">
          <w:tblGrid>
            <w:gridCol w:w="9060"/>
          </w:tblGrid>
        </w:tblGridChange>
      </w:tblGrid>
      <w:tr w:rsidR="00BC7531" w14:paraId="42F4F9E0" w14:textId="77777777">
        <w:trPr>
          <w:trHeight w:val="485"/>
        </w:trPr>
        <w:tc>
          <w:tcPr>
            <w:tcW w:w="9064" w:type="dxa"/>
            <w:tcBorders>
              <w:top w:val="single" w:sz="4" w:space="0" w:color="000000"/>
              <w:left w:val="single" w:sz="4" w:space="0" w:color="000000"/>
              <w:bottom w:val="single" w:sz="4" w:space="0" w:color="000000"/>
              <w:right w:val="single" w:sz="4" w:space="0" w:color="000000"/>
            </w:tcBorders>
            <w:tcPrChange w:id="1023" w:author="L’auteur" w:date="2024-02-17T16:59:00Z">
              <w:tcPr>
                <w:tcW w:w="0" w:type="auto"/>
              </w:tcPr>
            </w:tcPrChange>
          </w:tcPr>
          <w:p w14:paraId="264512F5" w14:textId="77777777" w:rsidR="00BC7531" w:rsidRDefault="00000000" w:rsidP="00437635">
            <w:r>
              <w:rPr>
                <w:rFonts w:ascii="Century Gothic" w:hAnsi="Century Gothic"/>
                <w:sz w:val="20"/>
                <w:rPrChange w:id="1024" w:author="L’auteur" w:date="2024-02-17T16:59:00Z">
                  <w:rPr>
                    <w:rFonts w:eastAsia="Century Gothic"/>
                  </w:rPr>
                </w:rPrChange>
              </w:rPr>
              <w:t>En tant que gérant de l'hôtel  je veux une piscine qui est vue depuis la salle de sport  pour que mes clients puissent aller se relaxer après le sport</w:t>
            </w:r>
            <w:ins w:id="1025" w:author="L’auteur" w:date="2024-02-17T16:59:00Z">
              <w:r>
                <w:rPr>
                  <w:rFonts w:ascii="Century Gothic" w:eastAsia="Century Gothic" w:hAnsi="Century Gothic" w:cs="Century Gothic"/>
                  <w:sz w:val="20"/>
                </w:rPr>
                <w:t xml:space="preserve"> </w:t>
              </w:r>
            </w:ins>
          </w:p>
        </w:tc>
      </w:tr>
      <w:tr w:rsidR="00BC7531" w14:paraId="223547DE" w14:textId="77777777">
        <w:trPr>
          <w:trHeight w:val="3826"/>
        </w:trPr>
        <w:tc>
          <w:tcPr>
            <w:tcW w:w="9064" w:type="dxa"/>
            <w:tcBorders>
              <w:top w:val="single" w:sz="4" w:space="0" w:color="000000"/>
              <w:left w:val="single" w:sz="4" w:space="0" w:color="000000"/>
              <w:bottom w:val="single" w:sz="4" w:space="0" w:color="000000"/>
              <w:right w:val="single" w:sz="4" w:space="0" w:color="000000"/>
            </w:tcBorders>
            <w:tcPrChange w:id="1026" w:author="L’auteur" w:date="2024-02-17T16:59:00Z">
              <w:tcPr>
                <w:tcW w:w="0" w:type="auto"/>
              </w:tcPr>
            </w:tcPrChange>
          </w:tcPr>
          <w:p w14:paraId="4B22DB0B" w14:textId="77777777" w:rsidR="00BC7531" w:rsidRDefault="00000000">
            <w:pPr>
              <w:ind w:right="17"/>
              <w:jc w:val="center"/>
              <w:pPrChange w:id="1027" w:author="L’auteur" w:date="2024-02-17T16:59:00Z">
                <w:pPr>
                  <w:jc w:val="center"/>
                </w:pPr>
              </w:pPrChange>
            </w:pPr>
            <w:r>
              <w:rPr>
                <w:rFonts w:ascii="Century Gothic" w:hAnsi="Century Gothic"/>
                <w:sz w:val="20"/>
                <w:rPrChange w:id="1028" w:author="L’auteur" w:date="2024-02-17T16:59:00Z">
                  <w:rPr>
                    <w:rFonts w:eastAsia="Century Gothic"/>
                  </w:rPr>
                </w:rPrChange>
              </w:rPr>
              <w:t xml:space="preserve">Tests d'acceptance: </w:t>
            </w:r>
            <w:ins w:id="1029" w:author="L’auteur" w:date="2024-02-17T16:59:00Z">
              <w:r>
                <w:rPr>
                  <w:rFonts w:ascii="Century Gothic" w:eastAsia="Century Gothic" w:hAnsi="Century Gothic" w:cs="Century Gothic"/>
                  <w:sz w:val="20"/>
                </w:rPr>
                <w:t xml:space="preserve"> </w:t>
              </w:r>
            </w:ins>
          </w:p>
          <w:tbl>
            <w:tblPr>
              <w:tblW w:w="100" w:type="auto"/>
              <w:tblCellMar>
                <w:left w:w="10" w:type="dxa"/>
                <w:right w:w="10" w:type="dxa"/>
              </w:tblCellMar>
              <w:tblLook w:val="0000" w:firstRow="0" w:lastRow="0" w:firstColumn="0" w:lastColumn="0" w:noHBand="0" w:noVBand="0"/>
            </w:tblPr>
            <w:tblGrid>
              <w:gridCol w:w="1863"/>
              <w:gridCol w:w="7191"/>
            </w:tblGrid>
            <w:tr w:rsidR="00361537" w14:paraId="6D824ACE" w14:textId="77777777" w:rsidTr="00D10328">
              <w:trPr>
                <w:del w:id="1030" w:author="L’auteur" w:date="2024-02-17T16:59:00Z"/>
              </w:trPr>
              <w:tc>
                <w:tcPr>
                  <w:tcW w:w="0" w:type="auto"/>
                </w:tcPr>
                <w:p w14:paraId="699977F8" w14:textId="77777777" w:rsidR="00361537" w:rsidRDefault="00361537" w:rsidP="00D10328">
                  <w:pPr>
                    <w:rPr>
                      <w:del w:id="1031" w:author="L’auteur" w:date="2024-02-17T16:59:00Z"/>
                    </w:rPr>
                  </w:pPr>
                  <w:del w:id="1032" w:author="L’auteur" w:date="2024-02-17T16:59:00Z">
                    <w:r>
                      <w:delText>emplacement</w:delText>
                    </w:r>
                  </w:del>
                </w:p>
              </w:tc>
              <w:tc>
                <w:tcPr>
                  <w:tcW w:w="0" w:type="auto"/>
                </w:tcPr>
                <w:p w14:paraId="3F9C62AD" w14:textId="77777777" w:rsidR="00361537" w:rsidRDefault="00361537" w:rsidP="00D10328">
                  <w:pPr>
                    <w:rPr>
                      <w:del w:id="1033" w:author="L’auteur" w:date="2024-02-17T16:59:00Z"/>
                    </w:rPr>
                  </w:pPr>
                  <w:del w:id="1034" w:author="L’auteur" w:date="2024-02-17T16:59:00Z">
                    <w:r>
                      <w:delText>la salle piscine se trouve a l'étage en dessous de la salle de sport (3eme étage)</w:delText>
                    </w:r>
                  </w:del>
                </w:p>
              </w:tc>
            </w:tr>
            <w:tr w:rsidR="00361537" w14:paraId="034CE393" w14:textId="77777777" w:rsidTr="00D10328">
              <w:trPr>
                <w:del w:id="1035" w:author="L’auteur" w:date="2024-02-17T16:59:00Z"/>
              </w:trPr>
              <w:tc>
                <w:tcPr>
                  <w:tcW w:w="0" w:type="auto"/>
                </w:tcPr>
                <w:p w14:paraId="3A7CB760" w14:textId="77777777" w:rsidR="00361537" w:rsidRDefault="00361537" w:rsidP="00D10328">
                  <w:pPr>
                    <w:rPr>
                      <w:del w:id="1036" w:author="L’auteur" w:date="2024-02-17T16:59:00Z"/>
                    </w:rPr>
                  </w:pPr>
                  <w:del w:id="1037" w:author="L’auteur" w:date="2024-02-17T16:59:00Z">
                    <w:r>
                      <w:delText>taille</w:delText>
                    </w:r>
                  </w:del>
                </w:p>
              </w:tc>
              <w:tc>
                <w:tcPr>
                  <w:tcW w:w="0" w:type="auto"/>
                </w:tcPr>
                <w:p w14:paraId="5D939F23" w14:textId="77777777" w:rsidR="00361537" w:rsidRDefault="00361537" w:rsidP="00D10328">
                  <w:pPr>
                    <w:rPr>
                      <w:del w:id="1038" w:author="L’auteur" w:date="2024-02-17T16:59:00Z"/>
                    </w:rPr>
                  </w:pPr>
                  <w:del w:id="1039" w:author="L’auteur" w:date="2024-02-17T16:59:00Z">
                    <w:r>
                      <w:delText>la salle fait la moitié d'un étage</w:delText>
                    </w:r>
                  </w:del>
                </w:p>
              </w:tc>
            </w:tr>
            <w:tr w:rsidR="00361537" w14:paraId="71241212" w14:textId="77777777" w:rsidTr="00D10328">
              <w:trPr>
                <w:del w:id="1040" w:author="L’auteur" w:date="2024-02-17T16:59:00Z"/>
              </w:trPr>
              <w:tc>
                <w:tcPr>
                  <w:tcW w:w="0" w:type="auto"/>
                </w:tcPr>
                <w:p w14:paraId="37C33A6C" w14:textId="77777777" w:rsidR="00361537" w:rsidRDefault="00361537" w:rsidP="00D10328">
                  <w:pPr>
                    <w:rPr>
                      <w:del w:id="1041" w:author="L’auteur" w:date="2024-02-17T16:59:00Z"/>
                    </w:rPr>
                  </w:pPr>
                  <w:del w:id="1042" w:author="L’auteur" w:date="2024-02-17T16:59:00Z">
                    <w:r>
                      <w:delText>grand bassin</w:delText>
                    </w:r>
                  </w:del>
                </w:p>
              </w:tc>
              <w:tc>
                <w:tcPr>
                  <w:tcW w:w="0" w:type="auto"/>
                </w:tcPr>
                <w:p w14:paraId="57A507AB" w14:textId="77777777" w:rsidR="00361537" w:rsidRDefault="00361537" w:rsidP="00D10328">
                  <w:pPr>
                    <w:rPr>
                      <w:del w:id="1043" w:author="L’auteur" w:date="2024-02-17T16:59:00Z"/>
                    </w:rPr>
                  </w:pPr>
                  <w:del w:id="1044" w:author="L’auteur" w:date="2024-02-17T16:59:00Z">
                    <w:r>
                      <w:delText>le grand bassin se trouve a droite du bâtiment depuis l'entrée sur la largeur</w:delText>
                    </w:r>
                  </w:del>
                </w:p>
              </w:tc>
            </w:tr>
            <w:tr w:rsidR="00361537" w14:paraId="0FB137C3" w14:textId="77777777" w:rsidTr="00D10328">
              <w:trPr>
                <w:del w:id="1045" w:author="L’auteur" w:date="2024-02-17T16:59:00Z"/>
              </w:trPr>
              <w:tc>
                <w:tcPr>
                  <w:tcW w:w="0" w:type="auto"/>
                </w:tcPr>
                <w:p w14:paraId="0FD62C69" w14:textId="77777777" w:rsidR="00361537" w:rsidRDefault="00361537" w:rsidP="00D10328">
                  <w:pPr>
                    <w:rPr>
                      <w:del w:id="1046" w:author="L’auteur" w:date="2024-02-17T16:59:00Z"/>
                    </w:rPr>
                  </w:pPr>
                  <w:del w:id="1047" w:author="L’auteur" w:date="2024-02-17T16:59:00Z">
                    <w:r>
                      <w:delText>petit bassin</w:delText>
                    </w:r>
                  </w:del>
                </w:p>
              </w:tc>
              <w:tc>
                <w:tcPr>
                  <w:tcW w:w="0" w:type="auto"/>
                </w:tcPr>
                <w:p w14:paraId="267272F7" w14:textId="77777777" w:rsidR="00361537" w:rsidRDefault="00361537" w:rsidP="00D10328">
                  <w:pPr>
                    <w:rPr>
                      <w:del w:id="1048" w:author="L’auteur" w:date="2024-02-17T16:59:00Z"/>
                    </w:rPr>
                  </w:pPr>
                  <w:del w:id="1049" w:author="L’auteur" w:date="2024-02-17T16:59:00Z">
                    <w:r>
                      <w:delText>le petit bassin se trouve derrière le grand bassin</w:delText>
                    </w:r>
                  </w:del>
                </w:p>
              </w:tc>
            </w:tr>
            <w:tr w:rsidR="00361537" w14:paraId="41FD96AB" w14:textId="77777777" w:rsidTr="00D10328">
              <w:trPr>
                <w:del w:id="1050" w:author="L’auteur" w:date="2024-02-17T16:59:00Z"/>
              </w:trPr>
              <w:tc>
                <w:tcPr>
                  <w:tcW w:w="0" w:type="auto"/>
                </w:tcPr>
                <w:p w14:paraId="1CB4F900" w14:textId="77777777" w:rsidR="00361537" w:rsidRDefault="00361537" w:rsidP="00D10328">
                  <w:pPr>
                    <w:rPr>
                      <w:del w:id="1051" w:author="L’auteur" w:date="2024-02-17T16:59:00Z"/>
                    </w:rPr>
                  </w:pPr>
                  <w:del w:id="1052" w:author="L’auteur" w:date="2024-02-17T16:59:00Z">
                    <w:r>
                      <w:delText>pataugeoire avec toboggan</w:delText>
                    </w:r>
                  </w:del>
                </w:p>
              </w:tc>
              <w:tc>
                <w:tcPr>
                  <w:tcW w:w="0" w:type="auto"/>
                </w:tcPr>
                <w:p w14:paraId="65C14193" w14:textId="77777777" w:rsidR="00361537" w:rsidRDefault="00361537" w:rsidP="00D10328">
                  <w:pPr>
                    <w:rPr>
                      <w:del w:id="1053" w:author="L’auteur" w:date="2024-02-17T16:59:00Z"/>
                    </w:rPr>
                  </w:pPr>
                  <w:del w:id="1054" w:author="L’auteur" w:date="2024-02-17T16:59:00Z">
                    <w:r>
                      <w:delText>la pataugeoire se trouve directement en face de la sortie d'ascenseur</w:delText>
                    </w:r>
                  </w:del>
                </w:p>
              </w:tc>
            </w:tr>
            <w:tr w:rsidR="00361537" w14:paraId="530944E9" w14:textId="77777777" w:rsidTr="00D10328">
              <w:trPr>
                <w:del w:id="1055" w:author="L’auteur" w:date="2024-02-17T16:59:00Z"/>
              </w:trPr>
              <w:tc>
                <w:tcPr>
                  <w:tcW w:w="0" w:type="auto"/>
                </w:tcPr>
                <w:p w14:paraId="3889F809" w14:textId="77777777" w:rsidR="00361537" w:rsidRDefault="00361537" w:rsidP="00D10328">
                  <w:pPr>
                    <w:rPr>
                      <w:del w:id="1056" w:author="L’auteur" w:date="2024-02-17T16:59:00Z"/>
                    </w:rPr>
                  </w:pPr>
                  <w:del w:id="1057" w:author="L’auteur" w:date="2024-02-17T16:59:00Z">
                    <w:r>
                      <w:delText>chaise longue</w:delText>
                    </w:r>
                  </w:del>
                </w:p>
              </w:tc>
              <w:tc>
                <w:tcPr>
                  <w:tcW w:w="0" w:type="auto"/>
                </w:tcPr>
                <w:p w14:paraId="1FFD49E9" w14:textId="77777777" w:rsidR="00361537" w:rsidRDefault="00361537" w:rsidP="00D10328">
                  <w:pPr>
                    <w:rPr>
                      <w:del w:id="1058" w:author="L’auteur" w:date="2024-02-17T16:59:00Z"/>
                    </w:rPr>
                  </w:pPr>
                  <w:del w:id="1059" w:author="L’auteur" w:date="2024-02-17T16:59:00Z">
                    <w:r>
                      <w:delText>au bord droite du grand bassin depuis la sortie d'ascenseur entre le bassin et les fenêtre il y a 4 chaises longues des deux côté de la chaise haute.</w:delText>
                    </w:r>
                  </w:del>
                </w:p>
              </w:tc>
            </w:tr>
            <w:tr w:rsidR="00361537" w14:paraId="4EC96EA7" w14:textId="77777777" w:rsidTr="00D10328">
              <w:trPr>
                <w:del w:id="1060" w:author="L’auteur" w:date="2024-02-17T16:59:00Z"/>
              </w:trPr>
              <w:tc>
                <w:tcPr>
                  <w:tcW w:w="0" w:type="auto"/>
                </w:tcPr>
                <w:p w14:paraId="25A5939C" w14:textId="77777777" w:rsidR="00361537" w:rsidRDefault="00361537" w:rsidP="00D10328">
                  <w:pPr>
                    <w:rPr>
                      <w:del w:id="1061" w:author="L’auteur" w:date="2024-02-17T16:59:00Z"/>
                    </w:rPr>
                  </w:pPr>
                  <w:del w:id="1062" w:author="L’auteur" w:date="2024-02-17T16:59:00Z">
                    <w:r>
                      <w:delText>chaise haute</w:delText>
                    </w:r>
                  </w:del>
                </w:p>
              </w:tc>
              <w:tc>
                <w:tcPr>
                  <w:tcW w:w="0" w:type="auto"/>
                </w:tcPr>
                <w:p w14:paraId="5C1C8FE7" w14:textId="77777777" w:rsidR="00361537" w:rsidRDefault="00361537" w:rsidP="00D10328">
                  <w:pPr>
                    <w:rPr>
                      <w:del w:id="1063" w:author="L’auteur" w:date="2024-02-17T16:59:00Z"/>
                    </w:rPr>
                  </w:pPr>
                  <w:del w:id="1064" w:author="L’auteur" w:date="2024-02-17T16:59:00Z">
                    <w:r>
                      <w:delText>il y a une chaise haute pour un maitre nageur au fond et au milieu de la pièce depuis la baie vitrée de la salle de sport.</w:delText>
                    </w:r>
                  </w:del>
                </w:p>
              </w:tc>
            </w:tr>
            <w:tr w:rsidR="00361537" w14:paraId="7CEA2BEE" w14:textId="77777777" w:rsidTr="00D10328">
              <w:trPr>
                <w:del w:id="1065" w:author="L’auteur" w:date="2024-02-17T16:59:00Z"/>
              </w:trPr>
              <w:tc>
                <w:tcPr>
                  <w:tcW w:w="0" w:type="auto"/>
                </w:tcPr>
                <w:p w14:paraId="20A6DF6D" w14:textId="77777777" w:rsidR="00361537" w:rsidRDefault="00361537" w:rsidP="00D10328">
                  <w:pPr>
                    <w:rPr>
                      <w:del w:id="1066" w:author="L’auteur" w:date="2024-02-17T16:59:00Z"/>
                    </w:rPr>
                  </w:pPr>
                  <w:del w:id="1067" w:author="L’auteur" w:date="2024-02-17T16:59:00Z">
                    <w:r>
                      <w:delText>couloir vestiaire</w:delText>
                    </w:r>
                  </w:del>
                </w:p>
              </w:tc>
              <w:tc>
                <w:tcPr>
                  <w:tcW w:w="0" w:type="auto"/>
                </w:tcPr>
                <w:p w14:paraId="3CD61B82" w14:textId="77777777" w:rsidR="00361537" w:rsidRDefault="00361537" w:rsidP="00D10328">
                  <w:pPr>
                    <w:rPr>
                      <w:del w:id="1068" w:author="L’auteur" w:date="2024-02-17T16:59:00Z"/>
                    </w:rPr>
                  </w:pPr>
                  <w:del w:id="1069" w:author="L’auteur" w:date="2024-02-17T16:59:00Z">
                    <w:r>
                      <w:delText>il y a un couloir qui donne sur les vestiaires direct a gauche de l'ascenseur de la piscine</w:delText>
                    </w:r>
                  </w:del>
                </w:p>
              </w:tc>
            </w:tr>
          </w:tbl>
          <w:p w14:paraId="133A1894" w14:textId="77777777" w:rsidR="00BC7531" w:rsidRDefault="00000000">
            <w:pPr>
              <w:spacing w:after="9" w:line="239" w:lineRule="auto"/>
              <w:ind w:left="2071" w:hanging="2061"/>
              <w:rPr>
                <w:ins w:id="1070" w:author="L’auteur" w:date="2024-02-17T16:59:00Z"/>
              </w:rPr>
            </w:pPr>
            <w:ins w:id="1071" w:author="L’auteur" w:date="2024-02-17T16:59:00Z">
              <w:r>
                <w:rPr>
                  <w:rFonts w:ascii="Century Gothic" w:eastAsia="Century Gothic" w:hAnsi="Century Gothic" w:cs="Century Gothic"/>
                  <w:sz w:val="20"/>
                </w:rPr>
                <w:t xml:space="preserve">emplacement </w:t>
              </w:r>
              <w:r>
                <w:rPr>
                  <w:rFonts w:ascii="Century Gothic" w:eastAsia="Century Gothic" w:hAnsi="Century Gothic" w:cs="Century Gothic"/>
                  <w:sz w:val="20"/>
                </w:rPr>
                <w:tab/>
                <w:t xml:space="preserve">la salle piscine se trouve a l'étage en dessous de la salle de sport (3eme étage) </w:t>
              </w:r>
            </w:ins>
          </w:p>
          <w:p w14:paraId="36CDA89A" w14:textId="77777777" w:rsidR="00BC7531" w:rsidRDefault="00000000">
            <w:pPr>
              <w:tabs>
                <w:tab w:val="center" w:pos="3586"/>
              </w:tabs>
              <w:rPr>
                <w:ins w:id="1072" w:author="L’auteur" w:date="2024-02-17T16:59:00Z"/>
              </w:rPr>
            </w:pPr>
            <w:ins w:id="1073" w:author="L’auteur" w:date="2024-02-17T16:59:00Z">
              <w:r>
                <w:rPr>
                  <w:rFonts w:ascii="Century Gothic" w:eastAsia="Century Gothic" w:hAnsi="Century Gothic" w:cs="Century Gothic"/>
                  <w:sz w:val="20"/>
                </w:rPr>
                <w:t xml:space="preserve">taille </w:t>
              </w:r>
              <w:r>
                <w:rPr>
                  <w:rFonts w:ascii="Century Gothic" w:eastAsia="Century Gothic" w:hAnsi="Century Gothic" w:cs="Century Gothic"/>
                  <w:sz w:val="20"/>
                </w:rPr>
                <w:tab/>
                <w:t xml:space="preserve">la salle fait la moitié d'un étage </w:t>
              </w:r>
            </w:ins>
          </w:p>
          <w:p w14:paraId="0AC9F6B0" w14:textId="77777777" w:rsidR="00BC7531" w:rsidRDefault="00000000">
            <w:pPr>
              <w:spacing w:after="8" w:line="239" w:lineRule="auto"/>
              <w:ind w:left="2071" w:hanging="2061"/>
              <w:rPr>
                <w:ins w:id="1074" w:author="L’auteur" w:date="2024-02-17T16:59:00Z"/>
              </w:rPr>
            </w:pPr>
            <w:ins w:id="1075" w:author="L’auteur" w:date="2024-02-17T16:59:00Z">
              <w:r>
                <w:rPr>
                  <w:rFonts w:ascii="Century Gothic" w:eastAsia="Century Gothic" w:hAnsi="Century Gothic" w:cs="Century Gothic"/>
                  <w:sz w:val="20"/>
                </w:rPr>
                <w:t xml:space="preserve">grand bassin </w:t>
              </w:r>
              <w:r>
                <w:rPr>
                  <w:rFonts w:ascii="Century Gothic" w:eastAsia="Century Gothic" w:hAnsi="Century Gothic" w:cs="Century Gothic"/>
                  <w:sz w:val="20"/>
                </w:rPr>
                <w:tab/>
                <w:t xml:space="preserve">le grand bassin se trouve a droite du bâtiment depuis l'entrée sur la largeur </w:t>
              </w:r>
            </w:ins>
          </w:p>
          <w:p w14:paraId="01097025" w14:textId="77777777" w:rsidR="00BC7531" w:rsidRDefault="00000000">
            <w:pPr>
              <w:tabs>
                <w:tab w:val="center" w:pos="4356"/>
              </w:tabs>
              <w:rPr>
                <w:ins w:id="1076" w:author="L’auteur" w:date="2024-02-17T16:59:00Z"/>
              </w:rPr>
            </w:pPr>
            <w:ins w:id="1077" w:author="L’auteur" w:date="2024-02-17T16:59:00Z">
              <w:r>
                <w:rPr>
                  <w:rFonts w:ascii="Century Gothic" w:eastAsia="Century Gothic" w:hAnsi="Century Gothic" w:cs="Century Gothic"/>
                  <w:sz w:val="20"/>
                </w:rPr>
                <w:t xml:space="preserve">petit bassin </w:t>
              </w:r>
              <w:r>
                <w:rPr>
                  <w:rFonts w:ascii="Century Gothic" w:eastAsia="Century Gothic" w:hAnsi="Century Gothic" w:cs="Century Gothic"/>
                  <w:sz w:val="20"/>
                </w:rPr>
                <w:tab/>
                <w:t xml:space="preserve">le petit bassin se trouve derrière le grand bassin </w:t>
              </w:r>
            </w:ins>
          </w:p>
          <w:p w14:paraId="621FE360" w14:textId="77777777" w:rsidR="00BC7531" w:rsidRDefault="00000000">
            <w:pPr>
              <w:spacing w:after="13" w:line="234" w:lineRule="auto"/>
              <w:ind w:left="10"/>
              <w:jc w:val="both"/>
              <w:rPr>
                <w:ins w:id="1078" w:author="L’auteur" w:date="2024-02-17T16:59:00Z"/>
              </w:rPr>
            </w:pPr>
            <w:ins w:id="1079" w:author="L’auteur" w:date="2024-02-17T16:59:00Z">
              <w:r>
                <w:rPr>
                  <w:rFonts w:ascii="Century Gothic" w:eastAsia="Century Gothic" w:hAnsi="Century Gothic" w:cs="Century Gothic"/>
                  <w:sz w:val="20"/>
                </w:rPr>
                <w:t xml:space="preserve">pataugeoire avec la pataugeoire se trouve directement en face de la sortie d'ascenseur toboggan </w:t>
              </w:r>
            </w:ins>
          </w:p>
          <w:p w14:paraId="7C62D2F5" w14:textId="77777777" w:rsidR="00BC7531" w:rsidRDefault="00000000">
            <w:pPr>
              <w:spacing w:after="14" w:line="234" w:lineRule="auto"/>
              <w:ind w:left="2071" w:hanging="2061"/>
              <w:rPr>
                <w:ins w:id="1080" w:author="L’auteur" w:date="2024-02-17T16:59:00Z"/>
              </w:rPr>
            </w:pPr>
            <w:ins w:id="1081" w:author="L’auteur" w:date="2024-02-17T16:59:00Z">
              <w:r>
                <w:rPr>
                  <w:rFonts w:ascii="Century Gothic" w:eastAsia="Century Gothic" w:hAnsi="Century Gothic" w:cs="Century Gothic"/>
                  <w:sz w:val="20"/>
                </w:rPr>
                <w:t xml:space="preserve">chaise longue </w:t>
              </w:r>
              <w:r>
                <w:rPr>
                  <w:rFonts w:ascii="Century Gothic" w:eastAsia="Century Gothic" w:hAnsi="Century Gothic" w:cs="Century Gothic"/>
                  <w:sz w:val="20"/>
                </w:rPr>
                <w:tab/>
                <w:t xml:space="preserve">au bord droite du grand bassin depuis la sortie d'ascenseur entre le bassin et les fenêtre il y a 4 chaises longues des deux côté de la chaise haute. </w:t>
              </w:r>
            </w:ins>
          </w:p>
          <w:p w14:paraId="7643FAAF" w14:textId="77777777" w:rsidR="00BC7531" w:rsidRDefault="00000000">
            <w:pPr>
              <w:spacing w:after="14" w:line="234" w:lineRule="auto"/>
              <w:ind w:left="2071" w:right="4" w:hanging="2061"/>
              <w:rPr>
                <w:ins w:id="1082" w:author="L’auteur" w:date="2024-02-17T16:59:00Z"/>
              </w:rPr>
            </w:pPr>
            <w:ins w:id="1083" w:author="L’auteur" w:date="2024-02-17T16:59:00Z">
              <w:r>
                <w:rPr>
                  <w:rFonts w:ascii="Century Gothic" w:eastAsia="Century Gothic" w:hAnsi="Century Gothic" w:cs="Century Gothic"/>
                  <w:sz w:val="20"/>
                </w:rPr>
                <w:t xml:space="preserve">chaise haute </w:t>
              </w:r>
              <w:r>
                <w:rPr>
                  <w:rFonts w:ascii="Century Gothic" w:eastAsia="Century Gothic" w:hAnsi="Century Gothic" w:cs="Century Gothic"/>
                  <w:sz w:val="20"/>
                </w:rPr>
                <w:tab/>
                <w:t xml:space="preserve">il y a une chaise haute pour un maitre nageur au fond et au milieu de la pièce depuis la baie vitrée de la salle de sport. </w:t>
              </w:r>
            </w:ins>
          </w:p>
          <w:p w14:paraId="28F50B2E" w14:textId="77777777" w:rsidR="00BC7531" w:rsidRDefault="00000000">
            <w:pPr>
              <w:tabs>
                <w:tab w:val="center" w:pos="5068"/>
              </w:tabs>
              <w:spacing w:after="2"/>
              <w:rPr>
                <w:ins w:id="1084" w:author="L’auteur" w:date="2024-02-17T16:59:00Z"/>
              </w:rPr>
            </w:pPr>
            <w:ins w:id="1085" w:author="L’auteur" w:date="2024-02-17T16:59:00Z">
              <w:r>
                <w:rPr>
                  <w:rFonts w:ascii="Century Gothic" w:eastAsia="Century Gothic" w:hAnsi="Century Gothic" w:cs="Century Gothic"/>
                  <w:sz w:val="20"/>
                </w:rPr>
                <w:t xml:space="preserve">couloir vestiaire </w:t>
              </w:r>
              <w:r>
                <w:rPr>
                  <w:rFonts w:ascii="Century Gothic" w:eastAsia="Century Gothic" w:hAnsi="Century Gothic" w:cs="Century Gothic"/>
                  <w:sz w:val="20"/>
                </w:rPr>
                <w:tab/>
                <w:t xml:space="preserve">il y a un couloir qui donne sur les vestiaires direct a gauche de </w:t>
              </w:r>
            </w:ins>
          </w:p>
          <w:p w14:paraId="5BBAA413" w14:textId="77777777" w:rsidR="00BC7531" w:rsidRDefault="00000000">
            <w:pPr>
              <w:tabs>
                <w:tab w:val="center" w:pos="3243"/>
              </w:tabs>
              <w:pPrChange w:id="1086" w:author="L’auteur" w:date="2024-02-17T16:59:00Z">
                <w:pPr/>
              </w:pPrChange>
            </w:pPr>
            <w:ins w:id="1087" w:author="L’auteur" w:date="2024-02-17T16:59:00Z">
              <w:r>
                <w:rPr>
                  <w:rFonts w:ascii="Century Gothic" w:eastAsia="Century Gothic" w:hAnsi="Century Gothic" w:cs="Century Gothic"/>
                  <w:sz w:val="2"/>
                </w:rPr>
                <w:t xml:space="preserve"> </w:t>
              </w:r>
              <w:r>
                <w:rPr>
                  <w:rFonts w:ascii="Century Gothic" w:eastAsia="Century Gothic" w:hAnsi="Century Gothic" w:cs="Century Gothic"/>
                  <w:sz w:val="2"/>
                </w:rPr>
                <w:tab/>
              </w:r>
              <w:r>
                <w:rPr>
                  <w:rFonts w:ascii="Century Gothic" w:eastAsia="Century Gothic" w:hAnsi="Century Gothic" w:cs="Century Gothic"/>
                  <w:sz w:val="20"/>
                </w:rPr>
                <w:t xml:space="preserve">l'ascenseur de la piscine </w:t>
              </w:r>
            </w:ins>
          </w:p>
        </w:tc>
      </w:tr>
    </w:tbl>
    <w:p w14:paraId="3EA44445" w14:textId="77777777" w:rsidR="00361537" w:rsidRDefault="00361537" w:rsidP="00361537">
      <w:pPr>
        <w:rPr>
          <w:del w:id="1088" w:author="L’auteur" w:date="2024-02-17T16:59:00Z"/>
        </w:rPr>
      </w:pPr>
      <w:del w:id="1089" w:author="L’auteur" w:date="2024-02-17T16:59:00Z">
        <w:r>
          <w:br w:type="page"/>
        </w:r>
      </w:del>
    </w:p>
    <w:p w14:paraId="3EDBD9D1" w14:textId="77777777" w:rsidR="00361537" w:rsidRDefault="00361537" w:rsidP="00361537">
      <w:pPr>
        <w:rPr>
          <w:del w:id="1090" w:author="L’auteur" w:date="2024-02-17T16:59:00Z"/>
        </w:rPr>
      </w:pPr>
    </w:p>
    <w:p w14:paraId="7112D6C1" w14:textId="77777777" w:rsidR="00BC7531" w:rsidRDefault="00000000">
      <w:pPr>
        <w:spacing w:after="0"/>
        <w:rPr>
          <w:ins w:id="1091" w:author="L’auteur" w:date="2024-02-17T16:59:00Z"/>
        </w:rPr>
      </w:pPr>
      <w:ins w:id="1092" w:author="L’auteur" w:date="2024-02-17T16:59:00Z">
        <w:r>
          <w:rPr>
            <w:rFonts w:ascii="Arial" w:eastAsia="Arial" w:hAnsi="Arial" w:cs="Arial"/>
            <w:sz w:val="20"/>
          </w:rPr>
          <w:t xml:space="preserve"> </w:t>
        </w:r>
        <w:r>
          <w:rPr>
            <w:rFonts w:ascii="Arial" w:eastAsia="Arial" w:hAnsi="Arial" w:cs="Arial"/>
            <w:sz w:val="20"/>
          </w:rPr>
          <w:tab/>
        </w:r>
        <w:r>
          <w:rPr>
            <w:rFonts w:ascii="Century Gothic" w:eastAsia="Century Gothic" w:hAnsi="Century Gothic" w:cs="Century Gothic"/>
            <w:sz w:val="20"/>
          </w:rPr>
          <w:t xml:space="preserve"> </w:t>
        </w:r>
      </w:ins>
    </w:p>
    <w:p w14:paraId="7AC59269" w14:textId="77777777" w:rsidR="00BC7531" w:rsidRDefault="00000000">
      <w:pPr>
        <w:pStyle w:val="Titre2"/>
        <w:ind w:left="1131"/>
        <w:pPrChange w:id="1093" w:author="L’auteur" w:date="2024-02-17T16:59:00Z">
          <w:pPr>
            <w:pStyle w:val="Titre3"/>
            <w:numPr>
              <w:ilvl w:val="0"/>
            </w:numPr>
            <w:tabs>
              <w:tab w:val="clear" w:pos="1814"/>
            </w:tabs>
            <w:ind w:left="0" w:firstLine="0"/>
          </w:pPr>
        </w:pPrChange>
      </w:pPr>
      <w:ins w:id="1094" w:author="L’auteur" w:date="2024-02-17T16:59:00Z">
        <w:r>
          <w:rPr>
            <w:b w:val="0"/>
            <w:i/>
            <w:sz w:val="24"/>
          </w:rPr>
          <w:t xml:space="preserve">3.1.9 </w:t>
        </w:r>
      </w:ins>
      <w:bookmarkStart w:id="1095" w:name="_Toc2146446634"/>
      <w:r>
        <w:rPr>
          <w:b w:val="0"/>
          <w:i/>
          <w:sz w:val="24"/>
          <w:rPrChange w:id="1096" w:author="L’auteur" w:date="2024-02-17T16:59:00Z">
            <w:rPr>
              <w:rFonts w:eastAsia="Century Gothic"/>
            </w:rPr>
          </w:rPrChange>
        </w:rPr>
        <w:t>Retaurant</w:t>
      </w:r>
      <w:bookmarkEnd w:id="1095"/>
      <w:ins w:id="1097" w:author="L’auteur" w:date="2024-02-17T16:59:00Z">
        <w:r>
          <w:rPr>
            <w:b w:val="0"/>
            <w:i/>
            <w:sz w:val="24"/>
          </w:rPr>
          <w:t xml:space="preserve"> </w:t>
        </w:r>
      </w:ins>
    </w:p>
    <w:tbl>
      <w:tblPr>
        <w:tblStyle w:val="TableGrid"/>
        <w:tblW w:w="9064" w:type="dxa"/>
        <w:tblInd w:w="5" w:type="dxa"/>
        <w:tblCellMar>
          <w:top w:w="45" w:type="dxa"/>
          <w:left w:w="10" w:type="dxa"/>
          <w:bottom w:w="0" w:type="dxa"/>
          <w:right w:w="116" w:type="dxa"/>
        </w:tblCellMar>
        <w:tblLook w:val="04A0" w:firstRow="1" w:lastRow="0" w:firstColumn="1" w:lastColumn="0" w:noHBand="0" w:noVBand="1"/>
        <w:tblPrChange w:id="1098" w:author="L’auteur" w:date="2024-02-17T16:59:00Z">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PrChange>
      </w:tblPr>
      <w:tblGrid>
        <w:gridCol w:w="9064"/>
        <w:tblGridChange w:id="1099">
          <w:tblGrid>
            <w:gridCol w:w="9060"/>
          </w:tblGrid>
        </w:tblGridChange>
      </w:tblGrid>
      <w:tr w:rsidR="00BC7531" w14:paraId="6776206C" w14:textId="77777777">
        <w:trPr>
          <w:trHeight w:val="245"/>
        </w:trPr>
        <w:tc>
          <w:tcPr>
            <w:tcW w:w="9064" w:type="dxa"/>
            <w:tcBorders>
              <w:top w:val="single" w:sz="4" w:space="0" w:color="000000"/>
              <w:left w:val="single" w:sz="4" w:space="0" w:color="000000"/>
              <w:bottom w:val="single" w:sz="4" w:space="0" w:color="000000"/>
              <w:right w:val="single" w:sz="4" w:space="0" w:color="000000"/>
            </w:tcBorders>
            <w:tcPrChange w:id="1100" w:author="L’auteur" w:date="2024-02-17T16:59:00Z">
              <w:tcPr>
                <w:tcW w:w="0" w:type="auto"/>
              </w:tcPr>
            </w:tcPrChange>
          </w:tcPr>
          <w:p w14:paraId="088EC05B" w14:textId="77777777" w:rsidR="00BC7531" w:rsidRDefault="00000000" w:rsidP="00437635">
            <w:r>
              <w:rPr>
                <w:rFonts w:ascii="Century Gothic" w:hAnsi="Century Gothic"/>
                <w:sz w:val="20"/>
                <w:rPrChange w:id="1101" w:author="L’auteur" w:date="2024-02-17T16:59:00Z">
                  <w:rPr>
                    <w:rFonts w:eastAsia="Century Gothic"/>
                  </w:rPr>
                </w:rPrChange>
              </w:rPr>
              <w:t>En tant que cuisiner Je veux une partie restaurant pour y accueillir les clients</w:t>
            </w:r>
            <w:ins w:id="1102" w:author="L’auteur" w:date="2024-02-17T16:59:00Z">
              <w:r>
                <w:rPr>
                  <w:rFonts w:ascii="Century Gothic" w:eastAsia="Century Gothic" w:hAnsi="Century Gothic" w:cs="Century Gothic"/>
                  <w:sz w:val="20"/>
                </w:rPr>
                <w:t xml:space="preserve"> </w:t>
              </w:r>
            </w:ins>
          </w:p>
        </w:tc>
      </w:tr>
      <w:tr w:rsidR="00BC7531" w14:paraId="312F373D" w14:textId="77777777">
        <w:trPr>
          <w:trHeight w:val="2871"/>
        </w:trPr>
        <w:tc>
          <w:tcPr>
            <w:tcW w:w="9064" w:type="dxa"/>
            <w:tcBorders>
              <w:top w:val="single" w:sz="4" w:space="0" w:color="000000"/>
              <w:left w:val="single" w:sz="4" w:space="0" w:color="000000"/>
              <w:bottom w:val="single" w:sz="4" w:space="0" w:color="000000"/>
              <w:right w:val="single" w:sz="4" w:space="0" w:color="000000"/>
            </w:tcBorders>
            <w:tcPrChange w:id="1103" w:author="L’auteur" w:date="2024-02-17T16:59:00Z">
              <w:tcPr>
                <w:tcW w:w="0" w:type="auto"/>
              </w:tcPr>
            </w:tcPrChange>
          </w:tcPr>
          <w:p w14:paraId="39C6C65F" w14:textId="77777777" w:rsidR="00BC7531" w:rsidRDefault="00000000">
            <w:pPr>
              <w:ind w:left="99"/>
              <w:jc w:val="center"/>
              <w:pPrChange w:id="1104" w:author="L’auteur" w:date="2024-02-17T16:59:00Z">
                <w:pPr>
                  <w:jc w:val="center"/>
                </w:pPr>
              </w:pPrChange>
            </w:pPr>
            <w:r>
              <w:rPr>
                <w:rFonts w:ascii="Century Gothic" w:hAnsi="Century Gothic"/>
                <w:sz w:val="20"/>
                <w:rPrChange w:id="1105" w:author="L’auteur" w:date="2024-02-17T16:59:00Z">
                  <w:rPr>
                    <w:rFonts w:eastAsia="Century Gothic"/>
                  </w:rPr>
                </w:rPrChange>
              </w:rPr>
              <w:t xml:space="preserve">Tests d'acceptance: </w:t>
            </w:r>
            <w:ins w:id="1106" w:author="L’auteur" w:date="2024-02-17T16:59:00Z">
              <w:r>
                <w:rPr>
                  <w:rFonts w:ascii="Century Gothic" w:eastAsia="Century Gothic" w:hAnsi="Century Gothic" w:cs="Century Gothic"/>
                  <w:sz w:val="20"/>
                </w:rPr>
                <w:t xml:space="preserve"> </w:t>
              </w:r>
            </w:ins>
          </w:p>
          <w:tbl>
            <w:tblPr>
              <w:tblW w:w="100" w:type="auto"/>
              <w:tblCellMar>
                <w:left w:w="10" w:type="dxa"/>
                <w:right w:w="10" w:type="dxa"/>
              </w:tblCellMar>
              <w:tblLook w:val="0000" w:firstRow="0" w:lastRow="0" w:firstColumn="0" w:lastColumn="0" w:noHBand="0" w:noVBand="0"/>
            </w:tblPr>
            <w:tblGrid>
              <w:gridCol w:w="1412"/>
              <w:gridCol w:w="7526"/>
            </w:tblGrid>
            <w:tr w:rsidR="00361537" w14:paraId="7E67961E" w14:textId="77777777" w:rsidTr="00D10328">
              <w:trPr>
                <w:del w:id="1107" w:author="L’auteur" w:date="2024-02-17T16:59:00Z"/>
              </w:trPr>
              <w:tc>
                <w:tcPr>
                  <w:tcW w:w="0" w:type="auto"/>
                </w:tcPr>
                <w:p w14:paraId="133FFD19" w14:textId="77777777" w:rsidR="00361537" w:rsidRDefault="00361537" w:rsidP="00D10328">
                  <w:pPr>
                    <w:rPr>
                      <w:del w:id="1108" w:author="L’auteur" w:date="2024-02-17T16:59:00Z"/>
                    </w:rPr>
                  </w:pPr>
                  <w:del w:id="1109" w:author="L’auteur" w:date="2024-02-17T16:59:00Z">
                    <w:r>
                      <w:delText>Buffet</w:delText>
                    </w:r>
                  </w:del>
                </w:p>
              </w:tc>
              <w:tc>
                <w:tcPr>
                  <w:tcW w:w="0" w:type="auto"/>
                </w:tcPr>
                <w:p w14:paraId="18DD5737" w14:textId="77777777" w:rsidR="00361537" w:rsidRDefault="00361537" w:rsidP="00D10328">
                  <w:pPr>
                    <w:rPr>
                      <w:del w:id="1110" w:author="L’auteur" w:date="2024-02-17T16:59:00Z"/>
                    </w:rPr>
                  </w:pPr>
                  <w:del w:id="1111" w:author="L’auteur" w:date="2024-02-17T16:59:00Z">
                    <w:r>
                      <w:delText>Dans le coin au fond à ma droite quand je rentre dans la pièce il y a un buffet de minimum 6 m de long.#</w:delText>
                    </w:r>
                  </w:del>
                </w:p>
              </w:tc>
            </w:tr>
            <w:tr w:rsidR="00361537" w14:paraId="1DD4ABEA" w14:textId="77777777" w:rsidTr="00D10328">
              <w:trPr>
                <w:del w:id="1112" w:author="L’auteur" w:date="2024-02-17T16:59:00Z"/>
              </w:trPr>
              <w:tc>
                <w:tcPr>
                  <w:tcW w:w="0" w:type="auto"/>
                </w:tcPr>
                <w:p w14:paraId="66F7057E" w14:textId="77777777" w:rsidR="00361537" w:rsidRDefault="00361537" w:rsidP="00D10328">
                  <w:pPr>
                    <w:rPr>
                      <w:del w:id="1113" w:author="L’auteur" w:date="2024-02-17T16:59:00Z"/>
                    </w:rPr>
                  </w:pPr>
                  <w:del w:id="1114" w:author="L’auteur" w:date="2024-02-17T16:59:00Z">
                    <w:r>
                      <w:delText>Vitrine</w:delText>
                    </w:r>
                  </w:del>
                </w:p>
              </w:tc>
              <w:tc>
                <w:tcPr>
                  <w:tcW w:w="0" w:type="auto"/>
                </w:tcPr>
                <w:p w14:paraId="2D9A91B6" w14:textId="77777777" w:rsidR="00361537" w:rsidRDefault="00361537" w:rsidP="00D10328">
                  <w:pPr>
                    <w:rPr>
                      <w:del w:id="1115" w:author="L’auteur" w:date="2024-02-17T16:59:00Z"/>
                    </w:rPr>
                  </w:pPr>
                  <w:del w:id="1116" w:author="L’auteur" w:date="2024-02-17T16:59:00Z">
                    <w:r>
                      <w:delText>Un mur en demi vitrine pour apercevoir le personnel de cuisine travailler</w:delText>
                    </w:r>
                  </w:del>
                </w:p>
              </w:tc>
            </w:tr>
            <w:tr w:rsidR="00361537" w14:paraId="66ED7AF7" w14:textId="77777777" w:rsidTr="00D10328">
              <w:trPr>
                <w:del w:id="1117" w:author="L’auteur" w:date="2024-02-17T16:59:00Z"/>
              </w:trPr>
              <w:tc>
                <w:tcPr>
                  <w:tcW w:w="0" w:type="auto"/>
                </w:tcPr>
                <w:p w14:paraId="02D3FDB6" w14:textId="77777777" w:rsidR="00361537" w:rsidRDefault="00361537" w:rsidP="00D10328">
                  <w:pPr>
                    <w:rPr>
                      <w:del w:id="1118" w:author="L’auteur" w:date="2024-02-17T16:59:00Z"/>
                    </w:rPr>
                  </w:pPr>
                  <w:del w:id="1119" w:author="L’auteur" w:date="2024-02-17T16:59:00Z">
                    <w:r>
                      <w:delText>Tables</w:delText>
                    </w:r>
                  </w:del>
                </w:p>
              </w:tc>
              <w:tc>
                <w:tcPr>
                  <w:tcW w:w="0" w:type="auto"/>
                </w:tcPr>
                <w:p w14:paraId="19B8F075" w14:textId="77777777" w:rsidR="00361537" w:rsidRDefault="00361537" w:rsidP="00D10328">
                  <w:pPr>
                    <w:rPr>
                      <w:del w:id="1120" w:author="L’auteur" w:date="2024-02-17T16:59:00Z"/>
                    </w:rPr>
                  </w:pPr>
                  <w:del w:id="1121" w:author="L’auteur" w:date="2024-02-17T16:59:00Z">
                    <w:r>
                      <w:delText>Des Tables de différentes grandeurs de 1 à 6 personnes pour une diversité.</w:delText>
                    </w:r>
                  </w:del>
                </w:p>
              </w:tc>
            </w:tr>
            <w:tr w:rsidR="00361537" w14:paraId="6B1D147D" w14:textId="77777777" w:rsidTr="00D10328">
              <w:trPr>
                <w:del w:id="1122" w:author="L’auteur" w:date="2024-02-17T16:59:00Z"/>
              </w:trPr>
              <w:tc>
                <w:tcPr>
                  <w:tcW w:w="0" w:type="auto"/>
                </w:tcPr>
                <w:p w14:paraId="3F934AFE" w14:textId="77777777" w:rsidR="00361537" w:rsidRDefault="00361537" w:rsidP="00D10328">
                  <w:pPr>
                    <w:rPr>
                      <w:del w:id="1123" w:author="L’auteur" w:date="2024-02-17T16:59:00Z"/>
                    </w:rPr>
                  </w:pPr>
                  <w:del w:id="1124" w:author="L’auteur" w:date="2024-02-17T16:59:00Z">
                    <w:r>
                      <w:delText>Chaises</w:delText>
                    </w:r>
                  </w:del>
                </w:p>
              </w:tc>
              <w:tc>
                <w:tcPr>
                  <w:tcW w:w="0" w:type="auto"/>
                </w:tcPr>
                <w:p w14:paraId="10B0D661" w14:textId="77777777" w:rsidR="00361537" w:rsidRDefault="00361537" w:rsidP="00D10328">
                  <w:pPr>
                    <w:rPr>
                      <w:del w:id="1125" w:author="L’auteur" w:date="2024-02-17T16:59:00Z"/>
                    </w:rPr>
                  </w:pPr>
                  <w:del w:id="1126" w:author="L’auteur" w:date="2024-02-17T16:59:00Z">
                    <w:r>
                      <w:delText>Chaises confortables minimum deux par tables</w:delText>
                    </w:r>
                  </w:del>
                </w:p>
              </w:tc>
            </w:tr>
            <w:tr w:rsidR="00361537" w14:paraId="39039EAB" w14:textId="77777777" w:rsidTr="00D10328">
              <w:trPr>
                <w:del w:id="1127" w:author="L’auteur" w:date="2024-02-17T16:59:00Z"/>
              </w:trPr>
              <w:tc>
                <w:tcPr>
                  <w:tcW w:w="0" w:type="auto"/>
                </w:tcPr>
                <w:p w14:paraId="55A7E3AA" w14:textId="77777777" w:rsidR="00361537" w:rsidRDefault="00361537" w:rsidP="00D10328">
                  <w:pPr>
                    <w:rPr>
                      <w:del w:id="1128" w:author="L’auteur" w:date="2024-02-17T16:59:00Z"/>
                    </w:rPr>
                  </w:pPr>
                  <w:del w:id="1129" w:author="L’auteur" w:date="2024-02-17T16:59:00Z">
                    <w:r>
                      <w:delText>Un mur en verre</w:delText>
                    </w:r>
                  </w:del>
                </w:p>
              </w:tc>
              <w:tc>
                <w:tcPr>
                  <w:tcW w:w="0" w:type="auto"/>
                </w:tcPr>
                <w:p w14:paraId="24D5CC19" w14:textId="77777777" w:rsidR="00361537" w:rsidRDefault="00361537" w:rsidP="00D10328">
                  <w:pPr>
                    <w:rPr>
                      <w:del w:id="1130" w:author="L’auteur" w:date="2024-02-17T16:59:00Z"/>
                    </w:rPr>
                  </w:pPr>
                  <w:del w:id="1131" w:author="L’auteur" w:date="2024-02-17T16:59:00Z">
                    <w:r>
                      <w:delText>avec une barrière pour la sécurité pour y montrer une belle vue et un bon éclairage.</w:delText>
                    </w:r>
                  </w:del>
                </w:p>
              </w:tc>
            </w:tr>
            <w:tr w:rsidR="00361537" w14:paraId="339317FD" w14:textId="77777777" w:rsidTr="00D10328">
              <w:trPr>
                <w:del w:id="1132" w:author="L’auteur" w:date="2024-02-17T16:59:00Z"/>
              </w:trPr>
              <w:tc>
                <w:tcPr>
                  <w:tcW w:w="0" w:type="auto"/>
                </w:tcPr>
                <w:p w14:paraId="5AEAD9D1" w14:textId="77777777" w:rsidR="00361537" w:rsidRDefault="00361537" w:rsidP="00D10328">
                  <w:pPr>
                    <w:rPr>
                      <w:del w:id="1133" w:author="L’auteur" w:date="2024-02-17T16:59:00Z"/>
                    </w:rPr>
                  </w:pPr>
                  <w:del w:id="1134" w:author="L’auteur" w:date="2024-02-17T16:59:00Z">
                    <w:r>
                      <w:delText>Une commode</w:delText>
                    </w:r>
                  </w:del>
                </w:p>
              </w:tc>
              <w:tc>
                <w:tcPr>
                  <w:tcW w:w="0" w:type="auto"/>
                </w:tcPr>
                <w:p w14:paraId="7EB2FCA4" w14:textId="77777777" w:rsidR="00361537" w:rsidRDefault="00361537" w:rsidP="00D10328">
                  <w:pPr>
                    <w:rPr>
                      <w:del w:id="1135" w:author="L’auteur" w:date="2024-02-17T16:59:00Z"/>
                    </w:rPr>
                  </w:pPr>
                  <w:del w:id="1136" w:author="L’auteur" w:date="2024-02-17T16:59:00Z">
                    <w:r>
                      <w:delText>une commode sur la gauche du buffet pour mettre les couverts, les assiettes a disposition du personnels.</w:delText>
                    </w:r>
                  </w:del>
                </w:p>
              </w:tc>
            </w:tr>
            <w:tr w:rsidR="00361537" w14:paraId="71FEEF4E" w14:textId="77777777" w:rsidTr="00D10328">
              <w:trPr>
                <w:del w:id="1137" w:author="L’auteur" w:date="2024-02-17T16:59:00Z"/>
              </w:trPr>
              <w:tc>
                <w:tcPr>
                  <w:tcW w:w="0" w:type="auto"/>
                </w:tcPr>
                <w:p w14:paraId="2D0C1ADB" w14:textId="77777777" w:rsidR="00361537" w:rsidRDefault="00361537" w:rsidP="00D10328">
                  <w:pPr>
                    <w:rPr>
                      <w:del w:id="1138" w:author="L’auteur" w:date="2024-02-17T16:59:00Z"/>
                    </w:rPr>
                  </w:pPr>
                  <w:del w:id="1139" w:author="L’auteur" w:date="2024-02-17T16:59:00Z">
                    <w:r>
                      <w:delText>Lampadaires</w:delText>
                    </w:r>
                  </w:del>
                </w:p>
              </w:tc>
              <w:tc>
                <w:tcPr>
                  <w:tcW w:w="0" w:type="auto"/>
                </w:tcPr>
                <w:p w14:paraId="446F0426" w14:textId="77777777" w:rsidR="00361537" w:rsidRDefault="00361537" w:rsidP="00D10328">
                  <w:pPr>
                    <w:rPr>
                      <w:del w:id="1140" w:author="L’auteur" w:date="2024-02-17T16:59:00Z"/>
                    </w:rPr>
                  </w:pPr>
                  <w:del w:id="1141" w:author="L’auteur" w:date="2024-02-17T16:59:00Z">
                    <w:r>
                      <w:delText>Lampadaires de type suspendu pour un éclairage nette sur un endroit spécifique</w:delText>
                    </w:r>
                  </w:del>
                </w:p>
              </w:tc>
            </w:tr>
          </w:tbl>
          <w:p w14:paraId="19B4FD03" w14:textId="77777777" w:rsidR="00BC7531" w:rsidRDefault="00000000">
            <w:pPr>
              <w:spacing w:after="9" w:line="239" w:lineRule="auto"/>
              <w:ind w:left="1481" w:hanging="1471"/>
              <w:rPr>
                <w:ins w:id="1142" w:author="L’auteur" w:date="2024-02-17T16:59:00Z"/>
              </w:rPr>
            </w:pPr>
            <w:ins w:id="1143" w:author="L’auteur" w:date="2024-02-17T16:59:00Z">
              <w:r>
                <w:rPr>
                  <w:rFonts w:ascii="Century Gothic" w:eastAsia="Century Gothic" w:hAnsi="Century Gothic" w:cs="Century Gothic"/>
                  <w:sz w:val="20"/>
                </w:rPr>
                <w:t xml:space="preserve">Buffet </w:t>
              </w:r>
              <w:r>
                <w:rPr>
                  <w:rFonts w:ascii="Century Gothic" w:eastAsia="Century Gothic" w:hAnsi="Century Gothic" w:cs="Century Gothic"/>
                  <w:sz w:val="20"/>
                </w:rPr>
                <w:tab/>
                <w:t xml:space="preserve">Dans le coin au fond à ma droite quand je rentre dans la pièce il y a un buffet de minimum 6 m de long.# </w:t>
              </w:r>
            </w:ins>
          </w:p>
          <w:p w14:paraId="4F5B0F0A" w14:textId="77777777" w:rsidR="00BC7531" w:rsidRDefault="00000000">
            <w:pPr>
              <w:spacing w:after="2" w:line="249" w:lineRule="auto"/>
              <w:ind w:left="10"/>
              <w:rPr>
                <w:ins w:id="1144" w:author="L’auteur" w:date="2024-02-17T16:59:00Z"/>
              </w:rPr>
            </w:pPr>
            <w:ins w:id="1145" w:author="L’auteur" w:date="2024-02-17T16:59:00Z">
              <w:r>
                <w:rPr>
                  <w:rFonts w:ascii="Century Gothic" w:eastAsia="Century Gothic" w:hAnsi="Century Gothic" w:cs="Century Gothic"/>
                  <w:sz w:val="20"/>
                </w:rPr>
                <w:t xml:space="preserve">Vitrine </w:t>
              </w:r>
              <w:r>
                <w:rPr>
                  <w:rFonts w:ascii="Century Gothic" w:eastAsia="Century Gothic" w:hAnsi="Century Gothic" w:cs="Century Gothic"/>
                  <w:sz w:val="20"/>
                </w:rPr>
                <w:tab/>
                <w:t xml:space="preserve">Un mur en demi vitrine pour apercevoir le personnel de cuisine travailler Tables </w:t>
              </w:r>
              <w:r>
                <w:rPr>
                  <w:rFonts w:ascii="Century Gothic" w:eastAsia="Century Gothic" w:hAnsi="Century Gothic" w:cs="Century Gothic"/>
                  <w:sz w:val="20"/>
                </w:rPr>
                <w:tab/>
                <w:t xml:space="preserve">Des Tables de différentes grandeurs de 1 à 6 personnes pour une diversité. Chaises </w:t>
              </w:r>
              <w:r>
                <w:rPr>
                  <w:rFonts w:ascii="Century Gothic" w:eastAsia="Century Gothic" w:hAnsi="Century Gothic" w:cs="Century Gothic"/>
                  <w:sz w:val="20"/>
                </w:rPr>
                <w:tab/>
                <w:t xml:space="preserve">Chaises confortables minimum deux par tables </w:t>
              </w:r>
            </w:ins>
          </w:p>
          <w:p w14:paraId="735CE040" w14:textId="77777777" w:rsidR="00BC7531" w:rsidRDefault="00000000">
            <w:pPr>
              <w:spacing w:line="247" w:lineRule="auto"/>
              <w:ind w:left="10"/>
              <w:rPr>
                <w:ins w:id="1146" w:author="L’auteur" w:date="2024-02-17T16:59:00Z"/>
              </w:rPr>
            </w:pPr>
            <w:ins w:id="1147" w:author="L’auteur" w:date="2024-02-17T16:59:00Z">
              <w:r>
                <w:rPr>
                  <w:rFonts w:ascii="Century Gothic" w:eastAsia="Century Gothic" w:hAnsi="Century Gothic" w:cs="Century Gothic"/>
                  <w:sz w:val="20"/>
                </w:rPr>
                <w:t xml:space="preserve">Un mur en </w:t>
              </w:r>
              <w:r>
                <w:rPr>
                  <w:rFonts w:ascii="Century Gothic" w:eastAsia="Century Gothic" w:hAnsi="Century Gothic" w:cs="Century Gothic"/>
                  <w:sz w:val="20"/>
                </w:rPr>
                <w:tab/>
                <w:t xml:space="preserve">avec une barrière pour la sécurité pour y montrer une belle vue et un bon verre </w:t>
              </w:r>
              <w:r>
                <w:rPr>
                  <w:rFonts w:ascii="Century Gothic" w:eastAsia="Century Gothic" w:hAnsi="Century Gothic" w:cs="Century Gothic"/>
                  <w:sz w:val="20"/>
                </w:rPr>
                <w:tab/>
                <w:t xml:space="preserve">éclairage. </w:t>
              </w:r>
            </w:ins>
          </w:p>
          <w:p w14:paraId="4D13ED7D" w14:textId="77777777" w:rsidR="00BC7531" w:rsidRDefault="00000000">
            <w:pPr>
              <w:spacing w:line="234" w:lineRule="auto"/>
              <w:ind w:left="10"/>
              <w:jc w:val="both"/>
              <w:rPr>
                <w:ins w:id="1148" w:author="L’auteur" w:date="2024-02-17T16:59:00Z"/>
              </w:rPr>
            </w:pPr>
            <w:ins w:id="1149" w:author="L’auteur" w:date="2024-02-17T16:59:00Z">
              <w:r>
                <w:rPr>
                  <w:rFonts w:ascii="Century Gothic" w:eastAsia="Century Gothic" w:hAnsi="Century Gothic" w:cs="Century Gothic"/>
                  <w:sz w:val="20"/>
                </w:rPr>
                <w:t xml:space="preserve">Une une commode sur la gauche du buffet pour mettre les couverts, les assiettes commode a disposition du personnels. </w:t>
              </w:r>
            </w:ins>
          </w:p>
          <w:p w14:paraId="108AA02A" w14:textId="77777777" w:rsidR="00BC7531" w:rsidRDefault="00000000">
            <w:pPr>
              <w:ind w:firstLine="10"/>
              <w:pPrChange w:id="1150" w:author="L’auteur" w:date="2024-02-17T16:59:00Z">
                <w:pPr/>
              </w:pPrChange>
            </w:pPr>
            <w:ins w:id="1151" w:author="L’auteur" w:date="2024-02-17T16:59:00Z">
              <w:r>
                <w:rPr>
                  <w:rFonts w:ascii="Century Gothic" w:eastAsia="Century Gothic" w:hAnsi="Century Gothic" w:cs="Century Gothic"/>
                  <w:sz w:val="20"/>
                </w:rPr>
                <w:t xml:space="preserve">Lampadaires Lampadaires de type suspendu pour un éclairage nette sur un endroit </w:t>
              </w:r>
              <w:r>
                <w:rPr>
                  <w:rFonts w:ascii="Century Gothic" w:eastAsia="Century Gothic" w:hAnsi="Century Gothic" w:cs="Century Gothic"/>
                  <w:sz w:val="2"/>
                </w:rPr>
                <w:t xml:space="preserve"> </w:t>
              </w:r>
              <w:r>
                <w:rPr>
                  <w:rFonts w:ascii="Century Gothic" w:eastAsia="Century Gothic" w:hAnsi="Century Gothic" w:cs="Century Gothic"/>
                  <w:sz w:val="2"/>
                </w:rPr>
                <w:tab/>
              </w:r>
              <w:r>
                <w:rPr>
                  <w:rFonts w:ascii="Century Gothic" w:eastAsia="Century Gothic" w:hAnsi="Century Gothic" w:cs="Century Gothic"/>
                  <w:sz w:val="20"/>
                </w:rPr>
                <w:t xml:space="preserve">spécifique </w:t>
              </w:r>
            </w:ins>
          </w:p>
        </w:tc>
      </w:tr>
    </w:tbl>
    <w:p w14:paraId="5C2F8ACE" w14:textId="77777777" w:rsidR="00361537" w:rsidRDefault="00361537" w:rsidP="00361537">
      <w:pPr>
        <w:rPr>
          <w:del w:id="1152" w:author="L’auteur" w:date="2024-02-17T16:59:00Z"/>
        </w:rPr>
      </w:pPr>
    </w:p>
    <w:p w14:paraId="7B66D9AD" w14:textId="77777777" w:rsidR="00BC7531" w:rsidRDefault="00000000">
      <w:pPr>
        <w:spacing w:after="171"/>
        <w:rPr>
          <w:ins w:id="1153" w:author="L’auteur" w:date="2024-02-17T16:59:00Z"/>
        </w:rPr>
      </w:pPr>
      <w:ins w:id="1154" w:author="L’auteur" w:date="2024-02-17T16:59:00Z">
        <w:r>
          <w:rPr>
            <w:rFonts w:ascii="Century Gothic" w:eastAsia="Century Gothic" w:hAnsi="Century Gothic" w:cs="Century Gothic"/>
            <w:sz w:val="20"/>
          </w:rPr>
          <w:t xml:space="preserve"> </w:t>
        </w:r>
      </w:ins>
    </w:p>
    <w:p w14:paraId="33B9BCBB" w14:textId="77777777" w:rsidR="00BC7531" w:rsidRDefault="00000000">
      <w:pPr>
        <w:pStyle w:val="Titre2"/>
        <w:ind w:left="1131"/>
        <w:pPrChange w:id="1155" w:author="L’auteur" w:date="2024-02-17T16:59:00Z">
          <w:pPr>
            <w:pStyle w:val="Titre3"/>
            <w:numPr>
              <w:ilvl w:val="0"/>
            </w:numPr>
            <w:tabs>
              <w:tab w:val="clear" w:pos="1814"/>
            </w:tabs>
            <w:ind w:left="0" w:firstLine="0"/>
          </w:pPr>
        </w:pPrChange>
      </w:pPr>
      <w:ins w:id="1156" w:author="L’auteur" w:date="2024-02-17T16:59:00Z">
        <w:r>
          <w:rPr>
            <w:b w:val="0"/>
            <w:i/>
            <w:sz w:val="24"/>
          </w:rPr>
          <w:t>3.1.10</w:t>
        </w:r>
        <w:r>
          <w:rPr>
            <w:rFonts w:ascii="Arial" w:eastAsia="Arial" w:hAnsi="Arial" w:cs="Arial"/>
            <w:b w:val="0"/>
            <w:i/>
            <w:sz w:val="24"/>
          </w:rPr>
          <w:t xml:space="preserve"> </w:t>
        </w:r>
      </w:ins>
      <w:bookmarkStart w:id="1157" w:name="_Toc686048257"/>
      <w:r>
        <w:rPr>
          <w:b w:val="0"/>
          <w:i/>
          <w:sz w:val="24"/>
          <w:rPrChange w:id="1158" w:author="L’auteur" w:date="2024-02-17T16:59:00Z">
            <w:rPr>
              <w:rFonts w:eastAsia="Century Gothic"/>
            </w:rPr>
          </w:rPrChange>
        </w:rPr>
        <w:t>salle des repos</w:t>
      </w:r>
      <w:bookmarkEnd w:id="1157"/>
      <w:ins w:id="1159" w:author="L’auteur" w:date="2024-02-17T16:59:00Z">
        <w:r>
          <w:rPr>
            <w:b w:val="0"/>
            <w:i/>
            <w:sz w:val="24"/>
          </w:rPr>
          <w:t xml:space="preserve"> </w:t>
        </w:r>
      </w:ins>
    </w:p>
    <w:tbl>
      <w:tblPr>
        <w:tblStyle w:val="TableGrid"/>
        <w:tblW w:w="8919" w:type="dxa"/>
        <w:tblInd w:w="5" w:type="dxa"/>
        <w:tblCellMar>
          <w:top w:w="45" w:type="dxa"/>
          <w:left w:w="10" w:type="dxa"/>
          <w:bottom w:w="0" w:type="dxa"/>
          <w:right w:w="31" w:type="dxa"/>
        </w:tblCellMar>
        <w:tblLook w:val="04A0" w:firstRow="1" w:lastRow="0" w:firstColumn="1" w:lastColumn="0" w:noHBand="0" w:noVBand="1"/>
        <w:tblPrChange w:id="1160" w:author="L’auteur" w:date="2024-02-17T16:59:00Z">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PrChange>
      </w:tblPr>
      <w:tblGrid>
        <w:gridCol w:w="8919"/>
        <w:tblGridChange w:id="1161">
          <w:tblGrid>
            <w:gridCol w:w="8913"/>
          </w:tblGrid>
        </w:tblGridChange>
      </w:tblGrid>
      <w:tr w:rsidR="00BC7531" w14:paraId="0A1D23D9" w14:textId="77777777">
        <w:trPr>
          <w:trHeight w:val="250"/>
        </w:trPr>
        <w:tc>
          <w:tcPr>
            <w:tcW w:w="8919" w:type="dxa"/>
            <w:tcBorders>
              <w:top w:val="single" w:sz="4" w:space="0" w:color="000000"/>
              <w:left w:val="single" w:sz="4" w:space="0" w:color="000000"/>
              <w:bottom w:val="single" w:sz="4" w:space="0" w:color="000000"/>
              <w:right w:val="single" w:sz="4" w:space="0" w:color="000000"/>
            </w:tcBorders>
            <w:tcPrChange w:id="1162" w:author="L’auteur" w:date="2024-02-17T16:59:00Z">
              <w:tcPr>
                <w:tcW w:w="0" w:type="auto"/>
              </w:tcPr>
            </w:tcPrChange>
          </w:tcPr>
          <w:p w14:paraId="778A2793" w14:textId="77777777" w:rsidR="00BC7531" w:rsidRDefault="00000000" w:rsidP="00437635">
            <w:r>
              <w:rPr>
                <w:rFonts w:ascii="Century Gothic" w:hAnsi="Century Gothic"/>
                <w:sz w:val="20"/>
                <w:rPrChange w:id="1163" w:author="L’auteur" w:date="2024-02-17T16:59:00Z">
                  <w:rPr>
                    <w:rFonts w:eastAsia="Century Gothic"/>
                  </w:rPr>
                </w:rPrChange>
              </w:rPr>
              <w:t>En tant que les visiteurs voulent repos</w:t>
            </w:r>
            <w:ins w:id="1164" w:author="L’auteur" w:date="2024-02-17T16:59:00Z">
              <w:r>
                <w:rPr>
                  <w:rFonts w:ascii="Century Gothic" w:eastAsia="Century Gothic" w:hAnsi="Century Gothic" w:cs="Century Gothic"/>
                  <w:sz w:val="20"/>
                </w:rPr>
                <w:t xml:space="preserve"> </w:t>
              </w:r>
            </w:ins>
          </w:p>
        </w:tc>
      </w:tr>
      <w:tr w:rsidR="00BC7531" w14:paraId="3739E0F4" w14:textId="77777777">
        <w:trPr>
          <w:trHeight w:val="2150"/>
        </w:trPr>
        <w:tc>
          <w:tcPr>
            <w:tcW w:w="8919" w:type="dxa"/>
            <w:tcBorders>
              <w:top w:val="single" w:sz="4" w:space="0" w:color="000000"/>
              <w:left w:val="single" w:sz="4" w:space="0" w:color="000000"/>
              <w:bottom w:val="single" w:sz="4" w:space="0" w:color="000000"/>
              <w:right w:val="single" w:sz="4" w:space="0" w:color="000000"/>
            </w:tcBorders>
            <w:tcPrChange w:id="1165" w:author="L’auteur" w:date="2024-02-17T16:59:00Z">
              <w:tcPr>
                <w:tcW w:w="0" w:type="auto"/>
              </w:tcPr>
            </w:tcPrChange>
          </w:tcPr>
          <w:p w14:paraId="1AF4EF9C" w14:textId="77777777" w:rsidR="00BC7531" w:rsidRDefault="00000000">
            <w:pPr>
              <w:ind w:left="21"/>
              <w:jc w:val="center"/>
              <w:pPrChange w:id="1166" w:author="L’auteur" w:date="2024-02-17T16:59:00Z">
                <w:pPr>
                  <w:jc w:val="center"/>
                </w:pPr>
              </w:pPrChange>
            </w:pPr>
            <w:r>
              <w:rPr>
                <w:rFonts w:ascii="Century Gothic" w:hAnsi="Century Gothic"/>
                <w:sz w:val="20"/>
                <w:rPrChange w:id="1167" w:author="L’auteur" w:date="2024-02-17T16:59:00Z">
                  <w:rPr>
                    <w:rFonts w:eastAsia="Century Gothic"/>
                  </w:rPr>
                </w:rPrChange>
              </w:rPr>
              <w:t xml:space="preserve">Tests d'acceptance: </w:t>
            </w:r>
            <w:ins w:id="1168" w:author="L’auteur" w:date="2024-02-17T16:59:00Z">
              <w:r>
                <w:rPr>
                  <w:rFonts w:ascii="Century Gothic" w:eastAsia="Century Gothic" w:hAnsi="Century Gothic" w:cs="Century Gothic"/>
                  <w:sz w:val="20"/>
                </w:rPr>
                <w:t xml:space="preserve"> </w:t>
              </w:r>
            </w:ins>
          </w:p>
          <w:tbl>
            <w:tblPr>
              <w:tblW w:w="100" w:type="auto"/>
              <w:tblCellMar>
                <w:left w:w="10" w:type="dxa"/>
                <w:right w:w="10" w:type="dxa"/>
              </w:tblCellMar>
              <w:tblLook w:val="0000" w:firstRow="0" w:lastRow="0" w:firstColumn="0" w:lastColumn="0" w:noHBand="0" w:noVBand="0"/>
            </w:tblPr>
            <w:tblGrid>
              <w:gridCol w:w="1159"/>
              <w:gridCol w:w="6995"/>
            </w:tblGrid>
            <w:tr w:rsidR="00361537" w14:paraId="648700F6" w14:textId="77777777" w:rsidTr="00D10328">
              <w:trPr>
                <w:del w:id="1169" w:author="L’auteur" w:date="2024-02-17T16:59:00Z"/>
              </w:trPr>
              <w:tc>
                <w:tcPr>
                  <w:tcW w:w="0" w:type="auto"/>
                </w:tcPr>
                <w:p w14:paraId="26ECEA43" w14:textId="77777777" w:rsidR="00361537" w:rsidRDefault="00361537" w:rsidP="00D10328">
                  <w:pPr>
                    <w:rPr>
                      <w:del w:id="1170" w:author="L’auteur" w:date="2024-02-17T16:59:00Z"/>
                    </w:rPr>
                  </w:pPr>
                  <w:del w:id="1171" w:author="L’auteur" w:date="2024-02-17T16:59:00Z">
                    <w:r>
                      <w:delText>centre</w:delText>
                    </w:r>
                  </w:del>
                </w:p>
              </w:tc>
              <w:tc>
                <w:tcPr>
                  <w:tcW w:w="0" w:type="auto"/>
                </w:tcPr>
                <w:p w14:paraId="69E3D59E" w14:textId="77777777" w:rsidR="00361537" w:rsidRDefault="00361537" w:rsidP="00D10328">
                  <w:pPr>
                    <w:rPr>
                      <w:del w:id="1172" w:author="L’auteur" w:date="2024-02-17T16:59:00Z"/>
                    </w:rPr>
                  </w:pPr>
                  <w:del w:id="1173" w:author="L’auteur" w:date="2024-02-17T16:59:00Z">
                    <w:r>
                      <w:delText>dans la salle quand j' entre  au centre il y a une table</w:delText>
                    </w:r>
                  </w:del>
                </w:p>
              </w:tc>
            </w:tr>
            <w:tr w:rsidR="00361537" w14:paraId="38E5CFB5" w14:textId="77777777" w:rsidTr="00D10328">
              <w:trPr>
                <w:del w:id="1174" w:author="L’auteur" w:date="2024-02-17T16:59:00Z"/>
              </w:trPr>
              <w:tc>
                <w:tcPr>
                  <w:tcW w:w="0" w:type="auto"/>
                </w:tcPr>
                <w:p w14:paraId="2A3CD328" w14:textId="77777777" w:rsidR="00361537" w:rsidRDefault="00361537" w:rsidP="00D10328">
                  <w:pPr>
                    <w:rPr>
                      <w:del w:id="1175" w:author="L’auteur" w:date="2024-02-17T16:59:00Z"/>
                    </w:rPr>
                  </w:pPr>
                  <w:del w:id="1176" w:author="L’auteur" w:date="2024-02-17T16:59:00Z">
                    <w:r>
                      <w:delText>salle</w:delText>
                    </w:r>
                  </w:del>
                </w:p>
              </w:tc>
              <w:tc>
                <w:tcPr>
                  <w:tcW w:w="0" w:type="auto"/>
                </w:tcPr>
                <w:p w14:paraId="7A7D6DAF" w14:textId="77777777" w:rsidR="00361537" w:rsidRDefault="00361537" w:rsidP="00D10328">
                  <w:pPr>
                    <w:rPr>
                      <w:del w:id="1177" w:author="L’auteur" w:date="2024-02-17T16:59:00Z"/>
                    </w:rPr>
                  </w:pPr>
                  <w:del w:id="1178" w:author="L’auteur" w:date="2024-02-17T16:59:00Z">
                    <w:r>
                      <w:delText>dans la salle  quand j'entre en face de la porte il y a un grand télé sur le mur</w:delText>
                    </w:r>
                  </w:del>
                </w:p>
              </w:tc>
            </w:tr>
            <w:tr w:rsidR="00361537" w14:paraId="62AECCF4" w14:textId="77777777" w:rsidTr="00D10328">
              <w:trPr>
                <w:del w:id="1179" w:author="L’auteur" w:date="2024-02-17T16:59:00Z"/>
              </w:trPr>
              <w:tc>
                <w:tcPr>
                  <w:tcW w:w="0" w:type="auto"/>
                </w:tcPr>
                <w:p w14:paraId="635E136A" w14:textId="77777777" w:rsidR="00361537" w:rsidRDefault="00361537" w:rsidP="00D10328">
                  <w:pPr>
                    <w:rPr>
                      <w:del w:id="1180" w:author="L’auteur" w:date="2024-02-17T16:59:00Z"/>
                    </w:rPr>
                  </w:pPr>
                  <w:del w:id="1181" w:author="L’auteur" w:date="2024-02-17T16:59:00Z">
                    <w:r>
                      <w:delText>salle</w:delText>
                    </w:r>
                  </w:del>
                </w:p>
              </w:tc>
              <w:tc>
                <w:tcPr>
                  <w:tcW w:w="0" w:type="auto"/>
                </w:tcPr>
                <w:p w14:paraId="2B1BC058" w14:textId="77777777" w:rsidR="00361537" w:rsidRDefault="00361537" w:rsidP="00D10328">
                  <w:pPr>
                    <w:rPr>
                      <w:del w:id="1182" w:author="L’auteur" w:date="2024-02-17T16:59:00Z"/>
                    </w:rPr>
                  </w:pPr>
                  <w:del w:id="1183" w:author="L’auteur" w:date="2024-02-17T16:59:00Z">
                    <w:r>
                      <w:delText>dans la salle  quand j'entre  il y a beaucoup de sacs ottomans</w:delText>
                    </w:r>
                  </w:del>
                </w:p>
              </w:tc>
            </w:tr>
            <w:tr w:rsidR="00361537" w14:paraId="65630D28" w14:textId="77777777" w:rsidTr="00D10328">
              <w:trPr>
                <w:del w:id="1184" w:author="L’auteur" w:date="2024-02-17T16:59:00Z"/>
              </w:trPr>
              <w:tc>
                <w:tcPr>
                  <w:tcW w:w="0" w:type="auto"/>
                </w:tcPr>
                <w:p w14:paraId="66F99670" w14:textId="77777777" w:rsidR="00361537" w:rsidRDefault="00361537" w:rsidP="00D10328">
                  <w:pPr>
                    <w:rPr>
                      <w:del w:id="1185" w:author="L’auteur" w:date="2024-02-17T16:59:00Z"/>
                    </w:rPr>
                  </w:pPr>
                  <w:del w:id="1186" w:author="L’auteur" w:date="2024-02-17T16:59:00Z">
                    <w:r>
                      <w:delText>salo</w:delText>
                    </w:r>
                  </w:del>
                </w:p>
              </w:tc>
              <w:tc>
                <w:tcPr>
                  <w:tcW w:w="0" w:type="auto"/>
                </w:tcPr>
                <w:p w14:paraId="100D32D0" w14:textId="77777777" w:rsidR="00361537" w:rsidRDefault="00361537" w:rsidP="00D10328">
                  <w:pPr>
                    <w:rPr>
                      <w:del w:id="1187" w:author="L’auteur" w:date="2024-02-17T16:59:00Z"/>
                    </w:rPr>
                  </w:pPr>
                  <w:del w:id="1188" w:author="L’auteur" w:date="2024-02-17T16:59:00Z">
                    <w:r>
                      <w:delText>dans la salle Quand j'entre  il y a un console des jeux sous le télé</w:delText>
                    </w:r>
                  </w:del>
                </w:p>
              </w:tc>
            </w:tr>
            <w:tr w:rsidR="00361537" w14:paraId="50CF73F2" w14:textId="77777777" w:rsidTr="00D10328">
              <w:trPr>
                <w:del w:id="1189" w:author="L’auteur" w:date="2024-02-17T16:59:00Z"/>
              </w:trPr>
              <w:tc>
                <w:tcPr>
                  <w:tcW w:w="0" w:type="auto"/>
                </w:tcPr>
                <w:p w14:paraId="23FCAF32" w14:textId="77777777" w:rsidR="00361537" w:rsidRDefault="00361537" w:rsidP="00D10328">
                  <w:pPr>
                    <w:rPr>
                      <w:del w:id="1190" w:author="L’auteur" w:date="2024-02-17T16:59:00Z"/>
                    </w:rPr>
                  </w:pPr>
                  <w:del w:id="1191" w:author="L’auteur" w:date="2024-02-17T16:59:00Z">
                    <w:r>
                      <w:delText>lumières</w:delText>
                    </w:r>
                  </w:del>
                </w:p>
              </w:tc>
              <w:tc>
                <w:tcPr>
                  <w:tcW w:w="0" w:type="auto"/>
                </w:tcPr>
                <w:p w14:paraId="2FD9C7B7" w14:textId="77777777" w:rsidR="00361537" w:rsidRDefault="00361537" w:rsidP="00D10328">
                  <w:pPr>
                    <w:rPr>
                      <w:del w:id="1192" w:author="L’auteur" w:date="2024-02-17T16:59:00Z"/>
                    </w:rPr>
                  </w:pPr>
                  <w:del w:id="1193" w:author="L’auteur" w:date="2024-02-17T16:59:00Z">
                    <w:r>
                      <w:delText>dans la salle  quand j'entre  il y a le néon sur le tout périmètre de la salle</w:delText>
                    </w:r>
                  </w:del>
                </w:p>
              </w:tc>
            </w:tr>
            <w:tr w:rsidR="00361537" w14:paraId="257E52B8" w14:textId="77777777" w:rsidTr="00D10328">
              <w:trPr>
                <w:del w:id="1194" w:author="L’auteur" w:date="2024-02-17T16:59:00Z"/>
              </w:trPr>
              <w:tc>
                <w:tcPr>
                  <w:tcW w:w="0" w:type="auto"/>
                </w:tcPr>
                <w:p w14:paraId="419FFB28" w14:textId="77777777" w:rsidR="00361537" w:rsidRDefault="00361537" w:rsidP="00D10328">
                  <w:pPr>
                    <w:rPr>
                      <w:del w:id="1195" w:author="L’auteur" w:date="2024-02-17T16:59:00Z"/>
                    </w:rPr>
                  </w:pPr>
                  <w:del w:id="1196" w:author="L’auteur" w:date="2024-02-17T16:59:00Z">
                    <w:r>
                      <w:delText>fenêtres</w:delText>
                    </w:r>
                  </w:del>
                </w:p>
              </w:tc>
              <w:tc>
                <w:tcPr>
                  <w:tcW w:w="0" w:type="auto"/>
                </w:tcPr>
                <w:p w14:paraId="31730B1E" w14:textId="77777777" w:rsidR="00361537" w:rsidRDefault="00361537" w:rsidP="00D10328">
                  <w:pPr>
                    <w:rPr>
                      <w:del w:id="1197" w:author="L’auteur" w:date="2024-02-17T16:59:00Z"/>
                    </w:rPr>
                  </w:pPr>
                  <w:del w:id="1198" w:author="L’auteur" w:date="2024-02-17T16:59:00Z">
                    <w:r>
                      <w:delText>dans la salle quand j'entre il y a 2 fenêtres aux cotés du télé</w:delText>
                    </w:r>
                  </w:del>
                </w:p>
              </w:tc>
            </w:tr>
            <w:tr w:rsidR="00361537" w14:paraId="15FE9CDC" w14:textId="77777777" w:rsidTr="00D10328">
              <w:trPr>
                <w:del w:id="1199" w:author="L’auteur" w:date="2024-02-17T16:59:00Z"/>
              </w:trPr>
              <w:tc>
                <w:tcPr>
                  <w:tcW w:w="0" w:type="auto"/>
                </w:tcPr>
                <w:p w14:paraId="7A3827FE" w14:textId="77777777" w:rsidR="00361537" w:rsidRDefault="00361537" w:rsidP="00D10328">
                  <w:pPr>
                    <w:rPr>
                      <w:del w:id="1200" w:author="L’auteur" w:date="2024-02-17T16:59:00Z"/>
                    </w:rPr>
                  </w:pPr>
                  <w:del w:id="1201" w:author="L’auteur" w:date="2024-02-17T16:59:00Z">
                    <w:r>
                      <w:delText>stores</w:delText>
                    </w:r>
                  </w:del>
                </w:p>
              </w:tc>
              <w:tc>
                <w:tcPr>
                  <w:tcW w:w="0" w:type="auto"/>
                </w:tcPr>
                <w:p w14:paraId="57634298" w14:textId="77777777" w:rsidR="00361537" w:rsidRDefault="00361537" w:rsidP="00D10328">
                  <w:pPr>
                    <w:rPr>
                      <w:del w:id="1202" w:author="L’auteur" w:date="2024-02-17T16:59:00Z"/>
                    </w:rPr>
                  </w:pPr>
                  <w:del w:id="1203" w:author="L’auteur" w:date="2024-02-17T16:59:00Z">
                    <w:r>
                      <w:delText>dans la salle quand j'entre  il y a des store sur des fenêtres</w:delText>
                    </w:r>
                  </w:del>
                </w:p>
              </w:tc>
            </w:tr>
            <w:tr w:rsidR="00361537" w14:paraId="7DCE7FC2" w14:textId="77777777" w:rsidTr="00D10328">
              <w:trPr>
                <w:del w:id="1204" w:author="L’auteur" w:date="2024-02-17T16:59:00Z"/>
              </w:trPr>
              <w:tc>
                <w:tcPr>
                  <w:tcW w:w="0" w:type="auto"/>
                </w:tcPr>
                <w:p w14:paraId="63D45D04" w14:textId="77777777" w:rsidR="00361537" w:rsidRDefault="00361537" w:rsidP="00D10328">
                  <w:pPr>
                    <w:rPr>
                      <w:del w:id="1205" w:author="L’auteur" w:date="2024-02-17T16:59:00Z"/>
                    </w:rPr>
                  </w:pPr>
                  <w:del w:id="1206" w:author="L’auteur" w:date="2024-02-17T16:59:00Z">
                    <w:r>
                      <w:delText>bibliothèque</w:delText>
                    </w:r>
                  </w:del>
                </w:p>
              </w:tc>
              <w:tc>
                <w:tcPr>
                  <w:tcW w:w="0" w:type="auto"/>
                </w:tcPr>
                <w:p w14:paraId="65014C06" w14:textId="77777777" w:rsidR="00361537" w:rsidRDefault="00361537" w:rsidP="00D10328">
                  <w:pPr>
                    <w:rPr>
                      <w:del w:id="1207" w:author="L’auteur" w:date="2024-02-17T16:59:00Z"/>
                    </w:rPr>
                  </w:pPr>
                  <w:del w:id="1208" w:author="L’auteur" w:date="2024-02-17T16:59:00Z">
                    <w:r>
                      <w:delText>dans la salle  quand j'entre il y a une bibliothèque à droite de la porte d'entrée</w:delText>
                    </w:r>
                  </w:del>
                </w:p>
              </w:tc>
            </w:tr>
          </w:tbl>
          <w:p w14:paraId="4198FADB" w14:textId="77777777" w:rsidR="00BC7531" w:rsidRDefault="00000000">
            <w:pPr>
              <w:tabs>
                <w:tab w:val="center" w:pos="3832"/>
              </w:tabs>
              <w:rPr>
                <w:ins w:id="1209" w:author="L’auteur" w:date="2024-02-17T16:59:00Z"/>
              </w:rPr>
            </w:pPr>
            <w:ins w:id="1210" w:author="L’auteur" w:date="2024-02-17T16:59:00Z">
              <w:r>
                <w:rPr>
                  <w:rFonts w:ascii="Century Gothic" w:eastAsia="Century Gothic" w:hAnsi="Century Gothic" w:cs="Century Gothic"/>
                  <w:sz w:val="20"/>
                </w:rPr>
                <w:t xml:space="preserve">centre </w:t>
              </w:r>
              <w:r>
                <w:rPr>
                  <w:rFonts w:ascii="Century Gothic" w:eastAsia="Century Gothic" w:hAnsi="Century Gothic" w:cs="Century Gothic"/>
                  <w:sz w:val="20"/>
                </w:rPr>
                <w:tab/>
                <w:t xml:space="preserve">dans la salle quand j' entre  au centre il y a une table </w:t>
              </w:r>
            </w:ins>
          </w:p>
          <w:p w14:paraId="24DC6C77" w14:textId="77777777" w:rsidR="00BC7531" w:rsidRDefault="00000000">
            <w:pPr>
              <w:ind w:firstLine="10"/>
              <w:pPrChange w:id="1211" w:author="L’auteur" w:date="2024-02-17T16:59:00Z">
                <w:pPr/>
              </w:pPrChange>
            </w:pPr>
            <w:ins w:id="1212" w:author="L’auteur" w:date="2024-02-17T16:59:00Z">
              <w:r>
                <w:rPr>
                  <w:rFonts w:ascii="Century Gothic" w:eastAsia="Century Gothic" w:hAnsi="Century Gothic" w:cs="Century Gothic"/>
                  <w:sz w:val="20"/>
                </w:rPr>
                <w:t xml:space="preserve">salle </w:t>
              </w:r>
              <w:r>
                <w:rPr>
                  <w:rFonts w:ascii="Century Gothic" w:eastAsia="Century Gothic" w:hAnsi="Century Gothic" w:cs="Century Gothic"/>
                  <w:sz w:val="20"/>
                </w:rPr>
                <w:tab/>
                <w:t xml:space="preserve">dans la salle  quand j'entre en face de la porte il y a un grand télé sur le mur salle </w:t>
              </w:r>
              <w:r>
                <w:rPr>
                  <w:rFonts w:ascii="Century Gothic" w:eastAsia="Century Gothic" w:hAnsi="Century Gothic" w:cs="Century Gothic"/>
                  <w:sz w:val="20"/>
                </w:rPr>
                <w:tab/>
                <w:t xml:space="preserve">dans la salle  quand j'entre  il y a beaucoup de sacs ottomans salo </w:t>
              </w:r>
              <w:r>
                <w:rPr>
                  <w:rFonts w:ascii="Century Gothic" w:eastAsia="Century Gothic" w:hAnsi="Century Gothic" w:cs="Century Gothic"/>
                  <w:sz w:val="20"/>
                </w:rPr>
                <w:tab/>
                <w:t xml:space="preserve">dans la salle Quand j'entre  il y a un console des jeux sous le télé lumières </w:t>
              </w:r>
              <w:r>
                <w:rPr>
                  <w:rFonts w:ascii="Century Gothic" w:eastAsia="Century Gothic" w:hAnsi="Century Gothic" w:cs="Century Gothic"/>
                  <w:sz w:val="20"/>
                </w:rPr>
                <w:tab/>
                <w:t xml:space="preserve">dans la salle  quand j'entre  il y a le néon sur le tout périmètre de la salle fenêtres </w:t>
              </w:r>
              <w:r>
                <w:rPr>
                  <w:rFonts w:ascii="Century Gothic" w:eastAsia="Century Gothic" w:hAnsi="Century Gothic" w:cs="Century Gothic"/>
                  <w:sz w:val="20"/>
                </w:rPr>
                <w:tab/>
                <w:t xml:space="preserve">dans la salle quand j'entre il y a 2 fenêtres aux cotés du télé stores </w:t>
              </w:r>
              <w:r>
                <w:rPr>
                  <w:rFonts w:ascii="Century Gothic" w:eastAsia="Century Gothic" w:hAnsi="Century Gothic" w:cs="Century Gothic"/>
                  <w:sz w:val="20"/>
                </w:rPr>
                <w:tab/>
                <w:t xml:space="preserve">dans la salle quand j'entre  il y a des store sur des fenêtres </w:t>
              </w:r>
              <w:r>
                <w:rPr>
                  <w:rFonts w:ascii="Century Gothic" w:eastAsia="Century Gothic" w:hAnsi="Century Gothic" w:cs="Century Gothic"/>
                  <w:sz w:val="2"/>
                </w:rPr>
                <w:t xml:space="preserve"> </w:t>
              </w:r>
              <w:r>
                <w:rPr>
                  <w:rFonts w:ascii="Century Gothic" w:eastAsia="Century Gothic" w:hAnsi="Century Gothic" w:cs="Century Gothic"/>
                  <w:sz w:val="20"/>
                </w:rPr>
                <w:t>bibliothèque dans la salle  quand j'entre il y a une bibliothèque à droite de la porte d'entrée</w:t>
              </w:r>
            </w:ins>
          </w:p>
        </w:tc>
      </w:tr>
    </w:tbl>
    <w:p w14:paraId="76081FCC" w14:textId="77777777" w:rsidR="00361537" w:rsidRDefault="00361537" w:rsidP="00361537">
      <w:pPr>
        <w:rPr>
          <w:del w:id="1213" w:author="L’auteur" w:date="2024-02-17T16:59:00Z"/>
        </w:rPr>
      </w:pPr>
    </w:p>
    <w:p w14:paraId="4277D4AC" w14:textId="77777777" w:rsidR="00BC7531" w:rsidRDefault="00000000">
      <w:pPr>
        <w:spacing w:after="170"/>
        <w:rPr>
          <w:ins w:id="1214" w:author="L’auteur" w:date="2024-02-17T16:59:00Z"/>
        </w:rPr>
      </w:pPr>
      <w:ins w:id="1215" w:author="L’auteur" w:date="2024-02-17T16:59:00Z">
        <w:r>
          <w:rPr>
            <w:rFonts w:ascii="Century Gothic" w:eastAsia="Century Gothic" w:hAnsi="Century Gothic" w:cs="Century Gothic"/>
            <w:sz w:val="20"/>
          </w:rPr>
          <w:t xml:space="preserve"> </w:t>
        </w:r>
      </w:ins>
    </w:p>
    <w:p w14:paraId="0A2690C5" w14:textId="77777777" w:rsidR="00BC7531" w:rsidRDefault="00000000">
      <w:pPr>
        <w:pStyle w:val="Titre2"/>
        <w:ind w:left="1131"/>
        <w:pPrChange w:id="1216" w:author="L’auteur" w:date="2024-02-17T16:59:00Z">
          <w:pPr>
            <w:pStyle w:val="Titre3"/>
            <w:numPr>
              <w:ilvl w:val="0"/>
            </w:numPr>
            <w:tabs>
              <w:tab w:val="clear" w:pos="1814"/>
            </w:tabs>
            <w:ind w:left="0" w:firstLine="0"/>
          </w:pPr>
        </w:pPrChange>
      </w:pPr>
      <w:ins w:id="1217" w:author="L’auteur" w:date="2024-02-17T16:59:00Z">
        <w:r>
          <w:rPr>
            <w:b w:val="0"/>
            <w:i/>
            <w:sz w:val="24"/>
          </w:rPr>
          <w:t>3.1.11</w:t>
        </w:r>
        <w:r>
          <w:rPr>
            <w:rFonts w:ascii="Arial" w:eastAsia="Arial" w:hAnsi="Arial" w:cs="Arial"/>
            <w:b w:val="0"/>
            <w:i/>
            <w:sz w:val="24"/>
          </w:rPr>
          <w:t xml:space="preserve"> </w:t>
        </w:r>
      </w:ins>
      <w:bookmarkStart w:id="1218" w:name="_Toc1325954212"/>
      <w:r>
        <w:rPr>
          <w:b w:val="0"/>
          <w:i/>
          <w:sz w:val="24"/>
          <w:rPrChange w:id="1219" w:author="L’auteur" w:date="2024-02-17T16:59:00Z">
            <w:rPr>
              <w:rFonts w:eastAsia="Century Gothic"/>
            </w:rPr>
          </w:rPrChange>
        </w:rPr>
        <w:t>Jardin</w:t>
      </w:r>
      <w:bookmarkEnd w:id="1218"/>
      <w:ins w:id="1220" w:author="L’auteur" w:date="2024-02-17T16:59:00Z">
        <w:r>
          <w:rPr>
            <w:b w:val="0"/>
            <w:i/>
            <w:sz w:val="24"/>
          </w:rPr>
          <w:t xml:space="preserve"> </w:t>
        </w:r>
      </w:ins>
    </w:p>
    <w:tbl>
      <w:tblPr>
        <w:tblStyle w:val="TableGrid"/>
        <w:tblW w:w="9064" w:type="dxa"/>
        <w:tblInd w:w="5" w:type="dxa"/>
        <w:tblCellMar>
          <w:top w:w="50" w:type="dxa"/>
          <w:left w:w="10" w:type="dxa"/>
          <w:bottom w:w="0" w:type="dxa"/>
          <w:right w:w="116" w:type="dxa"/>
        </w:tblCellMar>
        <w:tblLook w:val="04A0" w:firstRow="1" w:lastRow="0" w:firstColumn="1" w:lastColumn="0" w:noHBand="0" w:noVBand="1"/>
        <w:tblPrChange w:id="1221" w:author="L’auteur" w:date="2024-02-17T16:59:00Z">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PrChange>
      </w:tblPr>
      <w:tblGrid>
        <w:gridCol w:w="9064"/>
        <w:tblGridChange w:id="1222">
          <w:tblGrid>
            <w:gridCol w:w="9060"/>
          </w:tblGrid>
        </w:tblGridChange>
      </w:tblGrid>
      <w:tr w:rsidR="00BC7531" w14:paraId="209FE395" w14:textId="77777777">
        <w:trPr>
          <w:trHeight w:val="251"/>
        </w:trPr>
        <w:tc>
          <w:tcPr>
            <w:tcW w:w="9064" w:type="dxa"/>
            <w:tcBorders>
              <w:top w:val="single" w:sz="4" w:space="0" w:color="000000"/>
              <w:left w:val="single" w:sz="4" w:space="0" w:color="000000"/>
              <w:bottom w:val="single" w:sz="4" w:space="0" w:color="000000"/>
              <w:right w:val="single" w:sz="4" w:space="0" w:color="000000"/>
            </w:tcBorders>
            <w:tcPrChange w:id="1223" w:author="L’auteur" w:date="2024-02-17T16:59:00Z">
              <w:tcPr>
                <w:tcW w:w="0" w:type="auto"/>
              </w:tcPr>
            </w:tcPrChange>
          </w:tcPr>
          <w:p w14:paraId="048C9795" w14:textId="77777777" w:rsidR="00BC7531" w:rsidRDefault="00000000" w:rsidP="00437635">
            <w:r>
              <w:rPr>
                <w:rFonts w:ascii="Century Gothic" w:hAnsi="Century Gothic"/>
                <w:sz w:val="20"/>
                <w:rPrChange w:id="1224" w:author="L’auteur" w:date="2024-02-17T16:59:00Z">
                  <w:rPr>
                    <w:rFonts w:eastAsia="Century Gothic"/>
                  </w:rPr>
                </w:rPrChange>
              </w:rPr>
              <w:t>En tant que gérant de l'hôtel  je souhaite avoir un jardin  afin d'enjoliver mon hôtel</w:t>
            </w:r>
            <w:ins w:id="1225" w:author="L’auteur" w:date="2024-02-17T16:59:00Z">
              <w:r>
                <w:rPr>
                  <w:rFonts w:ascii="Century Gothic" w:eastAsia="Century Gothic" w:hAnsi="Century Gothic" w:cs="Century Gothic"/>
                  <w:sz w:val="20"/>
                </w:rPr>
                <w:t xml:space="preserve"> </w:t>
              </w:r>
            </w:ins>
          </w:p>
        </w:tc>
      </w:tr>
      <w:tr w:rsidR="00BC7531" w14:paraId="58F3E27D" w14:textId="77777777">
        <w:trPr>
          <w:trHeight w:val="3586"/>
        </w:trPr>
        <w:tc>
          <w:tcPr>
            <w:tcW w:w="9064" w:type="dxa"/>
            <w:tcBorders>
              <w:top w:val="single" w:sz="4" w:space="0" w:color="000000"/>
              <w:left w:val="single" w:sz="4" w:space="0" w:color="000000"/>
              <w:bottom w:val="single" w:sz="4" w:space="0" w:color="000000"/>
              <w:right w:val="single" w:sz="4" w:space="0" w:color="000000"/>
            </w:tcBorders>
            <w:tcPrChange w:id="1226" w:author="L’auteur" w:date="2024-02-17T16:59:00Z">
              <w:tcPr>
                <w:tcW w:w="0" w:type="auto"/>
              </w:tcPr>
            </w:tcPrChange>
          </w:tcPr>
          <w:p w14:paraId="30EA844D" w14:textId="77777777" w:rsidR="00BC7531" w:rsidRDefault="00000000">
            <w:pPr>
              <w:ind w:left="100"/>
              <w:jc w:val="center"/>
              <w:pPrChange w:id="1227" w:author="L’auteur" w:date="2024-02-17T16:59:00Z">
                <w:pPr>
                  <w:jc w:val="center"/>
                </w:pPr>
              </w:pPrChange>
            </w:pPr>
            <w:r>
              <w:rPr>
                <w:rFonts w:ascii="Century Gothic" w:hAnsi="Century Gothic"/>
                <w:sz w:val="20"/>
                <w:rPrChange w:id="1228" w:author="L’auteur" w:date="2024-02-17T16:59:00Z">
                  <w:rPr>
                    <w:rFonts w:eastAsia="Century Gothic"/>
                  </w:rPr>
                </w:rPrChange>
              </w:rPr>
              <w:t xml:space="preserve">Tests d'acceptance: </w:t>
            </w:r>
            <w:ins w:id="1229" w:author="L’auteur" w:date="2024-02-17T16:59:00Z">
              <w:r>
                <w:rPr>
                  <w:rFonts w:ascii="Century Gothic" w:eastAsia="Century Gothic" w:hAnsi="Century Gothic" w:cs="Century Gothic"/>
                  <w:sz w:val="20"/>
                </w:rPr>
                <w:t xml:space="preserve"> </w:t>
              </w:r>
            </w:ins>
          </w:p>
          <w:tbl>
            <w:tblPr>
              <w:tblW w:w="100" w:type="auto"/>
              <w:tblCellMar>
                <w:left w:w="10" w:type="dxa"/>
                <w:right w:w="10" w:type="dxa"/>
              </w:tblCellMar>
              <w:tblLook w:val="0000" w:firstRow="0" w:lastRow="0" w:firstColumn="0" w:lastColumn="0" w:noHBand="0" w:noVBand="0"/>
            </w:tblPr>
            <w:tblGrid>
              <w:gridCol w:w="800"/>
              <w:gridCol w:w="8138"/>
            </w:tblGrid>
            <w:tr w:rsidR="00361537" w14:paraId="1FEE068E" w14:textId="77777777" w:rsidTr="00D10328">
              <w:trPr>
                <w:del w:id="1230" w:author="L’auteur" w:date="2024-02-17T16:59:00Z"/>
              </w:trPr>
              <w:tc>
                <w:tcPr>
                  <w:tcW w:w="0" w:type="auto"/>
                </w:tcPr>
                <w:p w14:paraId="30B8CBB9" w14:textId="77777777" w:rsidR="00361537" w:rsidRDefault="00361537" w:rsidP="00D10328">
                  <w:pPr>
                    <w:rPr>
                      <w:del w:id="1231" w:author="L’auteur" w:date="2024-02-17T16:59:00Z"/>
                    </w:rPr>
                  </w:pPr>
                  <w:del w:id="1232" w:author="L’auteur" w:date="2024-02-17T16:59:00Z">
                    <w:r>
                      <w:delText>Entrée</w:delText>
                    </w:r>
                  </w:del>
                </w:p>
              </w:tc>
              <w:tc>
                <w:tcPr>
                  <w:tcW w:w="0" w:type="auto"/>
                </w:tcPr>
                <w:p w14:paraId="3C6C405D" w14:textId="77777777" w:rsidR="00361537" w:rsidRDefault="00361537" w:rsidP="00D10328">
                  <w:pPr>
                    <w:rPr>
                      <w:del w:id="1233" w:author="L’auteur" w:date="2024-02-17T16:59:00Z"/>
                    </w:rPr>
                  </w:pPr>
                  <w:del w:id="1234" w:author="L’auteur" w:date="2024-02-17T16:59:00Z">
                    <w:r>
                      <w:delText>Depuis l'accueil, quand je regarde derrière la réception je vois une porte donnant accès au jardin</w:delText>
                    </w:r>
                  </w:del>
                </w:p>
              </w:tc>
            </w:tr>
            <w:tr w:rsidR="00361537" w14:paraId="54FF9369" w14:textId="77777777" w:rsidTr="00D10328">
              <w:trPr>
                <w:del w:id="1235" w:author="L’auteur" w:date="2024-02-17T16:59:00Z"/>
              </w:trPr>
              <w:tc>
                <w:tcPr>
                  <w:tcW w:w="0" w:type="auto"/>
                </w:tcPr>
                <w:p w14:paraId="097E361A" w14:textId="77777777" w:rsidR="00361537" w:rsidRDefault="00361537" w:rsidP="00D10328">
                  <w:pPr>
                    <w:rPr>
                      <w:del w:id="1236" w:author="L’auteur" w:date="2024-02-17T16:59:00Z"/>
                    </w:rPr>
                  </w:pPr>
                  <w:del w:id="1237" w:author="L’auteur" w:date="2024-02-17T16:59:00Z">
                    <w:r>
                      <w:delText>Size</w:delText>
                    </w:r>
                  </w:del>
                </w:p>
              </w:tc>
              <w:tc>
                <w:tcPr>
                  <w:tcW w:w="0" w:type="auto"/>
                </w:tcPr>
                <w:p w14:paraId="49EE45FB" w14:textId="77777777" w:rsidR="00361537" w:rsidRDefault="00361537" w:rsidP="00D10328">
                  <w:pPr>
                    <w:rPr>
                      <w:del w:id="1238" w:author="L’auteur" w:date="2024-02-17T16:59:00Z"/>
                    </w:rPr>
                  </w:pPr>
                  <w:del w:id="1239" w:author="L’auteur" w:date="2024-02-17T16:59:00Z">
                    <w:r>
                      <w:delText>Depuis la porte, quand j'observe le jardin je remarque qu'il mesure la largeur du bâtiment + 20 mètres</w:delText>
                    </w:r>
                  </w:del>
                </w:p>
              </w:tc>
            </w:tr>
            <w:tr w:rsidR="00361537" w14:paraId="7BB1329C" w14:textId="77777777" w:rsidTr="00D10328">
              <w:trPr>
                <w:del w:id="1240" w:author="L’auteur" w:date="2024-02-17T16:59:00Z"/>
              </w:trPr>
              <w:tc>
                <w:tcPr>
                  <w:tcW w:w="0" w:type="auto"/>
                </w:tcPr>
                <w:p w14:paraId="6BC70C31" w14:textId="77777777" w:rsidR="00361537" w:rsidRDefault="00361537" w:rsidP="00D10328">
                  <w:pPr>
                    <w:rPr>
                      <w:del w:id="1241" w:author="L’auteur" w:date="2024-02-17T16:59:00Z"/>
                    </w:rPr>
                  </w:pPr>
                  <w:del w:id="1242" w:author="L’auteur" w:date="2024-02-17T16:59:00Z">
                    <w:r>
                      <w:delText>Fontaine</w:delText>
                    </w:r>
                  </w:del>
                </w:p>
              </w:tc>
              <w:tc>
                <w:tcPr>
                  <w:tcW w:w="0" w:type="auto"/>
                </w:tcPr>
                <w:p w14:paraId="4E2BA6F7" w14:textId="77777777" w:rsidR="00361537" w:rsidRDefault="00361537" w:rsidP="00D10328">
                  <w:pPr>
                    <w:rPr>
                      <w:del w:id="1243" w:author="L’auteur" w:date="2024-02-17T16:59:00Z"/>
                    </w:rPr>
                  </w:pPr>
                  <w:del w:id="1244" w:author="L’auteur" w:date="2024-02-17T16:59:00Z">
                    <w:r>
                      <w:delText>depuis la porte  quand je regarde droit je vois une fontaine en cercle</w:delText>
                    </w:r>
                  </w:del>
                </w:p>
              </w:tc>
            </w:tr>
            <w:tr w:rsidR="00361537" w14:paraId="22089884" w14:textId="77777777" w:rsidTr="00D10328">
              <w:trPr>
                <w:del w:id="1245" w:author="L’auteur" w:date="2024-02-17T16:59:00Z"/>
              </w:trPr>
              <w:tc>
                <w:tcPr>
                  <w:tcW w:w="0" w:type="auto"/>
                </w:tcPr>
                <w:p w14:paraId="57EF858E" w14:textId="77777777" w:rsidR="00361537" w:rsidRDefault="00361537" w:rsidP="00D10328">
                  <w:pPr>
                    <w:rPr>
                      <w:del w:id="1246" w:author="L’auteur" w:date="2024-02-17T16:59:00Z"/>
                    </w:rPr>
                  </w:pPr>
                  <w:del w:id="1247" w:author="L’auteur" w:date="2024-02-17T16:59:00Z">
                    <w:r>
                      <w:delText>Haie</w:delText>
                    </w:r>
                  </w:del>
                </w:p>
              </w:tc>
              <w:tc>
                <w:tcPr>
                  <w:tcW w:w="0" w:type="auto"/>
                </w:tcPr>
                <w:p w14:paraId="1AE36E3B" w14:textId="77777777" w:rsidR="00361537" w:rsidRDefault="00361537" w:rsidP="00D10328">
                  <w:pPr>
                    <w:rPr>
                      <w:del w:id="1248" w:author="L’auteur" w:date="2024-02-17T16:59:00Z"/>
                    </w:rPr>
                  </w:pPr>
                  <w:del w:id="1249" w:author="L’auteur" w:date="2024-02-17T16:59:00Z">
                    <w:r>
                      <w:delText>Depuis la porte, quand je regarde sur la gauche et la droite  je voie une haie qui mesure toute la largeur du jardin</w:delText>
                    </w:r>
                  </w:del>
                </w:p>
              </w:tc>
            </w:tr>
            <w:tr w:rsidR="00361537" w14:paraId="5FFF7805" w14:textId="77777777" w:rsidTr="00D10328">
              <w:trPr>
                <w:del w:id="1250" w:author="L’auteur" w:date="2024-02-17T16:59:00Z"/>
              </w:trPr>
              <w:tc>
                <w:tcPr>
                  <w:tcW w:w="0" w:type="auto"/>
                </w:tcPr>
                <w:p w14:paraId="3ECFB394" w14:textId="77777777" w:rsidR="00361537" w:rsidRDefault="00361537" w:rsidP="00D10328">
                  <w:pPr>
                    <w:rPr>
                      <w:del w:id="1251" w:author="L’auteur" w:date="2024-02-17T16:59:00Z"/>
                    </w:rPr>
                  </w:pPr>
                  <w:del w:id="1252" w:author="L’auteur" w:date="2024-02-17T16:59:00Z">
                    <w:r>
                      <w:delText>Arbres</w:delText>
                    </w:r>
                  </w:del>
                </w:p>
              </w:tc>
              <w:tc>
                <w:tcPr>
                  <w:tcW w:w="0" w:type="auto"/>
                </w:tcPr>
                <w:p w14:paraId="41291460" w14:textId="77777777" w:rsidR="00361537" w:rsidRDefault="00361537" w:rsidP="00D10328">
                  <w:pPr>
                    <w:rPr>
                      <w:del w:id="1253" w:author="L’auteur" w:date="2024-02-17T16:59:00Z"/>
                    </w:rPr>
                  </w:pPr>
                  <w:del w:id="1254" w:author="L’auteur" w:date="2024-02-17T16:59:00Z">
                    <w:r>
                      <w:delText>Depuis la porte,  quand je regarde derrière la fontaine, je vois trois arbres à égales distances</w:delText>
                    </w:r>
                  </w:del>
                </w:p>
              </w:tc>
            </w:tr>
            <w:tr w:rsidR="00361537" w14:paraId="7EFA5FA6" w14:textId="77777777" w:rsidTr="00D10328">
              <w:trPr>
                <w:del w:id="1255" w:author="L’auteur" w:date="2024-02-17T16:59:00Z"/>
              </w:trPr>
              <w:tc>
                <w:tcPr>
                  <w:tcW w:w="0" w:type="auto"/>
                </w:tcPr>
                <w:p w14:paraId="66AC4D27" w14:textId="77777777" w:rsidR="00361537" w:rsidRDefault="00361537" w:rsidP="00D10328">
                  <w:pPr>
                    <w:rPr>
                      <w:del w:id="1256" w:author="L’auteur" w:date="2024-02-17T16:59:00Z"/>
                    </w:rPr>
                  </w:pPr>
                  <w:del w:id="1257" w:author="L’auteur" w:date="2024-02-17T16:59:00Z">
                    <w:r>
                      <w:delText>Barrière</w:delText>
                    </w:r>
                  </w:del>
                </w:p>
              </w:tc>
              <w:tc>
                <w:tcPr>
                  <w:tcW w:w="0" w:type="auto"/>
                </w:tcPr>
                <w:p w14:paraId="7B18BC3D" w14:textId="77777777" w:rsidR="00361537" w:rsidRDefault="00361537" w:rsidP="00D10328">
                  <w:pPr>
                    <w:rPr>
                      <w:del w:id="1258" w:author="L’auteur" w:date="2024-02-17T16:59:00Z"/>
                    </w:rPr>
                  </w:pPr>
                  <w:del w:id="1259" w:author="L’auteur" w:date="2024-02-17T16:59:00Z">
                    <w:r>
                      <w:delText>Depuis la porte, quand je regarde derrière la fontaine, une barrière en bois sur toutes la longueur du jardin</w:delText>
                    </w:r>
                  </w:del>
                </w:p>
              </w:tc>
            </w:tr>
            <w:tr w:rsidR="00361537" w14:paraId="120A1813" w14:textId="77777777" w:rsidTr="00D10328">
              <w:trPr>
                <w:del w:id="1260" w:author="L’auteur" w:date="2024-02-17T16:59:00Z"/>
              </w:trPr>
              <w:tc>
                <w:tcPr>
                  <w:tcW w:w="0" w:type="auto"/>
                </w:tcPr>
                <w:p w14:paraId="66346E4B" w14:textId="77777777" w:rsidR="00361537" w:rsidRDefault="00361537" w:rsidP="00D10328">
                  <w:pPr>
                    <w:rPr>
                      <w:del w:id="1261" w:author="L’auteur" w:date="2024-02-17T16:59:00Z"/>
                    </w:rPr>
                  </w:pPr>
                  <w:del w:id="1262" w:author="L’auteur" w:date="2024-02-17T16:59:00Z">
                    <w:r>
                      <w:delText>Banc</w:delText>
                    </w:r>
                  </w:del>
                </w:p>
              </w:tc>
              <w:tc>
                <w:tcPr>
                  <w:tcW w:w="0" w:type="auto"/>
                </w:tcPr>
                <w:p w14:paraId="0478315B" w14:textId="77777777" w:rsidR="00361537" w:rsidRDefault="00361537" w:rsidP="00D10328">
                  <w:pPr>
                    <w:rPr>
                      <w:del w:id="1263" w:author="L’auteur" w:date="2024-02-17T16:59:00Z"/>
                    </w:rPr>
                  </w:pPr>
                  <w:del w:id="1264" w:author="L’auteur" w:date="2024-02-17T16:59:00Z">
                    <w:r>
                      <w:delText>Depuis la porte, quand je regarde à droite et à gauche je vois des bancs contre le mur</w:delText>
                    </w:r>
                  </w:del>
                </w:p>
              </w:tc>
            </w:tr>
            <w:tr w:rsidR="00361537" w14:paraId="59720640" w14:textId="77777777" w:rsidTr="00D10328">
              <w:trPr>
                <w:del w:id="1265" w:author="L’auteur" w:date="2024-02-17T16:59:00Z"/>
              </w:trPr>
              <w:tc>
                <w:tcPr>
                  <w:tcW w:w="0" w:type="auto"/>
                </w:tcPr>
                <w:p w14:paraId="284A443B" w14:textId="77777777" w:rsidR="00361537" w:rsidRDefault="00361537" w:rsidP="00D10328">
                  <w:pPr>
                    <w:rPr>
                      <w:del w:id="1266" w:author="L’auteur" w:date="2024-02-17T16:59:00Z"/>
                    </w:rPr>
                  </w:pPr>
                  <w:del w:id="1267" w:author="L’auteur" w:date="2024-02-17T16:59:00Z">
                    <w:r>
                      <w:delText>Sol</w:delText>
                    </w:r>
                  </w:del>
                </w:p>
              </w:tc>
              <w:tc>
                <w:tcPr>
                  <w:tcW w:w="0" w:type="auto"/>
                </w:tcPr>
                <w:p w14:paraId="44284F2B" w14:textId="77777777" w:rsidR="00361537" w:rsidRDefault="00361537" w:rsidP="00D10328">
                  <w:pPr>
                    <w:rPr>
                      <w:del w:id="1268" w:author="L’auteur" w:date="2024-02-17T16:59:00Z"/>
                    </w:rPr>
                  </w:pPr>
                  <w:del w:id="1269" w:author="L’auteur" w:date="2024-02-17T16:59:00Z">
                    <w:r>
                      <w:delText>Depuis le jardin, quand je regarde le sol, je vois du gravier</w:delText>
                    </w:r>
                  </w:del>
                </w:p>
              </w:tc>
            </w:tr>
          </w:tbl>
          <w:p w14:paraId="2FE24827" w14:textId="77777777" w:rsidR="00BC7531" w:rsidRDefault="00000000">
            <w:pPr>
              <w:spacing w:line="234" w:lineRule="auto"/>
              <w:ind w:left="876" w:hanging="866"/>
              <w:jc w:val="both"/>
              <w:rPr>
                <w:ins w:id="1270" w:author="L’auteur" w:date="2024-02-17T16:59:00Z"/>
              </w:rPr>
            </w:pPr>
            <w:ins w:id="1271" w:author="L’auteur" w:date="2024-02-17T16:59:00Z">
              <w:r>
                <w:rPr>
                  <w:rFonts w:ascii="Century Gothic" w:eastAsia="Century Gothic" w:hAnsi="Century Gothic" w:cs="Century Gothic"/>
                  <w:sz w:val="20"/>
                </w:rPr>
                <w:t xml:space="preserve">Entrée Depuis l'accueil, quand je regarde derrière la réception je vois une porte donnant accès au jardin </w:t>
              </w:r>
            </w:ins>
          </w:p>
          <w:p w14:paraId="16F6D344" w14:textId="77777777" w:rsidR="00BC7531" w:rsidRDefault="00000000">
            <w:pPr>
              <w:spacing w:after="5" w:line="229" w:lineRule="auto"/>
              <w:ind w:left="876" w:hanging="866"/>
              <w:jc w:val="both"/>
              <w:rPr>
                <w:ins w:id="1272" w:author="L’auteur" w:date="2024-02-17T16:59:00Z"/>
              </w:rPr>
            </w:pPr>
            <w:ins w:id="1273" w:author="L’auteur" w:date="2024-02-17T16:59:00Z">
              <w:r>
                <w:rPr>
                  <w:rFonts w:ascii="Century Gothic" w:eastAsia="Century Gothic" w:hAnsi="Century Gothic" w:cs="Century Gothic"/>
                  <w:sz w:val="20"/>
                </w:rPr>
                <w:t xml:space="preserve">Size Depuis la porte, quand j'observe le jardin je remarque qu'il mesure la largeur du bâtiment + 20 mètres </w:t>
              </w:r>
            </w:ins>
          </w:p>
          <w:p w14:paraId="16139C0A" w14:textId="77777777" w:rsidR="00BC7531" w:rsidRDefault="00000000">
            <w:pPr>
              <w:ind w:left="10"/>
              <w:rPr>
                <w:ins w:id="1274" w:author="L’auteur" w:date="2024-02-17T16:59:00Z"/>
              </w:rPr>
            </w:pPr>
            <w:ins w:id="1275" w:author="L’auteur" w:date="2024-02-17T16:59:00Z">
              <w:r>
                <w:rPr>
                  <w:rFonts w:ascii="Century Gothic" w:eastAsia="Century Gothic" w:hAnsi="Century Gothic" w:cs="Century Gothic"/>
                  <w:sz w:val="20"/>
                </w:rPr>
                <w:t xml:space="preserve">Fontaine depuis la porte  quand je regarde droit je vois une fontaine en cercle </w:t>
              </w:r>
            </w:ins>
          </w:p>
          <w:p w14:paraId="0955F84A" w14:textId="77777777" w:rsidR="00BC7531" w:rsidRDefault="00000000">
            <w:pPr>
              <w:spacing w:after="14" w:line="234" w:lineRule="auto"/>
              <w:ind w:left="876" w:hanging="866"/>
              <w:rPr>
                <w:ins w:id="1276" w:author="L’auteur" w:date="2024-02-17T16:59:00Z"/>
              </w:rPr>
            </w:pPr>
            <w:ins w:id="1277" w:author="L’auteur" w:date="2024-02-17T16:59:00Z">
              <w:r>
                <w:rPr>
                  <w:rFonts w:ascii="Century Gothic" w:eastAsia="Century Gothic" w:hAnsi="Century Gothic" w:cs="Century Gothic"/>
                  <w:sz w:val="20"/>
                </w:rPr>
                <w:t xml:space="preserve">Haie </w:t>
              </w:r>
              <w:r>
                <w:rPr>
                  <w:rFonts w:ascii="Century Gothic" w:eastAsia="Century Gothic" w:hAnsi="Century Gothic" w:cs="Century Gothic"/>
                  <w:sz w:val="20"/>
                </w:rPr>
                <w:tab/>
                <w:t xml:space="preserve">Depuis la porte, quand je regarde sur la gauche et la droite  je voie une haie qui mesure toute la largeur du jardin </w:t>
              </w:r>
            </w:ins>
          </w:p>
          <w:p w14:paraId="4222DB64" w14:textId="77777777" w:rsidR="00BC7531" w:rsidRDefault="00000000">
            <w:pPr>
              <w:spacing w:line="239" w:lineRule="auto"/>
              <w:ind w:left="876" w:hanging="866"/>
              <w:rPr>
                <w:ins w:id="1278" w:author="L’auteur" w:date="2024-02-17T16:59:00Z"/>
              </w:rPr>
            </w:pPr>
            <w:ins w:id="1279" w:author="L’auteur" w:date="2024-02-17T16:59:00Z">
              <w:r>
                <w:rPr>
                  <w:rFonts w:ascii="Century Gothic" w:eastAsia="Century Gothic" w:hAnsi="Century Gothic" w:cs="Century Gothic"/>
                  <w:sz w:val="20"/>
                </w:rPr>
                <w:t xml:space="preserve">Arbres </w:t>
              </w:r>
              <w:r>
                <w:rPr>
                  <w:rFonts w:ascii="Century Gothic" w:eastAsia="Century Gothic" w:hAnsi="Century Gothic" w:cs="Century Gothic"/>
                  <w:sz w:val="20"/>
                </w:rPr>
                <w:tab/>
                <w:t xml:space="preserve">Depuis la porte,  quand je regarde derrière la fontaine, je vois trois arbres à égales distances </w:t>
              </w:r>
            </w:ins>
          </w:p>
          <w:p w14:paraId="4E47611F" w14:textId="77777777" w:rsidR="00BC7531" w:rsidRDefault="00000000">
            <w:pPr>
              <w:spacing w:after="8" w:line="234" w:lineRule="auto"/>
              <w:ind w:left="876" w:hanging="866"/>
              <w:rPr>
                <w:ins w:id="1280" w:author="L’auteur" w:date="2024-02-17T16:59:00Z"/>
              </w:rPr>
            </w:pPr>
            <w:ins w:id="1281" w:author="L’auteur" w:date="2024-02-17T16:59:00Z">
              <w:r>
                <w:rPr>
                  <w:rFonts w:ascii="Century Gothic" w:eastAsia="Century Gothic" w:hAnsi="Century Gothic" w:cs="Century Gothic"/>
                  <w:sz w:val="20"/>
                </w:rPr>
                <w:t xml:space="preserve">Barrière Depuis la porte, quand je regarde derrière la fontaine, une barrière en bois sur toutes la longueur du jardin </w:t>
              </w:r>
            </w:ins>
          </w:p>
          <w:p w14:paraId="2365BB47" w14:textId="77777777" w:rsidR="00BC7531" w:rsidRDefault="00000000">
            <w:pPr>
              <w:spacing w:after="16" w:line="239" w:lineRule="auto"/>
              <w:ind w:left="876" w:hanging="866"/>
              <w:rPr>
                <w:ins w:id="1282" w:author="L’auteur" w:date="2024-02-17T16:59:00Z"/>
              </w:rPr>
            </w:pPr>
            <w:ins w:id="1283" w:author="L’auteur" w:date="2024-02-17T16:59:00Z">
              <w:r>
                <w:rPr>
                  <w:rFonts w:ascii="Century Gothic" w:eastAsia="Century Gothic" w:hAnsi="Century Gothic" w:cs="Century Gothic"/>
                  <w:sz w:val="20"/>
                </w:rPr>
                <w:t xml:space="preserve">Banc </w:t>
              </w:r>
              <w:r>
                <w:rPr>
                  <w:rFonts w:ascii="Century Gothic" w:eastAsia="Century Gothic" w:hAnsi="Century Gothic" w:cs="Century Gothic"/>
                  <w:sz w:val="20"/>
                </w:rPr>
                <w:tab/>
                <w:t xml:space="preserve">Depuis la porte, quand je regarde à droite et à gauche je vois des bancs contre le mur </w:t>
              </w:r>
            </w:ins>
          </w:p>
          <w:p w14:paraId="10CE648B" w14:textId="77777777" w:rsidR="00BC7531" w:rsidRDefault="00000000">
            <w:pPr>
              <w:tabs>
                <w:tab w:val="center" w:pos="3662"/>
              </w:tabs>
              <w:pPrChange w:id="1284" w:author="L’auteur" w:date="2024-02-17T16:59:00Z">
                <w:pPr/>
              </w:pPrChange>
            </w:pPr>
            <w:ins w:id="1285" w:author="L’auteur" w:date="2024-02-17T16:59:00Z">
              <w:r>
                <w:rPr>
                  <w:rFonts w:ascii="Century Gothic" w:eastAsia="Century Gothic" w:hAnsi="Century Gothic" w:cs="Century Gothic"/>
                  <w:sz w:val="2"/>
                </w:rPr>
                <w:t xml:space="preserve"> </w:t>
              </w:r>
              <w:r>
                <w:rPr>
                  <w:rFonts w:ascii="Century Gothic" w:eastAsia="Century Gothic" w:hAnsi="Century Gothic" w:cs="Century Gothic"/>
                  <w:sz w:val="20"/>
                </w:rPr>
                <w:t xml:space="preserve">Sol </w:t>
              </w:r>
              <w:r>
                <w:rPr>
                  <w:rFonts w:ascii="Century Gothic" w:eastAsia="Century Gothic" w:hAnsi="Century Gothic" w:cs="Century Gothic"/>
                  <w:sz w:val="20"/>
                </w:rPr>
                <w:tab/>
                <w:t xml:space="preserve">Depuis le jardin, quand je regarde le sol, je vois du gravier </w:t>
              </w:r>
            </w:ins>
          </w:p>
        </w:tc>
      </w:tr>
    </w:tbl>
    <w:p w14:paraId="0666B918" w14:textId="77777777" w:rsidR="00361537" w:rsidRDefault="00361537" w:rsidP="00361537">
      <w:pPr>
        <w:rPr>
          <w:del w:id="1286" w:author="L’auteur" w:date="2024-02-17T16:59:00Z"/>
        </w:rPr>
      </w:pPr>
      <w:del w:id="1287" w:author="L’auteur" w:date="2024-02-17T16:59:00Z">
        <w:r>
          <w:br w:type="page"/>
        </w:r>
      </w:del>
    </w:p>
    <w:p w14:paraId="2DD77A27" w14:textId="77777777" w:rsidR="00361537" w:rsidRDefault="00361537" w:rsidP="00361537">
      <w:pPr>
        <w:rPr>
          <w:del w:id="1288" w:author="L’auteur" w:date="2024-02-17T16:59:00Z"/>
        </w:rPr>
      </w:pPr>
    </w:p>
    <w:p w14:paraId="1F44C5E1" w14:textId="77777777" w:rsidR="00BC7531" w:rsidRDefault="00000000">
      <w:pPr>
        <w:spacing w:after="0"/>
        <w:rPr>
          <w:ins w:id="1289" w:author="L’auteur" w:date="2024-02-17T16:59:00Z"/>
        </w:rPr>
      </w:pPr>
      <w:ins w:id="1290" w:author="L’auteur" w:date="2024-02-17T16:59:00Z">
        <w:r>
          <w:rPr>
            <w:rFonts w:ascii="Arial" w:eastAsia="Arial" w:hAnsi="Arial" w:cs="Arial"/>
            <w:sz w:val="20"/>
          </w:rPr>
          <w:t xml:space="preserve"> </w:t>
        </w:r>
        <w:r>
          <w:rPr>
            <w:rFonts w:ascii="Arial" w:eastAsia="Arial" w:hAnsi="Arial" w:cs="Arial"/>
            <w:sz w:val="20"/>
          </w:rPr>
          <w:tab/>
        </w:r>
        <w:r>
          <w:rPr>
            <w:rFonts w:ascii="Century Gothic" w:eastAsia="Century Gothic" w:hAnsi="Century Gothic" w:cs="Century Gothic"/>
            <w:sz w:val="20"/>
          </w:rPr>
          <w:t xml:space="preserve"> </w:t>
        </w:r>
      </w:ins>
    </w:p>
    <w:p w14:paraId="2C6814DE" w14:textId="77777777" w:rsidR="00BC7531" w:rsidRDefault="00000000">
      <w:pPr>
        <w:pStyle w:val="Titre2"/>
        <w:ind w:left="1131"/>
        <w:pPrChange w:id="1291" w:author="L’auteur" w:date="2024-02-17T16:59:00Z">
          <w:pPr>
            <w:pStyle w:val="Titre3"/>
            <w:numPr>
              <w:ilvl w:val="0"/>
            </w:numPr>
            <w:tabs>
              <w:tab w:val="clear" w:pos="1814"/>
            </w:tabs>
            <w:ind w:left="0" w:firstLine="0"/>
          </w:pPr>
        </w:pPrChange>
      </w:pPr>
      <w:ins w:id="1292" w:author="L’auteur" w:date="2024-02-17T16:59:00Z">
        <w:r>
          <w:rPr>
            <w:b w:val="0"/>
            <w:i/>
            <w:sz w:val="24"/>
          </w:rPr>
          <w:t>3.1.12</w:t>
        </w:r>
        <w:r>
          <w:rPr>
            <w:rFonts w:ascii="Arial" w:eastAsia="Arial" w:hAnsi="Arial" w:cs="Arial"/>
            <w:b w:val="0"/>
            <w:i/>
            <w:sz w:val="24"/>
          </w:rPr>
          <w:t xml:space="preserve"> </w:t>
        </w:r>
      </w:ins>
      <w:bookmarkStart w:id="1293" w:name="_Toc2067278872"/>
      <w:r>
        <w:rPr>
          <w:b w:val="0"/>
          <w:i/>
          <w:sz w:val="24"/>
          <w:rPrChange w:id="1294" w:author="L’auteur" w:date="2024-02-17T16:59:00Z">
            <w:rPr>
              <w:rFonts w:eastAsia="Century Gothic"/>
            </w:rPr>
          </w:rPrChange>
        </w:rPr>
        <w:t>Bar</w:t>
      </w:r>
      <w:bookmarkEnd w:id="1293"/>
      <w:ins w:id="1295" w:author="L’auteur" w:date="2024-02-17T16:59:00Z">
        <w:r>
          <w:rPr>
            <w:b w:val="0"/>
            <w:i/>
            <w:sz w:val="24"/>
          </w:rPr>
          <w:t xml:space="preserve"> </w:t>
        </w:r>
      </w:ins>
    </w:p>
    <w:tbl>
      <w:tblPr>
        <w:tblStyle w:val="TableGrid"/>
        <w:tblW w:w="8024" w:type="dxa"/>
        <w:tblInd w:w="5" w:type="dxa"/>
        <w:tblCellMar>
          <w:top w:w="45" w:type="dxa"/>
          <w:left w:w="10" w:type="dxa"/>
          <w:bottom w:w="0" w:type="dxa"/>
          <w:right w:w="26" w:type="dxa"/>
        </w:tblCellMar>
        <w:tblLook w:val="04A0" w:firstRow="1" w:lastRow="0" w:firstColumn="1" w:lastColumn="0" w:noHBand="0" w:noVBand="1"/>
        <w:tblPrChange w:id="1296" w:author="L’auteur" w:date="2024-02-17T16:59:00Z">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PrChange>
      </w:tblPr>
      <w:tblGrid>
        <w:gridCol w:w="8024"/>
        <w:tblGridChange w:id="1297">
          <w:tblGrid>
            <w:gridCol w:w="8019"/>
          </w:tblGrid>
        </w:tblGridChange>
      </w:tblGrid>
      <w:tr w:rsidR="00BC7531" w14:paraId="71354515" w14:textId="77777777">
        <w:trPr>
          <w:trHeight w:val="245"/>
        </w:trPr>
        <w:tc>
          <w:tcPr>
            <w:tcW w:w="8024" w:type="dxa"/>
            <w:tcBorders>
              <w:top w:val="single" w:sz="4" w:space="0" w:color="000000"/>
              <w:left w:val="single" w:sz="4" w:space="0" w:color="000000"/>
              <w:bottom w:val="single" w:sz="4" w:space="0" w:color="000000"/>
              <w:right w:val="single" w:sz="4" w:space="0" w:color="000000"/>
            </w:tcBorders>
            <w:tcPrChange w:id="1298" w:author="L’auteur" w:date="2024-02-17T16:59:00Z">
              <w:tcPr>
                <w:tcW w:w="0" w:type="auto"/>
              </w:tcPr>
            </w:tcPrChange>
          </w:tcPr>
          <w:p w14:paraId="2FF5511B" w14:textId="77777777" w:rsidR="00BC7531" w:rsidRDefault="00000000" w:rsidP="00437635">
            <w:r>
              <w:rPr>
                <w:rFonts w:ascii="Century Gothic" w:hAnsi="Century Gothic"/>
                <w:sz w:val="20"/>
                <w:rPrChange w:id="1299" w:author="L’auteur" w:date="2024-02-17T16:59:00Z">
                  <w:rPr>
                    <w:rFonts w:eastAsia="Century Gothic"/>
                  </w:rPr>
                </w:rPrChange>
              </w:rPr>
              <w:t>En tant que Barman</w:t>
            </w:r>
            <w:ins w:id="1300" w:author="L’auteur" w:date="2024-02-17T16:59:00Z">
              <w:r>
                <w:rPr>
                  <w:rFonts w:ascii="Century Gothic" w:eastAsia="Century Gothic" w:hAnsi="Century Gothic" w:cs="Century Gothic"/>
                  <w:sz w:val="20"/>
                </w:rPr>
                <w:t xml:space="preserve"> </w:t>
              </w:r>
            </w:ins>
          </w:p>
        </w:tc>
      </w:tr>
      <w:tr w:rsidR="00BC7531" w14:paraId="7A3E62D1" w14:textId="77777777">
        <w:trPr>
          <w:trHeight w:val="1200"/>
        </w:trPr>
        <w:tc>
          <w:tcPr>
            <w:tcW w:w="8024" w:type="dxa"/>
            <w:tcBorders>
              <w:top w:val="single" w:sz="4" w:space="0" w:color="000000"/>
              <w:left w:val="single" w:sz="4" w:space="0" w:color="000000"/>
              <w:bottom w:val="single" w:sz="4" w:space="0" w:color="000000"/>
              <w:right w:val="single" w:sz="4" w:space="0" w:color="000000"/>
            </w:tcBorders>
            <w:tcPrChange w:id="1301" w:author="L’auteur" w:date="2024-02-17T16:59:00Z">
              <w:tcPr>
                <w:tcW w:w="0" w:type="auto"/>
              </w:tcPr>
            </w:tcPrChange>
          </w:tcPr>
          <w:p w14:paraId="23A83363" w14:textId="77777777" w:rsidR="00BC7531" w:rsidRDefault="00000000">
            <w:pPr>
              <w:ind w:left="10"/>
              <w:jc w:val="center"/>
              <w:pPrChange w:id="1302" w:author="L’auteur" w:date="2024-02-17T16:59:00Z">
                <w:pPr>
                  <w:jc w:val="center"/>
                </w:pPr>
              </w:pPrChange>
            </w:pPr>
            <w:r>
              <w:rPr>
                <w:rFonts w:ascii="Century Gothic" w:hAnsi="Century Gothic"/>
                <w:sz w:val="20"/>
                <w:rPrChange w:id="1303" w:author="L’auteur" w:date="2024-02-17T16:59:00Z">
                  <w:rPr>
                    <w:rFonts w:eastAsia="Century Gothic"/>
                  </w:rPr>
                </w:rPrChange>
              </w:rPr>
              <w:t xml:space="preserve">Tests d'acceptance: </w:t>
            </w:r>
            <w:ins w:id="1304" w:author="L’auteur" w:date="2024-02-17T16:59:00Z">
              <w:r>
                <w:rPr>
                  <w:rFonts w:ascii="Century Gothic" w:eastAsia="Century Gothic" w:hAnsi="Century Gothic" w:cs="Century Gothic"/>
                  <w:sz w:val="20"/>
                </w:rPr>
                <w:t xml:space="preserve"> </w:t>
              </w:r>
            </w:ins>
          </w:p>
          <w:tbl>
            <w:tblPr>
              <w:tblW w:w="100" w:type="auto"/>
              <w:tblCellMar>
                <w:left w:w="10" w:type="dxa"/>
                <w:right w:w="10" w:type="dxa"/>
              </w:tblCellMar>
              <w:tblLook w:val="0000" w:firstRow="0" w:lastRow="0" w:firstColumn="0" w:lastColumn="0" w:noHBand="0" w:noVBand="0"/>
            </w:tblPr>
            <w:tblGrid>
              <w:gridCol w:w="1060"/>
              <w:gridCol w:w="6282"/>
            </w:tblGrid>
            <w:tr w:rsidR="00361537" w14:paraId="36825E84" w14:textId="77777777" w:rsidTr="00D10328">
              <w:trPr>
                <w:del w:id="1305" w:author="L’auteur" w:date="2024-02-17T16:59:00Z"/>
              </w:trPr>
              <w:tc>
                <w:tcPr>
                  <w:tcW w:w="0" w:type="auto"/>
                </w:tcPr>
                <w:p w14:paraId="3E75F8FE" w14:textId="77777777" w:rsidR="00361537" w:rsidRDefault="00361537" w:rsidP="00D10328">
                  <w:pPr>
                    <w:rPr>
                      <w:del w:id="1306" w:author="L’auteur" w:date="2024-02-17T16:59:00Z"/>
                    </w:rPr>
                  </w:pPr>
                  <w:del w:id="1307" w:author="L’auteur" w:date="2024-02-17T16:59:00Z">
                    <w:r>
                      <w:delText>Pièce</w:delText>
                    </w:r>
                  </w:del>
                </w:p>
              </w:tc>
              <w:tc>
                <w:tcPr>
                  <w:tcW w:w="0" w:type="auto"/>
                </w:tcPr>
                <w:p w14:paraId="4EDE0569" w14:textId="77777777" w:rsidR="00361537" w:rsidRDefault="00361537" w:rsidP="00D10328">
                  <w:pPr>
                    <w:rPr>
                      <w:del w:id="1308" w:author="L’auteur" w:date="2024-02-17T16:59:00Z"/>
                    </w:rPr>
                  </w:pPr>
                  <w:del w:id="1309" w:author="L’auteur" w:date="2024-02-17T16:59:00Z">
                    <w:r>
                      <w:delText>une pièce de</w:delText>
                    </w:r>
                  </w:del>
                </w:p>
              </w:tc>
            </w:tr>
            <w:tr w:rsidR="00361537" w14:paraId="0432B79D" w14:textId="77777777" w:rsidTr="00D10328">
              <w:trPr>
                <w:del w:id="1310" w:author="L’auteur" w:date="2024-02-17T16:59:00Z"/>
              </w:trPr>
              <w:tc>
                <w:tcPr>
                  <w:tcW w:w="0" w:type="auto"/>
                </w:tcPr>
                <w:p w14:paraId="4270D1D5" w14:textId="77777777" w:rsidR="00361537" w:rsidRDefault="00361537" w:rsidP="00D10328">
                  <w:pPr>
                    <w:rPr>
                      <w:del w:id="1311" w:author="L’auteur" w:date="2024-02-17T16:59:00Z"/>
                    </w:rPr>
                  </w:pPr>
                  <w:del w:id="1312" w:author="L’auteur" w:date="2024-02-17T16:59:00Z">
                    <w:r>
                      <w:delText>Un long bar</w:delText>
                    </w:r>
                  </w:del>
                </w:p>
              </w:tc>
              <w:tc>
                <w:tcPr>
                  <w:tcW w:w="0" w:type="auto"/>
                </w:tcPr>
                <w:p w14:paraId="7D2EB716" w14:textId="77777777" w:rsidR="00361537" w:rsidRDefault="00361537" w:rsidP="00D10328">
                  <w:pPr>
                    <w:rPr>
                      <w:del w:id="1313" w:author="L’auteur" w:date="2024-02-17T16:59:00Z"/>
                    </w:rPr>
                  </w:pPr>
                  <w:del w:id="1314" w:author="L’auteur" w:date="2024-02-17T16:59:00Z">
                    <w:r>
                      <w:delText>qui fait toute la pièce avec une petite sortie au bout du bar</w:delText>
                    </w:r>
                  </w:del>
                </w:p>
              </w:tc>
            </w:tr>
            <w:tr w:rsidR="00361537" w14:paraId="5D456F4A" w14:textId="77777777" w:rsidTr="00D10328">
              <w:trPr>
                <w:del w:id="1315" w:author="L’auteur" w:date="2024-02-17T16:59:00Z"/>
              </w:trPr>
              <w:tc>
                <w:tcPr>
                  <w:tcW w:w="0" w:type="auto"/>
                </w:tcPr>
                <w:p w14:paraId="28BAB5D0" w14:textId="77777777" w:rsidR="00361537" w:rsidRDefault="00361537" w:rsidP="00D10328">
                  <w:pPr>
                    <w:rPr>
                      <w:del w:id="1316" w:author="L’auteur" w:date="2024-02-17T16:59:00Z"/>
                    </w:rPr>
                  </w:pPr>
                  <w:del w:id="1317" w:author="L’auteur" w:date="2024-02-17T16:59:00Z">
                    <w:r>
                      <w:delText>Ambiance</w:delText>
                    </w:r>
                  </w:del>
                </w:p>
              </w:tc>
              <w:tc>
                <w:tcPr>
                  <w:tcW w:w="0" w:type="auto"/>
                </w:tcPr>
                <w:p w14:paraId="1DDDB3BF" w14:textId="77777777" w:rsidR="00361537" w:rsidRDefault="00361537" w:rsidP="00D10328">
                  <w:pPr>
                    <w:rPr>
                      <w:del w:id="1318" w:author="L’auteur" w:date="2024-02-17T16:59:00Z"/>
                    </w:rPr>
                  </w:pPr>
                  <w:del w:id="1319" w:author="L’auteur" w:date="2024-02-17T16:59:00Z">
                    <w:r>
                      <w:delText>des luminaires chic, suspendu et glassee avec des ampoules très forte.</w:delText>
                    </w:r>
                  </w:del>
                </w:p>
              </w:tc>
            </w:tr>
            <w:tr w:rsidR="00361537" w14:paraId="73253EE8" w14:textId="77777777" w:rsidTr="00D10328">
              <w:trPr>
                <w:del w:id="1320" w:author="L’auteur" w:date="2024-02-17T16:59:00Z"/>
              </w:trPr>
              <w:tc>
                <w:tcPr>
                  <w:tcW w:w="0" w:type="auto"/>
                </w:tcPr>
                <w:p w14:paraId="4BCB5FF8" w14:textId="77777777" w:rsidR="00361537" w:rsidRDefault="00361537" w:rsidP="00D10328">
                  <w:pPr>
                    <w:rPr>
                      <w:del w:id="1321" w:author="L’auteur" w:date="2024-02-17T16:59:00Z"/>
                    </w:rPr>
                  </w:pPr>
                  <w:del w:id="1322" w:author="L’auteur" w:date="2024-02-17T16:59:00Z">
                    <w:r>
                      <w:delText>Chaises</w:delText>
                    </w:r>
                  </w:del>
                </w:p>
              </w:tc>
              <w:tc>
                <w:tcPr>
                  <w:tcW w:w="0" w:type="auto"/>
                </w:tcPr>
                <w:p w14:paraId="542D911F" w14:textId="77777777" w:rsidR="00361537" w:rsidRDefault="00361537" w:rsidP="00D10328">
                  <w:pPr>
                    <w:rPr>
                      <w:del w:id="1323" w:author="L’auteur" w:date="2024-02-17T16:59:00Z"/>
                    </w:rPr>
                  </w:pPr>
                  <w:del w:id="1324" w:author="L’auteur" w:date="2024-02-17T16:59:00Z">
                    <w:r>
                      <w:delText>Des chaises tout au long du bar 1 chaque 20 cm</w:delText>
                    </w:r>
                  </w:del>
                </w:p>
              </w:tc>
            </w:tr>
          </w:tbl>
          <w:p w14:paraId="06C82114" w14:textId="77777777" w:rsidR="00BC7531" w:rsidRDefault="00000000">
            <w:pPr>
              <w:tabs>
                <w:tab w:val="center" w:pos="1810"/>
              </w:tabs>
              <w:rPr>
                <w:ins w:id="1325" w:author="L’auteur" w:date="2024-02-17T16:59:00Z"/>
              </w:rPr>
            </w:pPr>
            <w:ins w:id="1326" w:author="L’auteur" w:date="2024-02-17T16:59:00Z">
              <w:r>
                <w:rPr>
                  <w:rFonts w:ascii="Century Gothic" w:eastAsia="Century Gothic" w:hAnsi="Century Gothic" w:cs="Century Gothic"/>
                  <w:sz w:val="20"/>
                </w:rPr>
                <w:t xml:space="preserve">Pièce </w:t>
              </w:r>
              <w:r>
                <w:rPr>
                  <w:rFonts w:ascii="Century Gothic" w:eastAsia="Century Gothic" w:hAnsi="Century Gothic" w:cs="Century Gothic"/>
                  <w:sz w:val="20"/>
                </w:rPr>
                <w:tab/>
                <w:t xml:space="preserve">une pièce de </w:t>
              </w:r>
            </w:ins>
          </w:p>
          <w:p w14:paraId="46A9B403" w14:textId="77777777" w:rsidR="00BC7531" w:rsidRDefault="00000000">
            <w:pPr>
              <w:ind w:left="10"/>
              <w:rPr>
                <w:ins w:id="1327" w:author="L’auteur" w:date="2024-02-17T16:59:00Z"/>
              </w:rPr>
            </w:pPr>
            <w:ins w:id="1328" w:author="L’auteur" w:date="2024-02-17T16:59:00Z">
              <w:r>
                <w:rPr>
                  <w:rFonts w:ascii="Century Gothic" w:eastAsia="Century Gothic" w:hAnsi="Century Gothic" w:cs="Century Gothic"/>
                  <w:sz w:val="20"/>
                </w:rPr>
                <w:t xml:space="preserve">Un long bar qui fait toute la pièce avec une petite sortie au bout du bar </w:t>
              </w:r>
            </w:ins>
          </w:p>
          <w:p w14:paraId="776BB652" w14:textId="77777777" w:rsidR="00BC7531" w:rsidRDefault="00000000">
            <w:pPr>
              <w:ind w:firstLine="10"/>
              <w:jc w:val="both"/>
              <w:pPrChange w:id="1329" w:author="L’auteur" w:date="2024-02-17T16:59:00Z">
                <w:pPr/>
              </w:pPrChange>
            </w:pPr>
            <w:ins w:id="1330" w:author="L’auteur" w:date="2024-02-17T16:59:00Z">
              <w:r>
                <w:rPr>
                  <w:rFonts w:ascii="Century Gothic" w:eastAsia="Century Gothic" w:hAnsi="Century Gothic" w:cs="Century Gothic"/>
                  <w:sz w:val="20"/>
                </w:rPr>
                <w:t xml:space="preserve">Ambiance des luminaires chic, suspendu et glassee avec des ampoules très forte. </w:t>
              </w:r>
              <w:r>
                <w:rPr>
                  <w:rFonts w:ascii="Century Gothic" w:eastAsia="Century Gothic" w:hAnsi="Century Gothic" w:cs="Century Gothic"/>
                  <w:sz w:val="2"/>
                </w:rPr>
                <w:t xml:space="preserve"> </w:t>
              </w:r>
              <w:r>
                <w:rPr>
                  <w:rFonts w:ascii="Century Gothic" w:eastAsia="Century Gothic" w:hAnsi="Century Gothic" w:cs="Century Gothic"/>
                  <w:sz w:val="20"/>
                </w:rPr>
                <w:t xml:space="preserve">Chaises Des chaises tout au long du bar 1 chaque 20 cm </w:t>
              </w:r>
            </w:ins>
          </w:p>
        </w:tc>
      </w:tr>
    </w:tbl>
    <w:p w14:paraId="76EB32A7" w14:textId="77777777" w:rsidR="00361537" w:rsidRDefault="00361537" w:rsidP="00361537">
      <w:pPr>
        <w:rPr>
          <w:del w:id="1331" w:author="L’auteur" w:date="2024-02-17T16:59:00Z"/>
        </w:rPr>
      </w:pPr>
    </w:p>
    <w:p w14:paraId="380331EC" w14:textId="77777777" w:rsidR="00446E95" w:rsidRPr="00A400FD" w:rsidRDefault="00446E95" w:rsidP="00361537">
      <w:pPr>
        <w:pStyle w:val="Informations"/>
        <w:ind w:left="0"/>
        <w:rPr>
          <w:del w:id="1332" w:author="L’auteur" w:date="2024-02-17T16:59:00Z"/>
        </w:rPr>
      </w:pPr>
    </w:p>
    <w:p w14:paraId="4661F605" w14:textId="77777777" w:rsidR="00BC7531" w:rsidRDefault="00000000">
      <w:pPr>
        <w:spacing w:after="0"/>
        <w:rPr>
          <w:ins w:id="1333" w:author="L’auteur" w:date="2024-02-17T16:59:00Z"/>
        </w:rPr>
      </w:pPr>
      <w:ins w:id="1334" w:author="L’auteur" w:date="2024-02-17T16:59:00Z">
        <w:r>
          <w:rPr>
            <w:rFonts w:ascii="Century Gothic" w:eastAsia="Century Gothic" w:hAnsi="Century Gothic" w:cs="Century Gothic"/>
            <w:sz w:val="20"/>
          </w:rPr>
          <w:t xml:space="preserve"> </w:t>
        </w:r>
      </w:ins>
    </w:p>
    <w:p w14:paraId="3727EEAA" w14:textId="77777777" w:rsidR="00BC7531" w:rsidRDefault="00000000">
      <w:pPr>
        <w:spacing w:after="265"/>
        <w:rPr>
          <w:ins w:id="1335" w:author="L’auteur" w:date="2024-02-17T16:59:00Z"/>
        </w:rPr>
      </w:pPr>
      <w:ins w:id="1336" w:author="L’auteur" w:date="2024-02-17T16:59:00Z">
        <w:r>
          <w:rPr>
            <w:rFonts w:ascii="Century Gothic" w:eastAsia="Century Gothic" w:hAnsi="Century Gothic" w:cs="Century Gothic"/>
            <w:color w:val="548DD4"/>
            <w:sz w:val="16"/>
          </w:rPr>
          <w:t xml:space="preserve"> </w:t>
        </w:r>
      </w:ins>
    </w:p>
    <w:p w14:paraId="11FBC93A" w14:textId="77777777" w:rsidR="00BC7531" w:rsidRDefault="00000000">
      <w:pPr>
        <w:pStyle w:val="Titre2"/>
        <w:spacing w:after="99"/>
        <w:ind w:left="561"/>
        <w:rPr>
          <w:ins w:id="1337" w:author="L’auteur" w:date="2024-02-17T16:59:00Z"/>
        </w:rPr>
      </w:pPr>
      <w:ins w:id="1338" w:author="L’auteur" w:date="2024-02-17T16:59:00Z">
        <w:r>
          <w:t>3.2</w:t>
        </w:r>
        <w:r>
          <w:rPr>
            <w:rFonts w:ascii="Arial" w:eastAsia="Arial" w:hAnsi="Arial" w:cs="Arial"/>
          </w:rPr>
          <w:t xml:space="preserve"> </w:t>
        </w:r>
        <w:r>
          <w:t xml:space="preserve">Proposition </w:t>
        </w:r>
      </w:ins>
    </w:p>
    <w:p w14:paraId="036364E8" w14:textId="77777777" w:rsidR="00BC7531" w:rsidRDefault="00000000">
      <w:pPr>
        <w:pStyle w:val="Titre3"/>
        <w:ind w:left="1136" w:firstLine="0"/>
        <w:rPr>
          <w:ins w:id="1339" w:author="L’auteur" w:date="2024-02-17T16:59:00Z"/>
        </w:rPr>
      </w:pPr>
      <w:ins w:id="1340" w:author="L’auteur" w:date="2024-02-17T16:59:00Z">
        <w:r>
          <w:rPr>
            <w:rFonts w:ascii="Calibri" w:eastAsia="Calibri" w:hAnsi="Calibri" w:cs="Calibri"/>
            <w:i w:val="0"/>
            <w:color w:val="1F4D78"/>
          </w:rPr>
          <w:t>3.2.1</w:t>
        </w:r>
        <w:r>
          <w:rPr>
            <w:rFonts w:ascii="Arial" w:eastAsia="Arial" w:hAnsi="Arial" w:cs="Arial"/>
            <w:i w:val="0"/>
            <w:color w:val="1F4D78"/>
          </w:rPr>
          <w:t xml:space="preserve"> </w:t>
        </w:r>
        <w:r>
          <w:rPr>
            <w:rFonts w:ascii="Calibri" w:eastAsia="Calibri" w:hAnsi="Calibri" w:cs="Calibri"/>
            <w:i w:val="0"/>
            <w:color w:val="1F4D78"/>
          </w:rPr>
          <w:t xml:space="preserve">Comptoir </w:t>
        </w:r>
      </w:ins>
    </w:p>
    <w:tbl>
      <w:tblPr>
        <w:tblStyle w:val="TableGrid"/>
        <w:tblW w:w="9019" w:type="dxa"/>
        <w:tblInd w:w="8" w:type="dxa"/>
        <w:tblCellMar>
          <w:top w:w="18" w:type="dxa"/>
          <w:left w:w="0" w:type="dxa"/>
          <w:bottom w:w="0" w:type="dxa"/>
          <w:right w:w="84" w:type="dxa"/>
        </w:tblCellMar>
        <w:tblLook w:val="04A0" w:firstRow="1" w:lastRow="0" w:firstColumn="1" w:lastColumn="0" w:noHBand="0" w:noVBand="1"/>
      </w:tblPr>
      <w:tblGrid>
        <w:gridCol w:w="120"/>
        <w:gridCol w:w="1103"/>
        <w:gridCol w:w="7701"/>
        <w:gridCol w:w="95"/>
      </w:tblGrid>
      <w:tr w:rsidR="00BC7531" w14:paraId="2A352294" w14:textId="77777777">
        <w:trPr>
          <w:trHeight w:val="315"/>
          <w:ins w:id="1341" w:author="L’auteur" w:date="2024-02-17T16:59:00Z"/>
        </w:trPr>
        <w:tc>
          <w:tcPr>
            <w:tcW w:w="9019" w:type="dxa"/>
            <w:gridSpan w:val="4"/>
            <w:tcBorders>
              <w:top w:val="single" w:sz="6" w:space="0" w:color="000000"/>
              <w:left w:val="single" w:sz="6" w:space="0" w:color="000000"/>
              <w:bottom w:val="single" w:sz="6" w:space="0" w:color="000000"/>
              <w:right w:val="single" w:sz="6" w:space="0" w:color="000000"/>
            </w:tcBorders>
          </w:tcPr>
          <w:p w14:paraId="1722B98D" w14:textId="77777777" w:rsidR="00BC7531" w:rsidRDefault="00000000">
            <w:pPr>
              <w:ind w:left="108"/>
              <w:rPr>
                <w:ins w:id="1342" w:author="L’auteur" w:date="2024-02-17T16:59:00Z"/>
              </w:rPr>
            </w:pPr>
            <w:ins w:id="1343" w:author="L’auteur" w:date="2024-02-17T16:59:00Z">
              <w:r>
                <w:rPr>
                  <w:sz w:val="20"/>
                </w:rPr>
                <w:t xml:space="preserve">En tant qu'employeur Je veux un Comptoir bien agencé Pour pouvoir bien servir mes clients </w:t>
              </w:r>
            </w:ins>
          </w:p>
        </w:tc>
      </w:tr>
      <w:tr w:rsidR="00BC7531" w14:paraId="6080A51E" w14:textId="77777777">
        <w:trPr>
          <w:trHeight w:val="260"/>
          <w:ins w:id="1344" w:author="L’auteur" w:date="2024-02-17T16:59:00Z"/>
        </w:trPr>
        <w:tc>
          <w:tcPr>
            <w:tcW w:w="9019" w:type="dxa"/>
            <w:gridSpan w:val="4"/>
            <w:tcBorders>
              <w:top w:val="single" w:sz="6" w:space="0" w:color="000000"/>
              <w:left w:val="single" w:sz="6" w:space="0" w:color="000000"/>
              <w:bottom w:val="single" w:sz="6" w:space="0" w:color="000000"/>
              <w:right w:val="single" w:sz="6" w:space="0" w:color="000000"/>
            </w:tcBorders>
          </w:tcPr>
          <w:p w14:paraId="537C3EC3" w14:textId="77777777" w:rsidR="00BC7531" w:rsidRDefault="00000000">
            <w:pPr>
              <w:ind w:left="82"/>
              <w:jc w:val="center"/>
              <w:rPr>
                <w:ins w:id="1345" w:author="L’auteur" w:date="2024-02-17T16:59:00Z"/>
              </w:rPr>
            </w:pPr>
            <w:ins w:id="1346" w:author="L’auteur" w:date="2024-02-17T16:59:00Z">
              <w:r>
                <w:rPr>
                  <w:sz w:val="20"/>
                </w:rPr>
                <w:t xml:space="preserve">Tests d'acceptance :  </w:t>
              </w:r>
            </w:ins>
          </w:p>
        </w:tc>
      </w:tr>
      <w:tr w:rsidR="00BC7531" w14:paraId="0B1C7890" w14:textId="77777777">
        <w:trPr>
          <w:trHeight w:val="515"/>
          <w:ins w:id="1347" w:author="L’auteur" w:date="2024-02-17T16:59:00Z"/>
        </w:trPr>
        <w:tc>
          <w:tcPr>
            <w:tcW w:w="120" w:type="dxa"/>
            <w:tcBorders>
              <w:top w:val="nil"/>
              <w:left w:val="single" w:sz="6" w:space="0" w:color="000000"/>
              <w:bottom w:val="nil"/>
              <w:right w:val="single" w:sz="6" w:space="0" w:color="000000"/>
            </w:tcBorders>
          </w:tcPr>
          <w:p w14:paraId="424B476A" w14:textId="77777777" w:rsidR="00BC7531" w:rsidRDefault="00BC7531">
            <w:pPr>
              <w:rPr>
                <w:ins w:id="1348" w:author="L’auteur" w:date="2024-02-17T16:59:00Z"/>
              </w:rPr>
            </w:pPr>
          </w:p>
        </w:tc>
        <w:tc>
          <w:tcPr>
            <w:tcW w:w="1103" w:type="dxa"/>
            <w:tcBorders>
              <w:top w:val="single" w:sz="6" w:space="0" w:color="000000"/>
              <w:left w:val="single" w:sz="6" w:space="0" w:color="000000"/>
              <w:bottom w:val="nil"/>
              <w:right w:val="nil"/>
            </w:tcBorders>
          </w:tcPr>
          <w:p w14:paraId="5CFF8D57" w14:textId="77777777" w:rsidR="00BC7531" w:rsidRDefault="00000000">
            <w:pPr>
              <w:ind w:left="103"/>
              <w:rPr>
                <w:ins w:id="1349" w:author="L’auteur" w:date="2024-02-17T16:59:00Z"/>
              </w:rPr>
            </w:pPr>
            <w:ins w:id="1350" w:author="L’auteur" w:date="2024-02-17T16:59:00Z">
              <w:r>
                <w:rPr>
                  <w:sz w:val="20"/>
                </w:rPr>
                <w:t xml:space="preserve">Viennois erie </w:t>
              </w:r>
            </w:ins>
          </w:p>
        </w:tc>
        <w:tc>
          <w:tcPr>
            <w:tcW w:w="7701" w:type="dxa"/>
            <w:tcBorders>
              <w:top w:val="single" w:sz="6" w:space="0" w:color="000000"/>
              <w:left w:val="nil"/>
              <w:bottom w:val="nil"/>
              <w:right w:val="single" w:sz="6" w:space="0" w:color="000000"/>
            </w:tcBorders>
          </w:tcPr>
          <w:p w14:paraId="52DE28A8" w14:textId="77777777" w:rsidR="00BC7531" w:rsidRDefault="00000000">
            <w:pPr>
              <w:rPr>
                <w:ins w:id="1351" w:author="L’auteur" w:date="2024-02-17T16:59:00Z"/>
              </w:rPr>
            </w:pPr>
            <w:ins w:id="1352" w:author="L’auteur" w:date="2024-02-17T16:59:00Z">
              <w:r>
                <w:rPr>
                  <w:sz w:val="20"/>
                </w:rPr>
                <w:t xml:space="preserve">Depuis l'arrière du comptoir Quand je regarde l'intérieur Il y aura des viennoiseries pour les clients </w:t>
              </w:r>
            </w:ins>
          </w:p>
        </w:tc>
        <w:tc>
          <w:tcPr>
            <w:tcW w:w="95" w:type="dxa"/>
            <w:tcBorders>
              <w:top w:val="nil"/>
              <w:left w:val="single" w:sz="6" w:space="0" w:color="000000"/>
              <w:bottom w:val="nil"/>
              <w:right w:val="single" w:sz="6" w:space="0" w:color="000000"/>
            </w:tcBorders>
          </w:tcPr>
          <w:p w14:paraId="2FCA9E02" w14:textId="77777777" w:rsidR="00BC7531" w:rsidRDefault="00BC7531">
            <w:pPr>
              <w:rPr>
                <w:ins w:id="1353" w:author="L’auteur" w:date="2024-02-17T16:59:00Z"/>
              </w:rPr>
            </w:pPr>
          </w:p>
        </w:tc>
      </w:tr>
      <w:tr w:rsidR="00BC7531" w14:paraId="76EACB38" w14:textId="77777777">
        <w:trPr>
          <w:trHeight w:val="488"/>
          <w:ins w:id="1354" w:author="L’auteur" w:date="2024-02-17T16:59:00Z"/>
        </w:trPr>
        <w:tc>
          <w:tcPr>
            <w:tcW w:w="120" w:type="dxa"/>
            <w:tcBorders>
              <w:top w:val="nil"/>
              <w:left w:val="single" w:sz="6" w:space="0" w:color="000000"/>
              <w:bottom w:val="nil"/>
              <w:right w:val="single" w:sz="6" w:space="0" w:color="000000"/>
            </w:tcBorders>
          </w:tcPr>
          <w:p w14:paraId="5E49EAE0" w14:textId="77777777" w:rsidR="00BC7531" w:rsidRDefault="00BC7531">
            <w:pPr>
              <w:rPr>
                <w:ins w:id="1355" w:author="L’auteur" w:date="2024-02-17T16:59:00Z"/>
              </w:rPr>
            </w:pPr>
          </w:p>
        </w:tc>
        <w:tc>
          <w:tcPr>
            <w:tcW w:w="1103" w:type="dxa"/>
            <w:tcBorders>
              <w:top w:val="nil"/>
              <w:left w:val="single" w:sz="6" w:space="0" w:color="000000"/>
              <w:bottom w:val="nil"/>
              <w:right w:val="nil"/>
            </w:tcBorders>
          </w:tcPr>
          <w:p w14:paraId="54C486EA" w14:textId="77777777" w:rsidR="00BC7531" w:rsidRDefault="00000000">
            <w:pPr>
              <w:ind w:left="103"/>
              <w:rPr>
                <w:ins w:id="1356" w:author="L’auteur" w:date="2024-02-17T16:59:00Z"/>
              </w:rPr>
            </w:pPr>
            <w:ins w:id="1357" w:author="L’auteur" w:date="2024-02-17T16:59:00Z">
              <w:r>
                <w:rPr>
                  <w:sz w:val="20"/>
                </w:rPr>
                <w:t xml:space="preserve">Etagère </w:t>
              </w:r>
            </w:ins>
          </w:p>
        </w:tc>
        <w:tc>
          <w:tcPr>
            <w:tcW w:w="7701" w:type="dxa"/>
            <w:tcBorders>
              <w:top w:val="nil"/>
              <w:left w:val="nil"/>
              <w:bottom w:val="nil"/>
              <w:right w:val="single" w:sz="6" w:space="0" w:color="000000"/>
            </w:tcBorders>
          </w:tcPr>
          <w:p w14:paraId="12789C4C" w14:textId="77777777" w:rsidR="00BC7531" w:rsidRDefault="00000000">
            <w:pPr>
              <w:rPr>
                <w:ins w:id="1358" w:author="L’auteur" w:date="2024-02-17T16:59:00Z"/>
              </w:rPr>
            </w:pPr>
            <w:ins w:id="1359" w:author="L’auteur" w:date="2024-02-17T16:59:00Z">
              <w:r>
                <w:rPr>
                  <w:sz w:val="20"/>
                </w:rPr>
                <w:t xml:space="preserve">Depuis le Devant du comptoir Quand je regarde derrière le personnel Il y a des bouteilles alcoolisées </w:t>
              </w:r>
            </w:ins>
          </w:p>
        </w:tc>
        <w:tc>
          <w:tcPr>
            <w:tcW w:w="95" w:type="dxa"/>
            <w:tcBorders>
              <w:top w:val="nil"/>
              <w:left w:val="single" w:sz="6" w:space="0" w:color="000000"/>
              <w:bottom w:val="nil"/>
              <w:right w:val="single" w:sz="6" w:space="0" w:color="000000"/>
            </w:tcBorders>
          </w:tcPr>
          <w:p w14:paraId="3810C88E" w14:textId="77777777" w:rsidR="00BC7531" w:rsidRDefault="00BC7531">
            <w:pPr>
              <w:rPr>
                <w:ins w:id="1360" w:author="L’auteur" w:date="2024-02-17T16:59:00Z"/>
              </w:rPr>
            </w:pPr>
          </w:p>
        </w:tc>
      </w:tr>
      <w:tr w:rsidR="00BC7531" w14:paraId="45E96113" w14:textId="77777777">
        <w:trPr>
          <w:trHeight w:val="490"/>
          <w:ins w:id="1361" w:author="L’auteur" w:date="2024-02-17T16:59:00Z"/>
        </w:trPr>
        <w:tc>
          <w:tcPr>
            <w:tcW w:w="120" w:type="dxa"/>
            <w:tcBorders>
              <w:top w:val="nil"/>
              <w:left w:val="single" w:sz="6" w:space="0" w:color="000000"/>
              <w:bottom w:val="nil"/>
              <w:right w:val="single" w:sz="6" w:space="0" w:color="000000"/>
            </w:tcBorders>
          </w:tcPr>
          <w:p w14:paraId="2883292B" w14:textId="77777777" w:rsidR="00BC7531" w:rsidRDefault="00BC7531">
            <w:pPr>
              <w:rPr>
                <w:ins w:id="1362" w:author="L’auteur" w:date="2024-02-17T16:59:00Z"/>
              </w:rPr>
            </w:pPr>
          </w:p>
        </w:tc>
        <w:tc>
          <w:tcPr>
            <w:tcW w:w="1103" w:type="dxa"/>
            <w:tcBorders>
              <w:top w:val="nil"/>
              <w:left w:val="single" w:sz="6" w:space="0" w:color="000000"/>
              <w:bottom w:val="nil"/>
              <w:right w:val="nil"/>
            </w:tcBorders>
          </w:tcPr>
          <w:p w14:paraId="4ACF19FB" w14:textId="77777777" w:rsidR="00BC7531" w:rsidRDefault="00000000">
            <w:pPr>
              <w:ind w:left="103"/>
              <w:rPr>
                <w:ins w:id="1363" w:author="L’auteur" w:date="2024-02-17T16:59:00Z"/>
              </w:rPr>
            </w:pPr>
            <w:ins w:id="1364" w:author="L’auteur" w:date="2024-02-17T16:59:00Z">
              <w:r>
                <w:rPr>
                  <w:sz w:val="20"/>
                </w:rPr>
                <w:t xml:space="preserve">Etagère </w:t>
              </w:r>
            </w:ins>
          </w:p>
        </w:tc>
        <w:tc>
          <w:tcPr>
            <w:tcW w:w="7701" w:type="dxa"/>
            <w:tcBorders>
              <w:top w:val="nil"/>
              <w:left w:val="nil"/>
              <w:bottom w:val="nil"/>
              <w:right w:val="single" w:sz="6" w:space="0" w:color="000000"/>
            </w:tcBorders>
          </w:tcPr>
          <w:p w14:paraId="06249757" w14:textId="77777777" w:rsidR="00BC7531" w:rsidRDefault="00000000">
            <w:pPr>
              <w:rPr>
                <w:ins w:id="1365" w:author="L’auteur" w:date="2024-02-17T16:59:00Z"/>
              </w:rPr>
            </w:pPr>
            <w:ins w:id="1366" w:author="L’auteur" w:date="2024-02-17T16:59:00Z">
              <w:r>
                <w:rPr>
                  <w:sz w:val="20"/>
                </w:rPr>
                <w:t xml:space="preserve">Depuis le devant du comptoir Quand je regarde derrière le personnel Il y a un Bar Shelving glass murale pour accueillir les bouteilles </w:t>
              </w:r>
            </w:ins>
          </w:p>
        </w:tc>
        <w:tc>
          <w:tcPr>
            <w:tcW w:w="95" w:type="dxa"/>
            <w:tcBorders>
              <w:top w:val="nil"/>
              <w:left w:val="single" w:sz="6" w:space="0" w:color="000000"/>
              <w:bottom w:val="nil"/>
              <w:right w:val="single" w:sz="6" w:space="0" w:color="000000"/>
            </w:tcBorders>
          </w:tcPr>
          <w:p w14:paraId="44CEA053" w14:textId="77777777" w:rsidR="00BC7531" w:rsidRDefault="00BC7531">
            <w:pPr>
              <w:rPr>
                <w:ins w:id="1367" w:author="L’auteur" w:date="2024-02-17T16:59:00Z"/>
              </w:rPr>
            </w:pPr>
          </w:p>
        </w:tc>
      </w:tr>
      <w:tr w:rsidR="00BC7531" w14:paraId="61648349" w14:textId="77777777">
        <w:trPr>
          <w:trHeight w:val="488"/>
          <w:ins w:id="1368" w:author="L’auteur" w:date="2024-02-17T16:59:00Z"/>
        </w:trPr>
        <w:tc>
          <w:tcPr>
            <w:tcW w:w="120" w:type="dxa"/>
            <w:tcBorders>
              <w:top w:val="nil"/>
              <w:left w:val="single" w:sz="6" w:space="0" w:color="000000"/>
              <w:bottom w:val="nil"/>
              <w:right w:val="single" w:sz="6" w:space="0" w:color="000000"/>
            </w:tcBorders>
          </w:tcPr>
          <w:p w14:paraId="253DF656" w14:textId="77777777" w:rsidR="00BC7531" w:rsidRDefault="00BC7531">
            <w:pPr>
              <w:rPr>
                <w:ins w:id="1369" w:author="L’auteur" w:date="2024-02-17T16:59:00Z"/>
              </w:rPr>
            </w:pPr>
          </w:p>
        </w:tc>
        <w:tc>
          <w:tcPr>
            <w:tcW w:w="1103" w:type="dxa"/>
            <w:tcBorders>
              <w:top w:val="nil"/>
              <w:left w:val="single" w:sz="6" w:space="0" w:color="000000"/>
              <w:bottom w:val="nil"/>
              <w:right w:val="nil"/>
            </w:tcBorders>
          </w:tcPr>
          <w:p w14:paraId="55201250" w14:textId="77777777" w:rsidR="00BC7531" w:rsidRDefault="00000000">
            <w:pPr>
              <w:ind w:left="103"/>
              <w:rPr>
                <w:ins w:id="1370" w:author="L’auteur" w:date="2024-02-17T16:59:00Z"/>
              </w:rPr>
            </w:pPr>
            <w:ins w:id="1371" w:author="L’auteur" w:date="2024-02-17T16:59:00Z">
              <w:r>
                <w:rPr>
                  <w:sz w:val="20"/>
                </w:rPr>
                <w:t xml:space="preserve">Caisse </w:t>
              </w:r>
            </w:ins>
          </w:p>
        </w:tc>
        <w:tc>
          <w:tcPr>
            <w:tcW w:w="7701" w:type="dxa"/>
            <w:tcBorders>
              <w:top w:val="nil"/>
              <w:left w:val="nil"/>
              <w:bottom w:val="nil"/>
              <w:right w:val="single" w:sz="6" w:space="0" w:color="000000"/>
            </w:tcBorders>
          </w:tcPr>
          <w:p w14:paraId="4A6B756E" w14:textId="77777777" w:rsidR="00BC7531" w:rsidRDefault="00000000">
            <w:pPr>
              <w:rPr>
                <w:ins w:id="1372" w:author="L’auteur" w:date="2024-02-17T16:59:00Z"/>
              </w:rPr>
            </w:pPr>
            <w:ins w:id="1373" w:author="L’auteur" w:date="2024-02-17T16:59:00Z">
              <w:r>
                <w:rPr>
                  <w:sz w:val="20"/>
                </w:rPr>
                <w:t xml:space="preserve">Depuis le devant du comptoir Quand je regarde le comptoir Il y a deux caisses pour accueillir les clients voulant consommer du supplément </w:t>
              </w:r>
            </w:ins>
          </w:p>
        </w:tc>
        <w:tc>
          <w:tcPr>
            <w:tcW w:w="95" w:type="dxa"/>
            <w:tcBorders>
              <w:top w:val="nil"/>
              <w:left w:val="single" w:sz="6" w:space="0" w:color="000000"/>
              <w:bottom w:val="nil"/>
              <w:right w:val="single" w:sz="6" w:space="0" w:color="000000"/>
            </w:tcBorders>
          </w:tcPr>
          <w:p w14:paraId="1784EC28" w14:textId="77777777" w:rsidR="00BC7531" w:rsidRDefault="00BC7531">
            <w:pPr>
              <w:rPr>
                <w:ins w:id="1374" w:author="L’auteur" w:date="2024-02-17T16:59:00Z"/>
              </w:rPr>
            </w:pPr>
          </w:p>
        </w:tc>
      </w:tr>
      <w:tr w:rsidR="00BC7531" w14:paraId="60ED7E49" w14:textId="77777777">
        <w:trPr>
          <w:trHeight w:val="488"/>
          <w:ins w:id="1375" w:author="L’auteur" w:date="2024-02-17T16:59:00Z"/>
        </w:trPr>
        <w:tc>
          <w:tcPr>
            <w:tcW w:w="120" w:type="dxa"/>
            <w:tcBorders>
              <w:top w:val="nil"/>
              <w:left w:val="single" w:sz="6" w:space="0" w:color="000000"/>
              <w:bottom w:val="nil"/>
              <w:right w:val="single" w:sz="6" w:space="0" w:color="000000"/>
            </w:tcBorders>
          </w:tcPr>
          <w:p w14:paraId="680D6FAB" w14:textId="77777777" w:rsidR="00BC7531" w:rsidRDefault="00BC7531">
            <w:pPr>
              <w:rPr>
                <w:ins w:id="1376" w:author="L’auteur" w:date="2024-02-17T16:59:00Z"/>
              </w:rPr>
            </w:pPr>
          </w:p>
        </w:tc>
        <w:tc>
          <w:tcPr>
            <w:tcW w:w="1103" w:type="dxa"/>
            <w:tcBorders>
              <w:top w:val="nil"/>
              <w:left w:val="single" w:sz="6" w:space="0" w:color="000000"/>
              <w:bottom w:val="nil"/>
              <w:right w:val="nil"/>
            </w:tcBorders>
          </w:tcPr>
          <w:p w14:paraId="6681DF64" w14:textId="77777777" w:rsidR="00BC7531" w:rsidRDefault="00000000">
            <w:pPr>
              <w:ind w:left="103"/>
              <w:rPr>
                <w:ins w:id="1377" w:author="L’auteur" w:date="2024-02-17T16:59:00Z"/>
              </w:rPr>
            </w:pPr>
            <w:ins w:id="1378" w:author="L’auteur" w:date="2024-02-17T16:59:00Z">
              <w:r>
                <w:rPr>
                  <w:sz w:val="20"/>
                </w:rPr>
                <w:t xml:space="preserve">Lumière </w:t>
              </w:r>
            </w:ins>
          </w:p>
        </w:tc>
        <w:tc>
          <w:tcPr>
            <w:tcW w:w="7701" w:type="dxa"/>
            <w:tcBorders>
              <w:top w:val="nil"/>
              <w:left w:val="nil"/>
              <w:bottom w:val="nil"/>
              <w:right w:val="single" w:sz="6" w:space="0" w:color="000000"/>
            </w:tcBorders>
          </w:tcPr>
          <w:p w14:paraId="1F63EB3A" w14:textId="77777777" w:rsidR="00BC7531" w:rsidRDefault="00000000">
            <w:pPr>
              <w:rPr>
                <w:ins w:id="1379" w:author="L’auteur" w:date="2024-02-17T16:59:00Z"/>
              </w:rPr>
            </w:pPr>
            <w:ins w:id="1380" w:author="L’auteur" w:date="2024-02-17T16:59:00Z">
              <w:r>
                <w:rPr>
                  <w:sz w:val="20"/>
                </w:rPr>
                <w:t xml:space="preserve">Depuis le derrière du comptoir Quand je regarde le plafond Je vois des luminaires plafonniers pour bien éclairé tout le comptoir </w:t>
              </w:r>
            </w:ins>
          </w:p>
        </w:tc>
        <w:tc>
          <w:tcPr>
            <w:tcW w:w="95" w:type="dxa"/>
            <w:tcBorders>
              <w:top w:val="nil"/>
              <w:left w:val="single" w:sz="6" w:space="0" w:color="000000"/>
              <w:bottom w:val="nil"/>
              <w:right w:val="single" w:sz="6" w:space="0" w:color="000000"/>
            </w:tcBorders>
          </w:tcPr>
          <w:p w14:paraId="5743D920" w14:textId="77777777" w:rsidR="00BC7531" w:rsidRDefault="00BC7531">
            <w:pPr>
              <w:rPr>
                <w:ins w:id="1381" w:author="L’auteur" w:date="2024-02-17T16:59:00Z"/>
              </w:rPr>
            </w:pPr>
          </w:p>
        </w:tc>
      </w:tr>
      <w:tr w:rsidR="00BC7531" w14:paraId="7DC33F80" w14:textId="77777777">
        <w:trPr>
          <w:trHeight w:val="490"/>
          <w:ins w:id="1382" w:author="L’auteur" w:date="2024-02-17T16:59:00Z"/>
        </w:trPr>
        <w:tc>
          <w:tcPr>
            <w:tcW w:w="120" w:type="dxa"/>
            <w:tcBorders>
              <w:top w:val="nil"/>
              <w:left w:val="single" w:sz="6" w:space="0" w:color="000000"/>
              <w:bottom w:val="nil"/>
              <w:right w:val="single" w:sz="6" w:space="0" w:color="000000"/>
            </w:tcBorders>
          </w:tcPr>
          <w:p w14:paraId="1212924F" w14:textId="77777777" w:rsidR="00BC7531" w:rsidRDefault="00BC7531">
            <w:pPr>
              <w:rPr>
                <w:ins w:id="1383" w:author="L’auteur" w:date="2024-02-17T16:59:00Z"/>
              </w:rPr>
            </w:pPr>
          </w:p>
        </w:tc>
        <w:tc>
          <w:tcPr>
            <w:tcW w:w="1103" w:type="dxa"/>
            <w:tcBorders>
              <w:top w:val="nil"/>
              <w:left w:val="single" w:sz="6" w:space="0" w:color="000000"/>
              <w:bottom w:val="nil"/>
              <w:right w:val="nil"/>
            </w:tcBorders>
          </w:tcPr>
          <w:p w14:paraId="6D83A7BB" w14:textId="77777777" w:rsidR="00BC7531" w:rsidRDefault="00000000">
            <w:pPr>
              <w:ind w:left="103"/>
              <w:rPr>
                <w:ins w:id="1384" w:author="L’auteur" w:date="2024-02-17T16:59:00Z"/>
              </w:rPr>
            </w:pPr>
            <w:ins w:id="1385" w:author="L’auteur" w:date="2024-02-17T16:59:00Z">
              <w:r>
                <w:rPr>
                  <w:sz w:val="20"/>
                </w:rPr>
                <w:t>Commod</w:t>
              </w:r>
            </w:ins>
          </w:p>
          <w:p w14:paraId="6EC69243" w14:textId="77777777" w:rsidR="00BC7531" w:rsidRDefault="00000000">
            <w:pPr>
              <w:ind w:left="103"/>
              <w:rPr>
                <w:ins w:id="1386" w:author="L’auteur" w:date="2024-02-17T16:59:00Z"/>
              </w:rPr>
            </w:pPr>
            <w:ins w:id="1387" w:author="L’auteur" w:date="2024-02-17T16:59:00Z">
              <w:r>
                <w:rPr>
                  <w:sz w:val="20"/>
                </w:rPr>
                <w:t xml:space="preserve">es </w:t>
              </w:r>
            </w:ins>
          </w:p>
        </w:tc>
        <w:tc>
          <w:tcPr>
            <w:tcW w:w="7701" w:type="dxa"/>
            <w:tcBorders>
              <w:top w:val="nil"/>
              <w:left w:val="nil"/>
              <w:bottom w:val="nil"/>
              <w:right w:val="single" w:sz="6" w:space="0" w:color="000000"/>
            </w:tcBorders>
          </w:tcPr>
          <w:p w14:paraId="52E612BE" w14:textId="77777777" w:rsidR="00BC7531" w:rsidRDefault="00000000">
            <w:pPr>
              <w:rPr>
                <w:ins w:id="1388" w:author="L’auteur" w:date="2024-02-17T16:59:00Z"/>
              </w:rPr>
            </w:pPr>
            <w:ins w:id="1389" w:author="L’auteur" w:date="2024-02-17T16:59:00Z">
              <w:r>
                <w:rPr>
                  <w:sz w:val="20"/>
                </w:rPr>
                <w:t xml:space="preserve">Depuis le derrière du comptoir Quand je regarde vers le bas Je vois des commodes pour y placer du stock </w:t>
              </w:r>
            </w:ins>
          </w:p>
        </w:tc>
        <w:tc>
          <w:tcPr>
            <w:tcW w:w="95" w:type="dxa"/>
            <w:tcBorders>
              <w:top w:val="nil"/>
              <w:left w:val="single" w:sz="6" w:space="0" w:color="000000"/>
              <w:bottom w:val="nil"/>
              <w:right w:val="single" w:sz="6" w:space="0" w:color="000000"/>
            </w:tcBorders>
          </w:tcPr>
          <w:p w14:paraId="5F69ED58" w14:textId="77777777" w:rsidR="00BC7531" w:rsidRDefault="00BC7531">
            <w:pPr>
              <w:rPr>
                <w:ins w:id="1390" w:author="L’auteur" w:date="2024-02-17T16:59:00Z"/>
              </w:rPr>
            </w:pPr>
          </w:p>
        </w:tc>
      </w:tr>
      <w:tr w:rsidR="00BC7531" w14:paraId="248F9C03" w14:textId="77777777">
        <w:trPr>
          <w:trHeight w:val="273"/>
          <w:ins w:id="1391" w:author="L’auteur" w:date="2024-02-17T16:59:00Z"/>
        </w:trPr>
        <w:tc>
          <w:tcPr>
            <w:tcW w:w="120" w:type="dxa"/>
            <w:tcBorders>
              <w:top w:val="nil"/>
              <w:left w:val="single" w:sz="6" w:space="0" w:color="000000"/>
              <w:bottom w:val="nil"/>
              <w:right w:val="single" w:sz="6" w:space="0" w:color="000000"/>
            </w:tcBorders>
          </w:tcPr>
          <w:p w14:paraId="46681F57" w14:textId="77777777" w:rsidR="00BC7531" w:rsidRDefault="00BC7531">
            <w:pPr>
              <w:rPr>
                <w:ins w:id="1392" w:author="L’auteur" w:date="2024-02-17T16:59:00Z"/>
              </w:rPr>
            </w:pPr>
          </w:p>
        </w:tc>
        <w:tc>
          <w:tcPr>
            <w:tcW w:w="1103" w:type="dxa"/>
            <w:tcBorders>
              <w:top w:val="nil"/>
              <w:left w:val="single" w:sz="6" w:space="0" w:color="000000"/>
              <w:bottom w:val="nil"/>
              <w:right w:val="nil"/>
            </w:tcBorders>
          </w:tcPr>
          <w:p w14:paraId="2387209A" w14:textId="77777777" w:rsidR="00BC7531" w:rsidRDefault="00000000">
            <w:pPr>
              <w:ind w:left="103"/>
              <w:rPr>
                <w:ins w:id="1393" w:author="L’auteur" w:date="2024-02-17T16:59:00Z"/>
              </w:rPr>
            </w:pPr>
            <w:ins w:id="1394" w:author="L’auteur" w:date="2024-02-17T16:59:00Z">
              <w:r>
                <w:rPr>
                  <w:sz w:val="20"/>
                </w:rPr>
                <w:t xml:space="preserve">Machine </w:t>
              </w:r>
            </w:ins>
          </w:p>
        </w:tc>
        <w:tc>
          <w:tcPr>
            <w:tcW w:w="7701" w:type="dxa"/>
            <w:tcBorders>
              <w:top w:val="nil"/>
              <w:left w:val="nil"/>
              <w:bottom w:val="nil"/>
              <w:right w:val="single" w:sz="6" w:space="0" w:color="000000"/>
            </w:tcBorders>
          </w:tcPr>
          <w:p w14:paraId="11FA7F2D" w14:textId="77777777" w:rsidR="00BC7531" w:rsidRDefault="00000000">
            <w:pPr>
              <w:rPr>
                <w:ins w:id="1395" w:author="L’auteur" w:date="2024-02-17T16:59:00Z"/>
              </w:rPr>
            </w:pPr>
            <w:ins w:id="1396" w:author="L’auteur" w:date="2024-02-17T16:59:00Z">
              <w:r>
                <w:rPr>
                  <w:sz w:val="20"/>
                </w:rPr>
                <w:t xml:space="preserve">Depuis le devant de la caisse Quand je regarde devant Je vois une machine à café luxueux </w:t>
              </w:r>
            </w:ins>
          </w:p>
        </w:tc>
        <w:tc>
          <w:tcPr>
            <w:tcW w:w="95" w:type="dxa"/>
            <w:tcBorders>
              <w:top w:val="nil"/>
              <w:left w:val="single" w:sz="6" w:space="0" w:color="000000"/>
              <w:bottom w:val="nil"/>
              <w:right w:val="single" w:sz="6" w:space="0" w:color="000000"/>
            </w:tcBorders>
          </w:tcPr>
          <w:p w14:paraId="51EDA2E9" w14:textId="77777777" w:rsidR="00BC7531" w:rsidRDefault="00BC7531">
            <w:pPr>
              <w:rPr>
                <w:ins w:id="1397" w:author="L’auteur" w:date="2024-02-17T16:59:00Z"/>
              </w:rPr>
            </w:pPr>
          </w:p>
        </w:tc>
      </w:tr>
      <w:tr w:rsidR="00BC7531" w14:paraId="375D7D42" w14:textId="77777777">
        <w:trPr>
          <w:trHeight w:val="514"/>
          <w:ins w:id="1398" w:author="L’auteur" w:date="2024-02-17T16:59:00Z"/>
        </w:trPr>
        <w:tc>
          <w:tcPr>
            <w:tcW w:w="120" w:type="dxa"/>
            <w:tcBorders>
              <w:top w:val="nil"/>
              <w:left w:val="single" w:sz="6" w:space="0" w:color="000000"/>
              <w:bottom w:val="single" w:sz="12" w:space="0" w:color="000000"/>
              <w:right w:val="single" w:sz="6" w:space="0" w:color="000000"/>
            </w:tcBorders>
          </w:tcPr>
          <w:p w14:paraId="3460F0FD" w14:textId="77777777" w:rsidR="00BC7531" w:rsidRDefault="00BC7531">
            <w:pPr>
              <w:rPr>
                <w:ins w:id="1399" w:author="L’auteur" w:date="2024-02-17T16:59:00Z"/>
              </w:rPr>
            </w:pPr>
          </w:p>
        </w:tc>
        <w:tc>
          <w:tcPr>
            <w:tcW w:w="1103" w:type="dxa"/>
            <w:tcBorders>
              <w:top w:val="nil"/>
              <w:left w:val="single" w:sz="6" w:space="0" w:color="000000"/>
              <w:bottom w:val="single" w:sz="12" w:space="0" w:color="000000"/>
              <w:right w:val="nil"/>
            </w:tcBorders>
          </w:tcPr>
          <w:p w14:paraId="0609E1D8" w14:textId="77777777" w:rsidR="00BC7531" w:rsidRDefault="00000000">
            <w:pPr>
              <w:ind w:left="103"/>
              <w:rPr>
                <w:ins w:id="1400" w:author="L’auteur" w:date="2024-02-17T16:59:00Z"/>
              </w:rPr>
            </w:pPr>
            <w:ins w:id="1401" w:author="L’auteur" w:date="2024-02-17T16:59:00Z">
              <w:r>
                <w:rPr>
                  <w:sz w:val="20"/>
                </w:rPr>
                <w:t>Personne</w:t>
              </w:r>
            </w:ins>
          </w:p>
          <w:p w14:paraId="4429DD55" w14:textId="77777777" w:rsidR="00BC7531" w:rsidRDefault="00000000">
            <w:pPr>
              <w:ind w:left="103"/>
              <w:rPr>
                <w:ins w:id="1402" w:author="L’auteur" w:date="2024-02-17T16:59:00Z"/>
              </w:rPr>
            </w:pPr>
            <w:ins w:id="1403" w:author="L’auteur" w:date="2024-02-17T16:59:00Z">
              <w:r>
                <w:rPr>
                  <w:sz w:val="20"/>
                </w:rPr>
                <w:t xml:space="preserve">l </w:t>
              </w:r>
            </w:ins>
          </w:p>
        </w:tc>
        <w:tc>
          <w:tcPr>
            <w:tcW w:w="7701" w:type="dxa"/>
            <w:tcBorders>
              <w:top w:val="nil"/>
              <w:left w:val="nil"/>
              <w:bottom w:val="single" w:sz="12" w:space="0" w:color="000000"/>
              <w:right w:val="single" w:sz="6" w:space="0" w:color="000000"/>
            </w:tcBorders>
          </w:tcPr>
          <w:p w14:paraId="151CD2C2" w14:textId="77777777" w:rsidR="00BC7531" w:rsidRDefault="00000000">
            <w:pPr>
              <w:rPr>
                <w:ins w:id="1404" w:author="L’auteur" w:date="2024-02-17T16:59:00Z"/>
              </w:rPr>
            </w:pPr>
            <w:ins w:id="1405" w:author="L’auteur" w:date="2024-02-17T16:59:00Z">
              <w:r>
                <w:rPr>
                  <w:sz w:val="20"/>
                </w:rPr>
                <w:t xml:space="preserve">Depuis le devant du comptoir Quand je regarde devant Je vois au minimum deux personnes du personnel pour gérer le bar </w:t>
              </w:r>
            </w:ins>
          </w:p>
        </w:tc>
        <w:tc>
          <w:tcPr>
            <w:tcW w:w="95" w:type="dxa"/>
            <w:tcBorders>
              <w:top w:val="nil"/>
              <w:left w:val="single" w:sz="6" w:space="0" w:color="000000"/>
              <w:bottom w:val="single" w:sz="12" w:space="0" w:color="000000"/>
              <w:right w:val="single" w:sz="6" w:space="0" w:color="000000"/>
            </w:tcBorders>
          </w:tcPr>
          <w:p w14:paraId="0DCE1DE4" w14:textId="77777777" w:rsidR="00BC7531" w:rsidRDefault="00BC7531">
            <w:pPr>
              <w:rPr>
                <w:ins w:id="1406" w:author="L’auteur" w:date="2024-02-17T16:59:00Z"/>
              </w:rPr>
            </w:pPr>
          </w:p>
        </w:tc>
      </w:tr>
    </w:tbl>
    <w:p w14:paraId="189B271E" w14:textId="77777777" w:rsidR="00BC7531" w:rsidRDefault="00000000">
      <w:pPr>
        <w:spacing w:after="197"/>
        <w:ind w:left="115"/>
        <w:rPr>
          <w:ins w:id="1407" w:author="L’auteur" w:date="2024-02-17T16:59:00Z"/>
        </w:rPr>
      </w:pPr>
      <w:ins w:id="1408" w:author="L’auteur" w:date="2024-02-17T16:59:00Z">
        <w:r>
          <w:rPr>
            <w:sz w:val="2"/>
          </w:rPr>
          <w:t xml:space="preserve"> </w:t>
        </w:r>
      </w:ins>
    </w:p>
    <w:p w14:paraId="13387115" w14:textId="77777777" w:rsidR="00BC7531" w:rsidRDefault="00000000">
      <w:pPr>
        <w:spacing w:after="175"/>
        <w:ind w:left="1136"/>
        <w:rPr>
          <w:ins w:id="1409" w:author="L’auteur" w:date="2024-02-17T16:59:00Z"/>
        </w:rPr>
      </w:pPr>
      <w:ins w:id="1410" w:author="L’auteur" w:date="2024-02-17T16:59:00Z">
        <w:r>
          <w:rPr>
            <w:rFonts w:ascii="Century Gothic" w:eastAsia="Century Gothic" w:hAnsi="Century Gothic" w:cs="Century Gothic"/>
            <w:sz w:val="20"/>
          </w:rPr>
          <w:t xml:space="preserve"> </w:t>
        </w:r>
      </w:ins>
    </w:p>
    <w:p w14:paraId="7756FB88" w14:textId="77777777" w:rsidR="00BC7531" w:rsidRDefault="00000000">
      <w:pPr>
        <w:pStyle w:val="Titre2"/>
        <w:ind w:left="10"/>
        <w:pPrChange w:id="1411" w:author="L’auteur" w:date="2024-02-17T16:59:00Z">
          <w:pPr>
            <w:pStyle w:val="Titre2"/>
            <w:numPr>
              <w:ilvl w:val="0"/>
            </w:numPr>
            <w:tabs>
              <w:tab w:val="clear" w:pos="1134"/>
            </w:tabs>
            <w:ind w:left="0" w:firstLine="0"/>
          </w:pPr>
        </w:pPrChange>
      </w:pPr>
      <w:bookmarkStart w:id="1412" w:name="_Toc241029498"/>
      <w:r>
        <w:t>Architecture</w:t>
      </w:r>
      <w:bookmarkEnd w:id="1412"/>
      <w:ins w:id="1413" w:author="L’auteur" w:date="2024-02-17T16:59:00Z">
        <w:r>
          <w:t xml:space="preserve"> </w:t>
        </w:r>
      </w:ins>
    </w:p>
    <w:p w14:paraId="5EFC867E" w14:textId="77777777" w:rsidR="00BC7531" w:rsidRDefault="00000000">
      <w:pPr>
        <w:spacing w:after="234" w:line="249" w:lineRule="auto"/>
        <w:ind w:left="1416" w:right="13" w:hanging="10"/>
        <w:jc w:val="both"/>
        <w:pPrChange w:id="1414" w:author="L’auteur" w:date="2024-02-17T16:59:00Z">
          <w:pPr>
            <w:pStyle w:val="Informations"/>
          </w:pPr>
        </w:pPrChange>
      </w:pPr>
      <w:r>
        <w:rPr>
          <w:rFonts w:ascii="Century Gothic" w:hAnsi="Century Gothic"/>
          <w:color w:val="548DD4"/>
          <w:sz w:val="16"/>
          <w:rPrChange w:id="1415" w:author="L’auteur" w:date="2024-02-17T16:59:00Z">
            <w:rPr>
              <w:rFonts w:eastAsia="Century Gothic"/>
            </w:rPr>
          </w:rPrChange>
        </w:rPr>
        <w:t>Ce chapitre décrit de manière avant tout graphique les divers composants que le projet va fournir, ainsi que ses interfaces vers le monde extérieur</w:t>
      </w:r>
      <w:ins w:id="1416" w:author="L’auteur" w:date="2024-02-17T16:59:00Z">
        <w:r>
          <w:rPr>
            <w:rFonts w:ascii="Century Gothic" w:eastAsia="Century Gothic" w:hAnsi="Century Gothic" w:cs="Century Gothic"/>
            <w:color w:val="548DD4"/>
            <w:sz w:val="16"/>
          </w:rPr>
          <w:t xml:space="preserve"> </w:t>
        </w:r>
      </w:ins>
    </w:p>
    <w:p w14:paraId="18C073CE" w14:textId="77777777" w:rsidR="00BC7531" w:rsidRDefault="00000000">
      <w:pPr>
        <w:pStyle w:val="Titre2"/>
        <w:ind w:left="10"/>
        <w:pPrChange w:id="1417" w:author="L’auteur" w:date="2024-02-17T16:59:00Z">
          <w:pPr>
            <w:pStyle w:val="Titre2"/>
            <w:numPr>
              <w:ilvl w:val="0"/>
            </w:numPr>
            <w:tabs>
              <w:tab w:val="clear" w:pos="1134"/>
            </w:tabs>
            <w:ind w:left="0" w:firstLine="0"/>
          </w:pPr>
        </w:pPrChange>
      </w:pPr>
      <w:bookmarkStart w:id="1418" w:name="_Toc343422986"/>
      <w:r>
        <w:t>Modèles de donnée</w:t>
      </w:r>
      <w:bookmarkEnd w:id="1418"/>
      <w:ins w:id="1419" w:author="L’auteur" w:date="2024-02-17T16:59:00Z">
        <w:r>
          <w:t xml:space="preserve"> </w:t>
        </w:r>
      </w:ins>
    </w:p>
    <w:p w14:paraId="2A276C1F" w14:textId="77777777" w:rsidR="00BC7531" w:rsidRDefault="00000000">
      <w:pPr>
        <w:spacing w:after="4"/>
        <w:ind w:left="1416" w:hanging="10"/>
        <w:pPrChange w:id="1420" w:author="L’auteur" w:date="2024-02-17T16:59:00Z">
          <w:pPr>
            <w:pStyle w:val="Informations"/>
          </w:pPr>
        </w:pPrChange>
      </w:pPr>
      <w:r>
        <w:rPr>
          <w:rFonts w:ascii="Century Gothic" w:hAnsi="Century Gothic"/>
          <w:color w:val="548DD4"/>
          <w:sz w:val="16"/>
          <w:rPrChange w:id="1421" w:author="L’auteur" w:date="2024-02-17T16:59:00Z">
            <w:rPr>
              <w:rFonts w:eastAsia="Century Gothic"/>
            </w:rPr>
          </w:rPrChange>
        </w:rPr>
        <w:t>Ce chapitre est toujours applicable à un projet de développement. Il n’est que parfois applicable à un projet système ou réseau.</w:t>
      </w:r>
      <w:ins w:id="1422" w:author="L’auteur" w:date="2024-02-17T16:59:00Z">
        <w:r>
          <w:rPr>
            <w:rFonts w:ascii="Century Gothic" w:eastAsia="Century Gothic" w:hAnsi="Century Gothic" w:cs="Century Gothic"/>
            <w:color w:val="548DD4"/>
            <w:sz w:val="16"/>
          </w:rPr>
          <w:t xml:space="preserve"> </w:t>
        </w:r>
      </w:ins>
    </w:p>
    <w:p w14:paraId="456BA346" w14:textId="77777777" w:rsidR="00BC7531" w:rsidRDefault="00000000">
      <w:pPr>
        <w:spacing w:after="0"/>
        <w:ind w:left="1421"/>
        <w:pPrChange w:id="1423" w:author="L’auteur" w:date="2024-02-17T16:59:00Z">
          <w:pPr>
            <w:pStyle w:val="Informations"/>
          </w:pPr>
        </w:pPrChange>
      </w:pPr>
      <w:ins w:id="1424" w:author="L’auteur" w:date="2024-02-17T16:59:00Z">
        <w:r>
          <w:rPr>
            <w:rFonts w:ascii="Century Gothic" w:eastAsia="Century Gothic" w:hAnsi="Century Gothic" w:cs="Century Gothic"/>
            <w:color w:val="548DD4"/>
            <w:sz w:val="16"/>
          </w:rPr>
          <w:t xml:space="preserve"> </w:t>
        </w:r>
      </w:ins>
    </w:p>
    <w:p w14:paraId="4D638F3E" w14:textId="77777777" w:rsidR="00BC7531" w:rsidRDefault="00000000">
      <w:pPr>
        <w:spacing w:after="11" w:line="249" w:lineRule="auto"/>
        <w:ind w:left="1416" w:right="13" w:hanging="10"/>
        <w:jc w:val="both"/>
        <w:pPrChange w:id="1425" w:author="L’auteur" w:date="2024-02-17T16:59:00Z">
          <w:pPr>
            <w:pStyle w:val="Informations"/>
          </w:pPr>
        </w:pPrChange>
      </w:pPr>
      <w:r>
        <w:rPr>
          <w:rFonts w:ascii="Century Gothic" w:hAnsi="Century Gothic"/>
          <w:color w:val="548DD4"/>
          <w:sz w:val="16"/>
          <w:rPrChange w:id="1426" w:author="L’auteur" w:date="2024-02-17T16:59:00Z">
            <w:rPr>
              <w:rFonts w:eastAsia="Century Gothic"/>
            </w:rPr>
          </w:rPrChange>
        </w:rPr>
        <w:t>Le chapitre contient toujours au moins un modèle conceptuel de données (dictionnaire de données)</w:t>
      </w:r>
      <w:ins w:id="1427" w:author="L’auteur" w:date="2024-02-17T16:59:00Z">
        <w:r>
          <w:rPr>
            <w:rFonts w:ascii="Century Gothic" w:eastAsia="Century Gothic" w:hAnsi="Century Gothic" w:cs="Century Gothic"/>
            <w:color w:val="548DD4"/>
            <w:sz w:val="16"/>
          </w:rPr>
          <w:t xml:space="preserve"> </w:t>
        </w:r>
      </w:ins>
    </w:p>
    <w:p w14:paraId="7F7B1D0E" w14:textId="77777777" w:rsidR="00BC7531" w:rsidRDefault="00000000">
      <w:pPr>
        <w:spacing w:after="0"/>
        <w:ind w:left="1421"/>
        <w:pPrChange w:id="1428" w:author="L’auteur" w:date="2024-02-17T16:59:00Z">
          <w:pPr>
            <w:pStyle w:val="Informations"/>
          </w:pPr>
        </w:pPrChange>
      </w:pPr>
      <w:ins w:id="1429" w:author="L’auteur" w:date="2024-02-17T16:59:00Z">
        <w:r>
          <w:rPr>
            <w:rFonts w:ascii="Century Gothic" w:eastAsia="Century Gothic" w:hAnsi="Century Gothic" w:cs="Century Gothic"/>
            <w:color w:val="548DD4"/>
            <w:sz w:val="16"/>
          </w:rPr>
          <w:t xml:space="preserve"> </w:t>
        </w:r>
      </w:ins>
    </w:p>
    <w:p w14:paraId="311692A1" w14:textId="77777777" w:rsidR="00BC7531" w:rsidRDefault="00000000">
      <w:pPr>
        <w:spacing w:after="234" w:line="249" w:lineRule="auto"/>
        <w:ind w:left="1416" w:right="13" w:hanging="10"/>
        <w:jc w:val="both"/>
        <w:pPrChange w:id="1430" w:author="L’auteur" w:date="2024-02-17T16:59:00Z">
          <w:pPr>
            <w:pStyle w:val="Informations"/>
          </w:pPr>
        </w:pPrChange>
      </w:pPr>
      <w:r>
        <w:rPr>
          <w:rFonts w:ascii="Century Gothic" w:hAnsi="Century Gothic"/>
          <w:color w:val="548DD4"/>
          <w:sz w:val="16"/>
          <w:rPrChange w:id="1431" w:author="L’auteur" w:date="2024-02-17T16:59:00Z">
            <w:rPr>
              <w:rFonts w:eastAsia="Century Gothic"/>
            </w:rPr>
          </w:rPrChange>
        </w:rPr>
        <w:t>Si le projet inclut une base de données, ce chapitre contiendra également un modèle logique des données.</w:t>
      </w:r>
      <w:ins w:id="1432" w:author="L’auteur" w:date="2024-02-17T16:59:00Z">
        <w:r>
          <w:rPr>
            <w:rFonts w:ascii="Century Gothic" w:eastAsia="Century Gothic" w:hAnsi="Century Gothic" w:cs="Century Gothic"/>
            <w:color w:val="548DD4"/>
            <w:sz w:val="16"/>
          </w:rPr>
          <w:t xml:space="preserve"> </w:t>
        </w:r>
      </w:ins>
    </w:p>
    <w:p w14:paraId="4A03FDBC" w14:textId="77777777" w:rsidR="00BC7531" w:rsidRDefault="00000000">
      <w:pPr>
        <w:pStyle w:val="Titre2"/>
        <w:ind w:left="10"/>
        <w:pPrChange w:id="1433" w:author="L’auteur" w:date="2024-02-17T16:59:00Z">
          <w:pPr>
            <w:pStyle w:val="Titre2"/>
            <w:numPr>
              <w:ilvl w:val="0"/>
            </w:numPr>
            <w:tabs>
              <w:tab w:val="clear" w:pos="1134"/>
            </w:tabs>
            <w:ind w:left="0" w:firstLine="0"/>
          </w:pPr>
        </w:pPrChange>
      </w:pPr>
      <w:bookmarkStart w:id="1434" w:name="_Toc294036066"/>
      <w:bookmarkEnd w:id="496"/>
      <w:bookmarkEnd w:id="497"/>
      <w:r>
        <w:t>Implémentations spécifiques</w:t>
      </w:r>
      <w:bookmarkEnd w:id="1434"/>
      <w:ins w:id="1435" w:author="L’auteur" w:date="2024-02-17T16:59:00Z">
        <w:r>
          <w:t xml:space="preserve"> </w:t>
        </w:r>
      </w:ins>
    </w:p>
    <w:p w14:paraId="1629E792" w14:textId="77777777" w:rsidR="00BC7531" w:rsidRDefault="00000000">
      <w:pPr>
        <w:spacing w:after="11" w:line="249" w:lineRule="auto"/>
        <w:ind w:left="1416" w:right="13" w:hanging="10"/>
        <w:jc w:val="both"/>
        <w:pPrChange w:id="1436" w:author="L’auteur" w:date="2024-02-17T16:59:00Z">
          <w:pPr>
            <w:pStyle w:val="Informations"/>
          </w:pPr>
        </w:pPrChange>
      </w:pPr>
      <w:r>
        <w:rPr>
          <w:rFonts w:ascii="Century Gothic" w:hAnsi="Century Gothic"/>
          <w:color w:val="548DD4"/>
          <w:sz w:val="16"/>
          <w:rPrChange w:id="1437" w:author="L’auteur" w:date="2024-02-17T16:59:00Z">
            <w:rPr>
              <w:rFonts w:eastAsia="Century Gothic"/>
            </w:rPr>
          </w:rPrChange>
        </w:rPr>
        <w:t xml:space="preserve">Ce paragraphe décrit de manière détaillée le fonctionnement de points particuliers qu’un développeur externe ne peut que difficilement saisir à la simple lecture du code. </w:t>
      </w:r>
      <w:ins w:id="1438" w:author="L’auteur" w:date="2024-02-17T16:59:00Z">
        <w:r>
          <w:rPr>
            <w:rFonts w:ascii="Century Gothic" w:eastAsia="Century Gothic" w:hAnsi="Century Gothic" w:cs="Century Gothic"/>
            <w:color w:val="548DD4"/>
            <w:sz w:val="16"/>
          </w:rPr>
          <w:t xml:space="preserve"> </w:t>
        </w:r>
      </w:ins>
    </w:p>
    <w:p w14:paraId="60A59072" w14:textId="77777777" w:rsidR="00BC7531" w:rsidRDefault="00000000">
      <w:pPr>
        <w:numPr>
          <w:ilvl w:val="0"/>
          <w:numId w:val="4"/>
        </w:numPr>
        <w:spacing w:after="0"/>
        <w:ind w:right="1465" w:hanging="360"/>
        <w:jc w:val="both"/>
        <w:pPrChange w:id="1439" w:author="L’auteur" w:date="2024-02-17T16:59:00Z">
          <w:pPr>
            <w:pStyle w:val="Informations"/>
            <w:numPr>
              <w:numId w:val="11"/>
            </w:numPr>
            <w:ind w:left="2138" w:hanging="360"/>
          </w:pPr>
        </w:pPrChange>
      </w:pPr>
      <w:r>
        <w:rPr>
          <w:rFonts w:ascii="Century Gothic" w:hAnsi="Century Gothic"/>
          <w:color w:val="548DD4"/>
          <w:sz w:val="16"/>
          <w:rPrChange w:id="1440" w:author="L’auteur" w:date="2024-02-17T16:59:00Z">
            <w:rPr>
              <w:rFonts w:eastAsia="Century Gothic"/>
            </w:rPr>
          </w:rPrChange>
        </w:rPr>
        <w:t>Autant que possible de manière graphique, imagée, tableaux, etc.</w:t>
      </w:r>
      <w:ins w:id="1441" w:author="L’auteur" w:date="2024-02-17T16:59:00Z">
        <w:r>
          <w:rPr>
            <w:rFonts w:ascii="Century Gothic" w:eastAsia="Century Gothic" w:hAnsi="Century Gothic" w:cs="Century Gothic"/>
            <w:color w:val="548DD4"/>
            <w:sz w:val="16"/>
          </w:rPr>
          <w:t xml:space="preserve"> </w:t>
        </w:r>
      </w:ins>
    </w:p>
    <w:p w14:paraId="1FDB10D5" w14:textId="77777777" w:rsidR="007F30AE" w:rsidRDefault="00000000">
      <w:pPr>
        <w:pStyle w:val="Informations"/>
        <w:numPr>
          <w:ilvl w:val="0"/>
          <w:numId w:val="11"/>
        </w:numPr>
        <w:rPr>
          <w:del w:id="1442" w:author="L’auteur" w:date="2024-02-17T16:59:00Z"/>
        </w:rPr>
      </w:pPr>
      <w:r>
        <w:rPr>
          <w:rFonts w:ascii="Century Gothic" w:eastAsia="Century Gothic" w:hAnsi="Century Gothic"/>
          <w:color w:val="548DD4"/>
          <w:rPrChange w:id="1443" w:author="L’auteur" w:date="2024-02-17T16:59:00Z">
            <w:rPr>
              <w:rFonts w:eastAsia="Century Gothic"/>
            </w:rPr>
          </w:rPrChange>
        </w:rPr>
        <w:t>Tous les cas particuliers devraient y être spécifiés…</w:t>
      </w:r>
    </w:p>
    <w:p w14:paraId="4AA35F66" w14:textId="32218123" w:rsidR="00BC7531" w:rsidRDefault="00000000">
      <w:pPr>
        <w:numPr>
          <w:ilvl w:val="0"/>
          <w:numId w:val="4"/>
        </w:numPr>
        <w:spacing w:after="11" w:line="249" w:lineRule="auto"/>
        <w:ind w:right="1465" w:hanging="360"/>
        <w:jc w:val="both"/>
        <w:pPrChange w:id="1444" w:author="L’auteur" w:date="2024-02-17T16:59:00Z">
          <w:pPr>
            <w:pStyle w:val="Informations"/>
            <w:numPr>
              <w:numId w:val="11"/>
            </w:numPr>
            <w:ind w:left="2138" w:hanging="360"/>
          </w:pPr>
        </w:pPrChange>
      </w:pPr>
      <w:ins w:id="1445" w:author="L’auteur" w:date="2024-02-17T16:59:00Z">
        <w:r>
          <w:rPr>
            <w:rFonts w:ascii="Century Gothic" w:eastAsia="Century Gothic" w:hAnsi="Century Gothic" w:cs="Century Gothic"/>
            <w:color w:val="548DD4"/>
            <w:sz w:val="16"/>
          </w:rPr>
          <w:t xml:space="preserve"> </w:t>
        </w:r>
        <w:r>
          <w:rPr>
            <w:rFonts w:ascii="Segoe UI Symbol" w:eastAsia="Segoe UI Symbol" w:hAnsi="Segoe UI Symbol" w:cs="Segoe UI Symbol"/>
            <w:color w:val="548DD4"/>
            <w:sz w:val="16"/>
          </w:rPr>
          <w:t>•</w:t>
        </w:r>
        <w:r>
          <w:rPr>
            <w:rFonts w:ascii="Arial" w:eastAsia="Arial" w:hAnsi="Arial" w:cs="Arial"/>
            <w:color w:val="548DD4"/>
            <w:sz w:val="16"/>
          </w:rPr>
          <w:t xml:space="preserve"> </w:t>
        </w:r>
        <w:r>
          <w:rPr>
            <w:rFonts w:ascii="Arial" w:eastAsia="Arial" w:hAnsi="Arial" w:cs="Arial"/>
            <w:color w:val="548DD4"/>
            <w:sz w:val="16"/>
          </w:rPr>
          <w:tab/>
        </w:r>
      </w:ins>
      <w:r>
        <w:rPr>
          <w:rFonts w:ascii="Century Gothic" w:hAnsi="Century Gothic"/>
          <w:color w:val="548DD4"/>
          <w:sz w:val="16"/>
          <w:rPrChange w:id="1446" w:author="L’auteur" w:date="2024-02-17T16:59:00Z">
            <w:rPr>
              <w:rFonts w:eastAsia="Century Gothic"/>
            </w:rPr>
          </w:rPrChange>
        </w:rPr>
        <w:t>Justifier les choix</w:t>
      </w:r>
      <w:ins w:id="1447" w:author="L’auteur" w:date="2024-02-17T16:59:00Z">
        <w:r>
          <w:rPr>
            <w:rFonts w:ascii="Century Gothic" w:eastAsia="Century Gothic" w:hAnsi="Century Gothic" w:cs="Century Gothic"/>
            <w:color w:val="548DD4"/>
            <w:sz w:val="16"/>
          </w:rPr>
          <w:t xml:space="preserve"> </w:t>
        </w:r>
      </w:ins>
    </w:p>
    <w:p w14:paraId="72E94B99" w14:textId="77777777" w:rsidR="007F30AE" w:rsidRPr="007F30AE" w:rsidRDefault="007F30AE" w:rsidP="01D58914">
      <w:pPr>
        <w:pStyle w:val="Titre1"/>
        <w:ind w:left="0" w:firstLine="0"/>
        <w:rPr>
          <w:del w:id="1448" w:author="L’auteur" w:date="2024-02-17T16:59:00Z"/>
        </w:rPr>
      </w:pPr>
      <w:bookmarkStart w:id="1449" w:name="_Toc532179964"/>
      <w:bookmarkStart w:id="1450" w:name="_Toc165969648"/>
      <w:bookmarkStart w:id="1451" w:name="_Toc618502726"/>
      <w:del w:id="1452" w:author="L’auteur" w:date="2024-02-17T16:59:00Z">
        <w:r>
          <w:delText>Réalisation</w:delText>
        </w:r>
        <w:bookmarkEnd w:id="1449"/>
        <w:bookmarkEnd w:id="1450"/>
        <w:bookmarkEnd w:id="1451"/>
      </w:del>
    </w:p>
    <w:p w14:paraId="788F9ACD" w14:textId="77777777" w:rsidR="00BC7531" w:rsidRDefault="00000000">
      <w:pPr>
        <w:pStyle w:val="Titre1"/>
        <w:tabs>
          <w:tab w:val="center" w:pos="1538"/>
        </w:tabs>
        <w:spacing w:after="91"/>
        <w:ind w:left="-15" w:firstLine="0"/>
        <w:rPr>
          <w:ins w:id="1453" w:author="L’auteur" w:date="2024-02-17T16:59:00Z"/>
        </w:rPr>
      </w:pPr>
      <w:ins w:id="1454" w:author="L’auteur" w:date="2024-02-17T16:59:00Z">
        <w:r>
          <w:t>4</w:t>
        </w:r>
        <w:r>
          <w:rPr>
            <w:rFonts w:ascii="Arial" w:eastAsia="Arial" w:hAnsi="Arial" w:cs="Arial"/>
          </w:rPr>
          <w:t xml:space="preserve"> </w:t>
        </w:r>
        <w:r>
          <w:rPr>
            <w:rFonts w:ascii="Arial" w:eastAsia="Arial" w:hAnsi="Arial" w:cs="Arial"/>
          </w:rPr>
          <w:tab/>
        </w:r>
        <w:r>
          <w:t xml:space="preserve">RÉALISATION </w:t>
        </w:r>
      </w:ins>
    </w:p>
    <w:p w14:paraId="3832A701" w14:textId="77777777" w:rsidR="00BC7531" w:rsidRDefault="00000000">
      <w:pPr>
        <w:pStyle w:val="Titre2"/>
        <w:ind w:left="561"/>
        <w:pPrChange w:id="1455" w:author="L’auteur" w:date="2024-02-17T16:59:00Z">
          <w:pPr>
            <w:pStyle w:val="Titre2"/>
            <w:numPr>
              <w:ilvl w:val="0"/>
            </w:numPr>
            <w:tabs>
              <w:tab w:val="clear" w:pos="1134"/>
            </w:tabs>
            <w:ind w:left="0" w:firstLine="0"/>
          </w:pPr>
        </w:pPrChange>
      </w:pPr>
      <w:ins w:id="1456" w:author="L’auteur" w:date="2024-02-17T16:59:00Z">
        <w:r>
          <w:t>4.1</w:t>
        </w:r>
        <w:r>
          <w:rPr>
            <w:rFonts w:ascii="Arial" w:eastAsia="Arial" w:hAnsi="Arial" w:cs="Arial"/>
          </w:rPr>
          <w:t xml:space="preserve"> </w:t>
        </w:r>
      </w:ins>
      <w:bookmarkStart w:id="1457" w:name="_Toc22525993"/>
      <w:r>
        <w:t>Installation de l’environnement de travail</w:t>
      </w:r>
      <w:bookmarkEnd w:id="1457"/>
      <w:ins w:id="1458" w:author="L’auteur" w:date="2024-02-17T16:59:00Z">
        <w:r>
          <w:t xml:space="preserve"> </w:t>
        </w:r>
      </w:ins>
    </w:p>
    <w:p w14:paraId="0A3DA703" w14:textId="77777777" w:rsidR="00BC7531" w:rsidRDefault="00000000">
      <w:pPr>
        <w:spacing w:after="11" w:line="249" w:lineRule="auto"/>
        <w:ind w:left="1416" w:right="13" w:hanging="10"/>
        <w:jc w:val="both"/>
        <w:pPrChange w:id="1459" w:author="L’auteur" w:date="2024-02-17T16:59:00Z">
          <w:pPr>
            <w:pStyle w:val="Informations"/>
          </w:pPr>
        </w:pPrChange>
      </w:pPr>
      <w:r>
        <w:rPr>
          <w:rFonts w:ascii="Century Gothic" w:hAnsi="Century Gothic"/>
          <w:color w:val="548DD4"/>
          <w:sz w:val="16"/>
          <w:rPrChange w:id="1460" w:author="L’auteur" w:date="2024-02-17T16:59:00Z">
            <w:rPr>
              <w:rFonts w:eastAsia="Century Gothic"/>
            </w:rPr>
          </w:rPrChange>
        </w:rPr>
        <w:t>Cette partie permet de reproduire ou reprendre le projet par un tiers.</w:t>
      </w:r>
      <w:ins w:id="1461" w:author="L’auteur" w:date="2024-02-17T16:59:00Z">
        <w:r>
          <w:rPr>
            <w:rFonts w:ascii="Century Gothic" w:eastAsia="Century Gothic" w:hAnsi="Century Gothic" w:cs="Century Gothic"/>
            <w:color w:val="548DD4"/>
            <w:sz w:val="16"/>
          </w:rPr>
          <w:t xml:space="preserve"> </w:t>
        </w:r>
      </w:ins>
    </w:p>
    <w:p w14:paraId="6EC188C9" w14:textId="77777777" w:rsidR="00920F4E" w:rsidRPr="00920F4E" w:rsidRDefault="00000000">
      <w:pPr>
        <w:pStyle w:val="Informations"/>
        <w:numPr>
          <w:ilvl w:val="0"/>
          <w:numId w:val="11"/>
        </w:numPr>
        <w:rPr>
          <w:del w:id="1462" w:author="L’auteur" w:date="2024-02-17T16:59:00Z"/>
        </w:rPr>
      </w:pPr>
      <w:r>
        <w:rPr>
          <w:rFonts w:ascii="Century Gothic" w:eastAsia="Century Gothic" w:hAnsi="Century Gothic"/>
          <w:color w:val="548DD4"/>
          <w:rPrChange w:id="1463" w:author="L’auteur" w:date="2024-02-17T16:59:00Z">
            <w:rPr>
              <w:rFonts w:eastAsia="Century Gothic"/>
            </w:rPr>
          </w:rPrChange>
        </w:rPr>
        <w:t>Versions des outils logiciels utilisés (OS, applications, pilotes, librairies, etc.)</w:t>
      </w:r>
    </w:p>
    <w:p w14:paraId="7A3CC2CD" w14:textId="11A98919" w:rsidR="00BC7531" w:rsidRDefault="00000000">
      <w:pPr>
        <w:numPr>
          <w:ilvl w:val="0"/>
          <w:numId w:val="5"/>
        </w:numPr>
        <w:spacing w:after="11" w:line="249" w:lineRule="auto"/>
        <w:ind w:right="13" w:hanging="360"/>
        <w:jc w:val="both"/>
        <w:pPrChange w:id="1464" w:author="L’auteur" w:date="2024-02-17T16:59:00Z">
          <w:pPr>
            <w:pStyle w:val="Informations"/>
            <w:numPr>
              <w:numId w:val="11"/>
            </w:numPr>
            <w:ind w:left="2138" w:hanging="360"/>
          </w:pPr>
        </w:pPrChange>
      </w:pPr>
      <w:ins w:id="1465" w:author="L’auteur" w:date="2024-02-17T16:59:00Z">
        <w:r>
          <w:rPr>
            <w:rFonts w:ascii="Century Gothic" w:eastAsia="Century Gothic" w:hAnsi="Century Gothic" w:cs="Century Gothic"/>
            <w:color w:val="548DD4"/>
            <w:sz w:val="16"/>
          </w:rPr>
          <w:t xml:space="preserve"> </w:t>
        </w:r>
        <w:r>
          <w:rPr>
            <w:rFonts w:ascii="Segoe UI Symbol" w:eastAsia="Segoe UI Symbol" w:hAnsi="Segoe UI Symbol" w:cs="Segoe UI Symbol"/>
            <w:color w:val="548DD4"/>
            <w:sz w:val="16"/>
          </w:rPr>
          <w:t>•</w:t>
        </w:r>
        <w:r>
          <w:rPr>
            <w:rFonts w:ascii="Arial" w:eastAsia="Arial" w:hAnsi="Arial" w:cs="Arial"/>
            <w:color w:val="548DD4"/>
            <w:sz w:val="16"/>
          </w:rPr>
          <w:t xml:space="preserve"> </w:t>
        </w:r>
        <w:r>
          <w:rPr>
            <w:rFonts w:ascii="Arial" w:eastAsia="Arial" w:hAnsi="Arial" w:cs="Arial"/>
            <w:color w:val="548DD4"/>
            <w:sz w:val="16"/>
          </w:rPr>
          <w:tab/>
        </w:r>
      </w:ins>
      <w:r>
        <w:rPr>
          <w:rFonts w:ascii="Century Gothic" w:hAnsi="Century Gothic"/>
          <w:color w:val="548DD4"/>
          <w:sz w:val="16"/>
          <w:rPrChange w:id="1466" w:author="L’auteur" w:date="2024-02-17T16:59:00Z">
            <w:rPr>
              <w:rFonts w:eastAsia="Century Gothic"/>
            </w:rPr>
          </w:rPrChange>
        </w:rPr>
        <w:t>Configurations spéciales des outils (Equipements, PC, machines, outillage, etc.)</w:t>
      </w:r>
      <w:ins w:id="1467" w:author="L’auteur" w:date="2024-02-17T16:59:00Z">
        <w:r>
          <w:rPr>
            <w:rFonts w:ascii="Century Gothic" w:eastAsia="Century Gothic" w:hAnsi="Century Gothic" w:cs="Century Gothic"/>
            <w:color w:val="548DD4"/>
            <w:sz w:val="16"/>
          </w:rPr>
          <w:t xml:space="preserve"> </w:t>
        </w:r>
      </w:ins>
    </w:p>
    <w:p w14:paraId="080A32D4" w14:textId="77777777" w:rsidR="00BC7531" w:rsidRDefault="00000000">
      <w:pPr>
        <w:numPr>
          <w:ilvl w:val="0"/>
          <w:numId w:val="5"/>
        </w:numPr>
        <w:spacing w:after="11" w:line="249" w:lineRule="auto"/>
        <w:ind w:right="13" w:hanging="360"/>
        <w:jc w:val="both"/>
        <w:pPrChange w:id="1468" w:author="L’auteur" w:date="2024-02-17T16:59:00Z">
          <w:pPr>
            <w:pStyle w:val="Informations"/>
            <w:numPr>
              <w:numId w:val="11"/>
            </w:numPr>
            <w:ind w:left="2138" w:hanging="360"/>
          </w:pPr>
        </w:pPrChange>
      </w:pPr>
      <w:r>
        <w:rPr>
          <w:rFonts w:ascii="Century Gothic" w:hAnsi="Century Gothic"/>
          <w:color w:val="548DD4"/>
          <w:sz w:val="16"/>
          <w:rPrChange w:id="1469" w:author="L’auteur" w:date="2024-02-17T16:59:00Z">
            <w:rPr>
              <w:rFonts w:eastAsia="Century Gothic"/>
            </w:rPr>
          </w:rPrChange>
        </w:rPr>
        <w:t>Arborescences des documents produits.</w:t>
      </w:r>
      <w:ins w:id="1470" w:author="L’auteur" w:date="2024-02-17T16:59:00Z">
        <w:r>
          <w:rPr>
            <w:rFonts w:ascii="Century Gothic" w:eastAsia="Century Gothic" w:hAnsi="Century Gothic" w:cs="Century Gothic"/>
            <w:color w:val="548DD4"/>
            <w:sz w:val="16"/>
          </w:rPr>
          <w:t xml:space="preserve"> </w:t>
        </w:r>
      </w:ins>
    </w:p>
    <w:p w14:paraId="0A4CA857" w14:textId="77777777" w:rsidR="00BC7531" w:rsidRDefault="00000000">
      <w:pPr>
        <w:numPr>
          <w:ilvl w:val="0"/>
          <w:numId w:val="5"/>
        </w:numPr>
        <w:spacing w:after="258" w:line="249" w:lineRule="auto"/>
        <w:ind w:right="13" w:hanging="360"/>
        <w:jc w:val="both"/>
        <w:pPrChange w:id="1471" w:author="L’auteur" w:date="2024-02-17T16:59:00Z">
          <w:pPr>
            <w:pStyle w:val="Informations"/>
            <w:numPr>
              <w:numId w:val="11"/>
            </w:numPr>
            <w:ind w:left="2138" w:hanging="360"/>
          </w:pPr>
        </w:pPrChange>
      </w:pPr>
      <w:r>
        <w:rPr>
          <w:rFonts w:ascii="Century Gothic" w:hAnsi="Century Gothic"/>
          <w:color w:val="548DD4"/>
          <w:sz w:val="16"/>
          <w:rPrChange w:id="1472" w:author="L’auteur" w:date="2024-02-17T16:59:00Z">
            <w:rPr>
              <w:rFonts w:eastAsia="Century Gothic"/>
            </w:rPr>
          </w:rPrChange>
        </w:rPr>
        <w:t>Comment accéder au code (repository)</w:t>
      </w:r>
      <w:ins w:id="1473" w:author="L’auteur" w:date="2024-02-17T16:59:00Z">
        <w:r>
          <w:rPr>
            <w:rFonts w:ascii="Century Gothic" w:eastAsia="Century Gothic" w:hAnsi="Century Gothic" w:cs="Century Gothic"/>
            <w:color w:val="548DD4"/>
            <w:sz w:val="16"/>
          </w:rPr>
          <w:t xml:space="preserve"> </w:t>
        </w:r>
      </w:ins>
    </w:p>
    <w:p w14:paraId="39E2C35C" w14:textId="77777777" w:rsidR="00BC7531" w:rsidRDefault="00000000">
      <w:pPr>
        <w:pStyle w:val="Titre2"/>
        <w:ind w:left="561"/>
        <w:pPrChange w:id="1474" w:author="L’auteur" w:date="2024-02-17T16:59:00Z">
          <w:pPr>
            <w:pStyle w:val="Titre2"/>
            <w:numPr>
              <w:ilvl w:val="0"/>
            </w:numPr>
            <w:tabs>
              <w:tab w:val="clear" w:pos="1134"/>
            </w:tabs>
            <w:ind w:left="0" w:firstLine="0"/>
          </w:pPr>
        </w:pPrChange>
      </w:pPr>
      <w:ins w:id="1475" w:author="L’auteur" w:date="2024-02-17T16:59:00Z">
        <w:r>
          <w:t>4.2</w:t>
        </w:r>
        <w:r>
          <w:rPr>
            <w:rFonts w:ascii="Arial" w:eastAsia="Arial" w:hAnsi="Arial" w:cs="Arial"/>
          </w:rPr>
          <w:t xml:space="preserve"> </w:t>
        </w:r>
      </w:ins>
      <w:bookmarkStart w:id="1476" w:name="_Toc319189093"/>
      <w:r>
        <w:t>Installation</w:t>
      </w:r>
      <w:bookmarkEnd w:id="1476"/>
      <w:ins w:id="1477" w:author="L’auteur" w:date="2024-02-17T16:59:00Z">
        <w:r>
          <w:t xml:space="preserve"> </w:t>
        </w:r>
      </w:ins>
    </w:p>
    <w:p w14:paraId="4B6D6B46" w14:textId="77777777" w:rsidR="00BC7531" w:rsidRDefault="00000000">
      <w:pPr>
        <w:spacing w:after="269"/>
        <w:ind w:left="1416" w:hanging="10"/>
        <w:pPrChange w:id="1478" w:author="L’auteur" w:date="2024-02-17T16:59:00Z">
          <w:pPr>
            <w:pStyle w:val="Informations"/>
          </w:pPr>
        </w:pPrChange>
      </w:pPr>
      <w:r>
        <w:rPr>
          <w:rFonts w:ascii="Century Gothic" w:hAnsi="Century Gothic"/>
          <w:color w:val="548DD4"/>
          <w:sz w:val="16"/>
          <w:rPrChange w:id="1479" w:author="L’auteur" w:date="2024-02-17T16:59:00Z">
            <w:rPr>
              <w:rFonts w:eastAsia="Century Gothic"/>
            </w:rPr>
          </w:rPrChange>
        </w:rPr>
        <w:t>Ce chapitre décrit comment mettre en œuvre le produit dans un environnement de test (staging server) et/ou de production</w:t>
      </w:r>
      <w:ins w:id="1480" w:author="L’auteur" w:date="2024-02-17T16:59:00Z">
        <w:r>
          <w:rPr>
            <w:rFonts w:ascii="Century Gothic" w:eastAsia="Century Gothic" w:hAnsi="Century Gothic" w:cs="Century Gothic"/>
            <w:color w:val="548DD4"/>
            <w:sz w:val="16"/>
          </w:rPr>
          <w:t xml:space="preserve"> </w:t>
        </w:r>
      </w:ins>
    </w:p>
    <w:p w14:paraId="3FB947E1" w14:textId="77777777" w:rsidR="00BC7531" w:rsidRDefault="00000000">
      <w:pPr>
        <w:pStyle w:val="Titre2"/>
        <w:ind w:left="561"/>
        <w:pPrChange w:id="1481" w:author="L’auteur" w:date="2024-02-17T16:59:00Z">
          <w:pPr>
            <w:pStyle w:val="Titre2"/>
            <w:numPr>
              <w:ilvl w:val="0"/>
            </w:numPr>
            <w:tabs>
              <w:tab w:val="clear" w:pos="1134"/>
            </w:tabs>
            <w:ind w:left="0" w:firstLine="0"/>
          </w:pPr>
        </w:pPrChange>
      </w:pPr>
      <w:ins w:id="1482" w:author="L’auteur" w:date="2024-02-17T16:59:00Z">
        <w:r>
          <w:t>4.3</w:t>
        </w:r>
        <w:r>
          <w:rPr>
            <w:rFonts w:ascii="Arial" w:eastAsia="Arial" w:hAnsi="Arial" w:cs="Arial"/>
          </w:rPr>
          <w:t xml:space="preserve"> </w:t>
        </w:r>
      </w:ins>
      <w:bookmarkStart w:id="1483" w:name="_Toc1579173692"/>
      <w:r>
        <w:t>Planification détaillée</w:t>
      </w:r>
      <w:bookmarkEnd w:id="1483"/>
      <w:ins w:id="1484" w:author="L’auteur" w:date="2024-02-17T16:59:00Z">
        <w:r>
          <w:t xml:space="preserve"> </w:t>
        </w:r>
      </w:ins>
    </w:p>
    <w:p w14:paraId="42074859" w14:textId="77777777" w:rsidR="00BC7531" w:rsidRDefault="00000000">
      <w:pPr>
        <w:spacing w:after="11" w:line="249" w:lineRule="auto"/>
        <w:ind w:left="1416" w:right="13" w:hanging="10"/>
        <w:jc w:val="both"/>
        <w:pPrChange w:id="1485" w:author="L’auteur" w:date="2024-02-17T16:59:00Z">
          <w:pPr>
            <w:pStyle w:val="Informations"/>
          </w:pPr>
        </w:pPrChange>
      </w:pPr>
      <w:bookmarkStart w:id="1486" w:name="_Toc532179961"/>
      <w:r>
        <w:rPr>
          <w:rFonts w:ascii="Century Gothic" w:hAnsi="Century Gothic"/>
          <w:color w:val="548DD4"/>
          <w:sz w:val="16"/>
          <w:rPrChange w:id="1487" w:author="L’auteur" w:date="2024-02-17T16:59:00Z">
            <w:rPr>
              <w:rFonts w:eastAsia="Century Gothic"/>
            </w:rPr>
          </w:rPrChange>
        </w:rPr>
        <w:t>Liste des sprints avec les stories qui ont été réalisées dans chacun.</w:t>
      </w:r>
      <w:ins w:id="1488" w:author="L’auteur" w:date="2024-02-17T16:59:00Z">
        <w:r>
          <w:rPr>
            <w:rFonts w:ascii="Century Gothic" w:eastAsia="Century Gothic" w:hAnsi="Century Gothic" w:cs="Century Gothic"/>
            <w:color w:val="548DD4"/>
            <w:sz w:val="16"/>
          </w:rPr>
          <w:t xml:space="preserve"> </w:t>
        </w:r>
      </w:ins>
    </w:p>
    <w:p w14:paraId="2C6F4E5B" w14:textId="77777777" w:rsidR="00BC7531" w:rsidRDefault="00000000">
      <w:pPr>
        <w:spacing w:after="272" w:line="249" w:lineRule="auto"/>
        <w:ind w:left="1416" w:right="13" w:hanging="10"/>
        <w:jc w:val="both"/>
        <w:pPrChange w:id="1489" w:author="L’auteur" w:date="2024-02-17T16:59:00Z">
          <w:pPr>
            <w:pStyle w:val="Informations"/>
          </w:pPr>
        </w:pPrChange>
      </w:pPr>
      <w:r>
        <w:rPr>
          <w:rFonts w:ascii="Century Gothic" w:hAnsi="Century Gothic"/>
          <w:color w:val="548DD4"/>
          <w:sz w:val="16"/>
          <w:rPrChange w:id="1490" w:author="L’auteur" w:date="2024-02-17T16:59:00Z">
            <w:rPr>
              <w:rFonts w:eastAsia="Century Gothic"/>
            </w:rPr>
          </w:rPrChange>
        </w:rPr>
        <w:t>On doit pouvoir voir si une story a été débutée dans un sprint mais terminée dans un autre.</w:t>
      </w:r>
      <w:ins w:id="1491" w:author="L’auteur" w:date="2024-02-17T16:59:00Z">
        <w:r>
          <w:rPr>
            <w:rFonts w:ascii="Century Gothic" w:eastAsia="Century Gothic" w:hAnsi="Century Gothic" w:cs="Century Gothic"/>
            <w:color w:val="548DD4"/>
            <w:sz w:val="16"/>
          </w:rPr>
          <w:t xml:space="preserve"> </w:t>
        </w:r>
      </w:ins>
    </w:p>
    <w:bookmarkEnd w:id="1486"/>
    <w:p w14:paraId="451DD299" w14:textId="77777777" w:rsidR="00BC7531" w:rsidRDefault="00000000">
      <w:pPr>
        <w:pStyle w:val="Titre2"/>
        <w:ind w:left="561"/>
        <w:pPrChange w:id="1492" w:author="L’auteur" w:date="2024-02-17T16:59:00Z">
          <w:pPr>
            <w:pStyle w:val="Titre2"/>
            <w:numPr>
              <w:ilvl w:val="0"/>
            </w:numPr>
            <w:tabs>
              <w:tab w:val="clear" w:pos="1134"/>
            </w:tabs>
            <w:ind w:left="0" w:firstLine="0"/>
          </w:pPr>
        </w:pPrChange>
      </w:pPr>
      <w:ins w:id="1493" w:author="L’auteur" w:date="2024-02-17T16:59:00Z">
        <w:r>
          <w:t>4.4</w:t>
        </w:r>
        <w:r>
          <w:rPr>
            <w:rFonts w:ascii="Arial" w:eastAsia="Arial" w:hAnsi="Arial" w:cs="Arial"/>
          </w:rPr>
          <w:t xml:space="preserve"> </w:t>
        </w:r>
      </w:ins>
      <w:bookmarkStart w:id="1494" w:name="_Toc2013045138"/>
      <w:r>
        <w:t>Journal de Bord</w:t>
      </w:r>
      <w:bookmarkEnd w:id="1494"/>
      <w:ins w:id="1495" w:author="L’auteur" w:date="2024-02-17T16:59:00Z">
        <w:r>
          <w:t xml:space="preserve"> </w:t>
        </w:r>
      </w:ins>
    </w:p>
    <w:p w14:paraId="5098E6CB" w14:textId="77777777" w:rsidR="00920F4E" w:rsidRPr="00920F4E" w:rsidRDefault="00000000" w:rsidP="002B1E09">
      <w:pPr>
        <w:pStyle w:val="Informations"/>
        <w:rPr>
          <w:del w:id="1496" w:author="L’auteur" w:date="2024-02-17T16:59:00Z"/>
        </w:rPr>
      </w:pPr>
      <w:r>
        <w:rPr>
          <w:rFonts w:ascii="Century Gothic" w:eastAsia="Century Gothic" w:hAnsi="Century Gothic"/>
          <w:color w:val="548DD4"/>
          <w:rPrChange w:id="1497" w:author="L’auteur" w:date="2024-02-17T16:59:00Z">
            <w:rPr>
              <w:rFonts w:eastAsia="Century Gothic"/>
            </w:rPr>
          </w:rPrChange>
        </w:rPr>
        <w:t>Historique des modifications demandées (ou nécessaires) aux spécifications détaillées.</w:t>
      </w:r>
    </w:p>
    <w:p w14:paraId="242513BF" w14:textId="14DAE5DF" w:rsidR="00BC7531" w:rsidRDefault="00000000">
      <w:pPr>
        <w:spacing w:after="384" w:line="249" w:lineRule="auto"/>
        <w:ind w:left="1416" w:right="483" w:hanging="10"/>
        <w:jc w:val="both"/>
        <w:pPrChange w:id="1498" w:author="L’auteur" w:date="2024-02-17T16:59:00Z">
          <w:pPr>
            <w:pStyle w:val="Informations"/>
          </w:pPr>
        </w:pPrChange>
      </w:pPr>
      <w:ins w:id="1499" w:author="L’auteur" w:date="2024-02-17T16:59:00Z">
        <w:r>
          <w:rPr>
            <w:rFonts w:ascii="Century Gothic" w:eastAsia="Century Gothic" w:hAnsi="Century Gothic" w:cs="Century Gothic"/>
            <w:color w:val="548DD4"/>
            <w:sz w:val="16"/>
          </w:rPr>
          <w:t xml:space="preserve"> </w:t>
        </w:r>
      </w:ins>
      <w:r>
        <w:rPr>
          <w:rFonts w:ascii="Century Gothic" w:hAnsi="Century Gothic"/>
          <w:color w:val="548DD4"/>
          <w:sz w:val="16"/>
          <w:rPrChange w:id="1500" w:author="L’auteur" w:date="2024-02-17T16:59:00Z">
            <w:rPr>
              <w:rFonts w:eastAsia="Century Gothic"/>
            </w:rPr>
          </w:rPrChange>
        </w:rPr>
        <w:t>Date, raison, description, etc.</w:t>
      </w:r>
      <w:ins w:id="1501" w:author="L’auteur" w:date="2024-02-17T16:59:00Z">
        <w:r>
          <w:rPr>
            <w:rFonts w:ascii="Century Gothic" w:eastAsia="Century Gothic" w:hAnsi="Century Gothic" w:cs="Century Gothic"/>
            <w:color w:val="548DD4"/>
            <w:sz w:val="16"/>
          </w:rPr>
          <w:t xml:space="preserve"> </w:t>
        </w:r>
      </w:ins>
    </w:p>
    <w:p w14:paraId="1A1FBBBD" w14:textId="77777777" w:rsidR="007F30AE" w:rsidRPr="007F30AE" w:rsidRDefault="007F30AE" w:rsidP="01D58914">
      <w:pPr>
        <w:pStyle w:val="Titre1"/>
        <w:ind w:left="0" w:firstLine="0"/>
        <w:rPr>
          <w:del w:id="1502" w:author="L’auteur" w:date="2024-02-17T16:59:00Z"/>
        </w:rPr>
      </w:pPr>
      <w:bookmarkStart w:id="1503" w:name="_Toc532179966"/>
      <w:bookmarkStart w:id="1504" w:name="_Toc165969650"/>
      <w:bookmarkStart w:id="1505" w:name="_Toc1798651919"/>
      <w:del w:id="1506" w:author="L’auteur" w:date="2024-02-17T16:59:00Z">
        <w:r>
          <w:delText>Tests</w:delText>
        </w:r>
        <w:bookmarkEnd w:id="1503"/>
        <w:bookmarkEnd w:id="1504"/>
        <w:bookmarkEnd w:id="1505"/>
      </w:del>
    </w:p>
    <w:p w14:paraId="3D7349E6" w14:textId="77777777" w:rsidR="00BC7531" w:rsidRDefault="00000000">
      <w:pPr>
        <w:pStyle w:val="Titre1"/>
        <w:tabs>
          <w:tab w:val="center" w:pos="948"/>
        </w:tabs>
        <w:spacing w:after="90"/>
        <w:ind w:left="-15" w:firstLine="0"/>
        <w:rPr>
          <w:ins w:id="1507" w:author="L’auteur" w:date="2024-02-17T16:59:00Z"/>
        </w:rPr>
      </w:pPr>
      <w:ins w:id="1508" w:author="L’auteur" w:date="2024-02-17T16:59:00Z">
        <w:r>
          <w:t>5</w:t>
        </w:r>
        <w:r>
          <w:rPr>
            <w:rFonts w:ascii="Arial" w:eastAsia="Arial" w:hAnsi="Arial" w:cs="Arial"/>
          </w:rPr>
          <w:t xml:space="preserve"> </w:t>
        </w:r>
        <w:r>
          <w:rPr>
            <w:rFonts w:ascii="Arial" w:eastAsia="Arial" w:hAnsi="Arial" w:cs="Arial"/>
          </w:rPr>
          <w:tab/>
        </w:r>
        <w:r>
          <w:t xml:space="preserve">TESTS </w:t>
        </w:r>
      </w:ins>
    </w:p>
    <w:p w14:paraId="0AE6C949" w14:textId="77777777" w:rsidR="00BC7531" w:rsidRDefault="00000000">
      <w:pPr>
        <w:spacing w:after="0"/>
        <w:ind w:left="561" w:hanging="10"/>
        <w:pPrChange w:id="1509" w:author="L’auteur" w:date="2024-02-17T16:59:00Z">
          <w:pPr>
            <w:pStyle w:val="Titre2"/>
            <w:numPr>
              <w:ilvl w:val="0"/>
            </w:numPr>
            <w:tabs>
              <w:tab w:val="clear" w:pos="1134"/>
            </w:tabs>
            <w:ind w:left="0" w:firstLine="0"/>
          </w:pPr>
        </w:pPrChange>
      </w:pPr>
      <w:ins w:id="1510" w:author="L’auteur" w:date="2024-02-17T16:59:00Z">
        <w:r>
          <w:rPr>
            <w:rFonts w:ascii="Century Gothic" w:eastAsia="Century Gothic" w:hAnsi="Century Gothic" w:cs="Century Gothic"/>
            <w:b/>
            <w:sz w:val="28"/>
          </w:rPr>
          <w:t>5.1</w:t>
        </w:r>
        <w:r>
          <w:rPr>
            <w:rFonts w:ascii="Arial" w:eastAsia="Arial" w:hAnsi="Arial" w:cs="Arial"/>
            <w:b/>
            <w:sz w:val="28"/>
          </w:rPr>
          <w:t xml:space="preserve"> </w:t>
        </w:r>
      </w:ins>
      <w:bookmarkStart w:id="1511" w:name="_Toc499732700"/>
      <w:bookmarkStart w:id="1512" w:name="_Toc532179968"/>
      <w:bookmarkStart w:id="1513" w:name="_Toc165969652"/>
      <w:bookmarkStart w:id="1514" w:name="_Ref308525868"/>
      <w:r>
        <w:rPr>
          <w:rFonts w:ascii="Century Gothic" w:hAnsi="Century Gothic"/>
          <w:b/>
          <w:sz w:val="28"/>
          <w:rPrChange w:id="1515" w:author="L’auteur" w:date="2024-02-17T16:59:00Z">
            <w:rPr>
              <w:rFonts w:eastAsia="Century Gothic"/>
            </w:rPr>
          </w:rPrChange>
        </w:rPr>
        <w:t>Stratégie de test</w:t>
      </w:r>
      <w:bookmarkEnd w:id="1511"/>
      <w:ins w:id="1516" w:author="L’auteur" w:date="2024-02-17T16:59:00Z">
        <w:r>
          <w:rPr>
            <w:rFonts w:ascii="Century Gothic" w:eastAsia="Century Gothic" w:hAnsi="Century Gothic" w:cs="Century Gothic"/>
            <w:b/>
            <w:sz w:val="28"/>
          </w:rPr>
          <w:t xml:space="preserve"> </w:t>
        </w:r>
      </w:ins>
    </w:p>
    <w:p w14:paraId="52C4A8FF" w14:textId="77777777" w:rsidR="00BC7531" w:rsidRDefault="00000000">
      <w:pPr>
        <w:spacing w:after="272" w:line="249" w:lineRule="auto"/>
        <w:ind w:left="1416" w:right="13" w:hanging="10"/>
        <w:jc w:val="both"/>
        <w:pPrChange w:id="1517" w:author="L’auteur" w:date="2024-02-17T16:59:00Z">
          <w:pPr>
            <w:pStyle w:val="Informations"/>
          </w:pPr>
        </w:pPrChange>
      </w:pPr>
      <w:r>
        <w:rPr>
          <w:rFonts w:ascii="Century Gothic" w:hAnsi="Century Gothic"/>
          <w:color w:val="548DD4"/>
          <w:sz w:val="16"/>
          <w:rPrChange w:id="1518" w:author="L’auteur" w:date="2024-02-17T16:59:00Z">
            <w:rPr>
              <w:rFonts w:eastAsia="Century Gothic"/>
            </w:rPr>
          </w:rPrChange>
        </w:rPr>
        <w:t>Qui, quand, avec quelles données, dans quel ordre, etc.</w:t>
      </w:r>
      <w:ins w:id="1519" w:author="L’auteur" w:date="2024-02-17T16:59:00Z">
        <w:r>
          <w:rPr>
            <w:rFonts w:ascii="Century Gothic" w:eastAsia="Century Gothic" w:hAnsi="Century Gothic" w:cs="Century Gothic"/>
            <w:color w:val="548DD4"/>
            <w:sz w:val="16"/>
          </w:rPr>
          <w:t xml:space="preserve"> </w:t>
        </w:r>
      </w:ins>
    </w:p>
    <w:p w14:paraId="5D94104F" w14:textId="77777777" w:rsidR="00BC7531" w:rsidRDefault="00000000">
      <w:pPr>
        <w:pStyle w:val="Titre2"/>
        <w:ind w:left="561"/>
        <w:pPrChange w:id="1520" w:author="L’auteur" w:date="2024-02-17T16:59:00Z">
          <w:pPr>
            <w:pStyle w:val="Titre2"/>
            <w:numPr>
              <w:ilvl w:val="0"/>
            </w:numPr>
            <w:tabs>
              <w:tab w:val="clear" w:pos="1134"/>
            </w:tabs>
            <w:ind w:left="0" w:firstLine="0"/>
          </w:pPr>
        </w:pPrChange>
      </w:pPr>
      <w:ins w:id="1521" w:author="L’auteur" w:date="2024-02-17T16:59:00Z">
        <w:r>
          <w:t>5.2</w:t>
        </w:r>
        <w:r>
          <w:rPr>
            <w:rFonts w:ascii="Arial" w:eastAsia="Arial" w:hAnsi="Arial" w:cs="Arial"/>
          </w:rPr>
          <w:t xml:space="preserve"> </w:t>
        </w:r>
      </w:ins>
      <w:bookmarkStart w:id="1522" w:name="_Toc769178440"/>
      <w:r>
        <w:t>Dossier des tests</w:t>
      </w:r>
      <w:bookmarkEnd w:id="1512"/>
      <w:bookmarkEnd w:id="1513"/>
      <w:bookmarkEnd w:id="1514"/>
      <w:bookmarkEnd w:id="1522"/>
      <w:ins w:id="1523" w:author="L’auteur" w:date="2024-02-17T16:59:00Z">
        <w:r>
          <w:t xml:space="preserve"> </w:t>
        </w:r>
      </w:ins>
    </w:p>
    <w:p w14:paraId="14428017" w14:textId="77777777" w:rsidR="00BC7531" w:rsidRDefault="00000000">
      <w:pPr>
        <w:spacing w:after="281" w:line="249" w:lineRule="auto"/>
        <w:ind w:left="1416" w:right="13" w:hanging="10"/>
        <w:jc w:val="both"/>
        <w:pPrChange w:id="1524" w:author="L’auteur" w:date="2024-02-17T16:59:00Z">
          <w:pPr>
            <w:pStyle w:val="Informations"/>
          </w:pPr>
        </w:pPrChange>
      </w:pPr>
      <w:r>
        <w:rPr>
          <w:rFonts w:ascii="Century Gothic" w:hAnsi="Century Gothic"/>
          <w:color w:val="548DD4"/>
          <w:sz w:val="16"/>
          <w:rPrChange w:id="1525" w:author="L’auteur" w:date="2024-02-17T16:59:00Z">
            <w:rPr>
              <w:rFonts w:eastAsia="Century Gothic"/>
            </w:rPr>
          </w:rPrChange>
        </w:rPr>
        <w:t>On dresse le bilan des tests effectués (qui, quand, avec quelles données…) sous forme de procédure. Lorsque cela est possible, fournir un tableau des tests effectués avec les résultats obtenus et les actions à entreprendre en conséquence (et une estimation de leur durée).</w:t>
      </w:r>
      <w:ins w:id="1526" w:author="L’auteur" w:date="2024-02-17T16:59:00Z">
        <w:r>
          <w:rPr>
            <w:rFonts w:ascii="Century Gothic" w:eastAsia="Century Gothic" w:hAnsi="Century Gothic" w:cs="Century Gothic"/>
            <w:color w:val="548DD4"/>
            <w:sz w:val="16"/>
          </w:rPr>
          <w:t xml:space="preserve"> Expliquer les raisons si des tests prévus n'ont pas pu être effectués . </w:t>
        </w:r>
      </w:ins>
    </w:p>
    <w:p w14:paraId="3EED2F9B" w14:textId="77777777" w:rsidR="007F30AE" w:rsidRDefault="002B1E09" w:rsidP="002B1E09">
      <w:pPr>
        <w:pStyle w:val="Informations"/>
        <w:rPr>
          <w:del w:id="1527" w:author="L’auteur" w:date="2024-02-17T16:59:00Z"/>
        </w:rPr>
      </w:pPr>
      <w:del w:id="1528" w:author="L’auteur" w:date="2024-02-17T16:59:00Z">
        <w:r>
          <w:delText>Expliquer les raisons s</w:delText>
        </w:r>
        <w:r w:rsidR="007F30AE" w:rsidRPr="00920F4E">
          <w:delText>i des tests prévus</w:delText>
        </w:r>
        <w:r>
          <w:delText xml:space="preserve"> </w:delText>
        </w:r>
        <w:r w:rsidR="007F30AE" w:rsidRPr="00920F4E">
          <w:delText xml:space="preserve">n'ont pas pu être </w:delText>
        </w:r>
        <w:r w:rsidR="00920F4E" w:rsidRPr="00920F4E">
          <w:delText>effectués </w:delText>
        </w:r>
        <w:r>
          <w:delText>.</w:delText>
        </w:r>
      </w:del>
    </w:p>
    <w:p w14:paraId="5638C094" w14:textId="77777777" w:rsidR="00BC7531" w:rsidRDefault="00000000">
      <w:pPr>
        <w:pStyle w:val="Titre2"/>
        <w:ind w:left="561"/>
        <w:pPrChange w:id="1529" w:author="L’auteur" w:date="2024-02-17T16:59:00Z">
          <w:pPr>
            <w:pStyle w:val="Titre2"/>
            <w:numPr>
              <w:ilvl w:val="0"/>
            </w:numPr>
            <w:tabs>
              <w:tab w:val="clear" w:pos="1134"/>
            </w:tabs>
            <w:ind w:left="0" w:firstLine="0"/>
          </w:pPr>
        </w:pPrChange>
      </w:pPr>
      <w:ins w:id="1530" w:author="L’auteur" w:date="2024-02-17T16:59:00Z">
        <w:r>
          <w:t>5.3</w:t>
        </w:r>
        <w:r>
          <w:rPr>
            <w:rFonts w:ascii="Arial" w:eastAsia="Arial" w:hAnsi="Arial" w:cs="Arial"/>
          </w:rPr>
          <w:t xml:space="preserve"> </w:t>
        </w:r>
      </w:ins>
      <w:bookmarkStart w:id="1531" w:name="_Toc882587150"/>
      <w:r>
        <w:t>Problèmes restants</w:t>
      </w:r>
      <w:bookmarkEnd w:id="1531"/>
      <w:ins w:id="1532" w:author="L’auteur" w:date="2024-02-17T16:59:00Z">
        <w:r>
          <w:t xml:space="preserve"> </w:t>
        </w:r>
      </w:ins>
    </w:p>
    <w:p w14:paraId="5A40DFE1" w14:textId="77777777" w:rsidR="00BC7531" w:rsidRDefault="00000000">
      <w:pPr>
        <w:spacing w:after="11" w:line="249" w:lineRule="auto"/>
        <w:ind w:left="1416" w:right="13" w:hanging="10"/>
        <w:jc w:val="both"/>
        <w:pPrChange w:id="1533" w:author="L’auteur" w:date="2024-02-17T16:59:00Z">
          <w:pPr>
            <w:pStyle w:val="Informations"/>
          </w:pPr>
        </w:pPrChange>
      </w:pPr>
      <w:r>
        <w:rPr>
          <w:rFonts w:ascii="Century Gothic" w:hAnsi="Century Gothic"/>
          <w:color w:val="548DD4"/>
          <w:sz w:val="16"/>
          <w:rPrChange w:id="1534" w:author="L’auteur" w:date="2024-02-17T16:59:00Z">
            <w:rPr>
              <w:rFonts w:eastAsia="Century Gothic"/>
            </w:rPr>
          </w:rPrChange>
        </w:rPr>
        <w:t>Liste des bugs répertoriés avec</w:t>
      </w:r>
      <w:ins w:id="1535" w:author="L’auteur" w:date="2024-02-17T16:59:00Z">
        <w:r>
          <w:rPr>
            <w:rFonts w:ascii="Century Gothic" w:eastAsia="Century Gothic" w:hAnsi="Century Gothic" w:cs="Century Gothic"/>
            <w:color w:val="548DD4"/>
            <w:sz w:val="16"/>
          </w:rPr>
          <w:t xml:space="preserve"> </w:t>
        </w:r>
      </w:ins>
    </w:p>
    <w:p w14:paraId="05D9AD15" w14:textId="77777777" w:rsidR="00BC7531" w:rsidRDefault="00000000">
      <w:pPr>
        <w:numPr>
          <w:ilvl w:val="0"/>
          <w:numId w:val="6"/>
        </w:numPr>
        <w:spacing w:after="11" w:line="249" w:lineRule="auto"/>
        <w:ind w:right="13" w:hanging="360"/>
        <w:jc w:val="both"/>
        <w:pPrChange w:id="1536" w:author="L’auteur" w:date="2024-02-17T16:59:00Z">
          <w:pPr>
            <w:pStyle w:val="Informations"/>
            <w:numPr>
              <w:numId w:val="11"/>
            </w:numPr>
            <w:ind w:left="2138" w:hanging="360"/>
          </w:pPr>
        </w:pPrChange>
      </w:pPr>
      <w:r>
        <w:rPr>
          <w:rFonts w:ascii="Century Gothic" w:hAnsi="Century Gothic"/>
          <w:color w:val="548DD4"/>
          <w:sz w:val="16"/>
          <w:rPrChange w:id="1537" w:author="L’auteur" w:date="2024-02-17T16:59:00Z">
            <w:rPr>
              <w:rFonts w:eastAsia="Century Gothic"/>
            </w:rPr>
          </w:rPrChange>
        </w:rPr>
        <w:t>Date de découverte</w:t>
      </w:r>
      <w:ins w:id="1538" w:author="L’auteur" w:date="2024-02-17T16:59:00Z">
        <w:r>
          <w:rPr>
            <w:rFonts w:ascii="Century Gothic" w:eastAsia="Century Gothic" w:hAnsi="Century Gothic" w:cs="Century Gothic"/>
            <w:color w:val="548DD4"/>
            <w:sz w:val="16"/>
          </w:rPr>
          <w:t xml:space="preserve"> </w:t>
        </w:r>
      </w:ins>
    </w:p>
    <w:p w14:paraId="0AD1B927" w14:textId="77777777" w:rsidR="00BC7531" w:rsidRDefault="00000000">
      <w:pPr>
        <w:numPr>
          <w:ilvl w:val="0"/>
          <w:numId w:val="6"/>
        </w:numPr>
        <w:spacing w:after="11" w:line="249" w:lineRule="auto"/>
        <w:ind w:right="13" w:hanging="360"/>
        <w:jc w:val="both"/>
        <w:pPrChange w:id="1539" w:author="L’auteur" w:date="2024-02-17T16:59:00Z">
          <w:pPr>
            <w:pStyle w:val="Informations"/>
            <w:numPr>
              <w:numId w:val="11"/>
            </w:numPr>
            <w:ind w:left="2138" w:hanging="360"/>
          </w:pPr>
        </w:pPrChange>
      </w:pPr>
      <w:r>
        <w:rPr>
          <w:rFonts w:ascii="Century Gothic" w:hAnsi="Century Gothic"/>
          <w:color w:val="548DD4"/>
          <w:sz w:val="16"/>
          <w:rPrChange w:id="1540" w:author="L’auteur" w:date="2024-02-17T16:59:00Z">
            <w:rPr>
              <w:rFonts w:eastAsia="Century Gothic"/>
            </w:rPr>
          </w:rPrChange>
        </w:rPr>
        <w:t>Impact</w:t>
      </w:r>
      <w:ins w:id="1541" w:author="L’auteur" w:date="2024-02-17T16:59:00Z">
        <w:r>
          <w:rPr>
            <w:rFonts w:ascii="Century Gothic" w:eastAsia="Century Gothic" w:hAnsi="Century Gothic" w:cs="Century Gothic"/>
            <w:color w:val="548DD4"/>
            <w:sz w:val="16"/>
          </w:rPr>
          <w:t xml:space="preserve"> </w:t>
        </w:r>
      </w:ins>
    </w:p>
    <w:p w14:paraId="2AB8BB53" w14:textId="77777777" w:rsidR="00BC7531" w:rsidRDefault="00000000">
      <w:pPr>
        <w:numPr>
          <w:ilvl w:val="0"/>
          <w:numId w:val="6"/>
        </w:numPr>
        <w:spacing w:after="11" w:line="249" w:lineRule="auto"/>
        <w:ind w:right="13" w:hanging="360"/>
        <w:jc w:val="both"/>
        <w:pPrChange w:id="1542" w:author="L’auteur" w:date="2024-02-17T16:59:00Z">
          <w:pPr>
            <w:pStyle w:val="Informations"/>
            <w:numPr>
              <w:numId w:val="11"/>
            </w:numPr>
            <w:ind w:left="2138" w:hanging="360"/>
          </w:pPr>
        </w:pPrChange>
      </w:pPr>
      <w:r>
        <w:rPr>
          <w:rFonts w:ascii="Century Gothic" w:hAnsi="Century Gothic"/>
          <w:color w:val="548DD4"/>
          <w:sz w:val="16"/>
          <w:rPrChange w:id="1543" w:author="L’auteur" w:date="2024-02-17T16:59:00Z">
            <w:rPr>
              <w:rFonts w:eastAsia="Century Gothic"/>
            </w:rPr>
          </w:rPrChange>
        </w:rPr>
        <w:t>Comment le contourner</w:t>
      </w:r>
      <w:ins w:id="1544" w:author="L’auteur" w:date="2024-02-17T16:59:00Z">
        <w:r>
          <w:rPr>
            <w:rFonts w:ascii="Century Gothic" w:eastAsia="Century Gothic" w:hAnsi="Century Gothic" w:cs="Century Gothic"/>
            <w:color w:val="548DD4"/>
            <w:sz w:val="16"/>
          </w:rPr>
          <w:t xml:space="preserve"> </w:t>
        </w:r>
      </w:ins>
    </w:p>
    <w:p w14:paraId="0BF734CD" w14:textId="77777777" w:rsidR="00BC7531" w:rsidRDefault="00000000">
      <w:pPr>
        <w:numPr>
          <w:ilvl w:val="0"/>
          <w:numId w:val="6"/>
        </w:numPr>
        <w:spacing w:after="364" w:line="249" w:lineRule="auto"/>
        <w:ind w:right="13" w:hanging="360"/>
        <w:jc w:val="both"/>
        <w:pPrChange w:id="1545" w:author="L’auteur" w:date="2024-02-17T16:59:00Z">
          <w:pPr>
            <w:pStyle w:val="Informations"/>
            <w:numPr>
              <w:numId w:val="11"/>
            </w:numPr>
            <w:ind w:left="2138" w:hanging="360"/>
          </w:pPr>
        </w:pPrChange>
      </w:pPr>
      <w:r>
        <w:rPr>
          <w:rFonts w:ascii="Century Gothic" w:hAnsi="Century Gothic"/>
          <w:color w:val="548DD4"/>
          <w:sz w:val="16"/>
          <w:rPrChange w:id="1546" w:author="L’auteur" w:date="2024-02-17T16:59:00Z">
            <w:rPr>
              <w:rFonts w:eastAsia="Century Gothic"/>
            </w:rPr>
          </w:rPrChange>
        </w:rPr>
        <w:t>Piste de résolution</w:t>
      </w:r>
      <w:ins w:id="1547" w:author="L’auteur" w:date="2024-02-17T16:59:00Z">
        <w:r>
          <w:rPr>
            <w:rFonts w:ascii="Century Gothic" w:eastAsia="Century Gothic" w:hAnsi="Century Gothic" w:cs="Century Gothic"/>
            <w:color w:val="548DD4"/>
            <w:sz w:val="16"/>
          </w:rPr>
          <w:t xml:space="preserve"> </w:t>
        </w:r>
      </w:ins>
    </w:p>
    <w:p w14:paraId="3909AD8C" w14:textId="77777777" w:rsidR="007F30AE" w:rsidRPr="007F30AE" w:rsidRDefault="007F30AE" w:rsidP="01D58914">
      <w:pPr>
        <w:pStyle w:val="Titre1"/>
        <w:ind w:left="0" w:firstLine="0"/>
        <w:rPr>
          <w:del w:id="1548" w:author="L’auteur" w:date="2024-02-17T16:59:00Z"/>
        </w:rPr>
      </w:pPr>
      <w:bookmarkStart w:id="1549" w:name="_Toc165969653"/>
      <w:bookmarkStart w:id="1550" w:name="_Toc1659844498"/>
      <w:del w:id="1551" w:author="L’auteur" w:date="2024-02-17T16:59:00Z">
        <w:r>
          <w:delText>Conclusion</w:delText>
        </w:r>
        <w:bookmarkEnd w:id="1549"/>
        <w:bookmarkEnd w:id="1550"/>
      </w:del>
    </w:p>
    <w:p w14:paraId="25B14131" w14:textId="77777777" w:rsidR="00BC7531" w:rsidRDefault="00000000">
      <w:pPr>
        <w:pStyle w:val="Titre1"/>
        <w:tabs>
          <w:tab w:val="center" w:pos="1621"/>
        </w:tabs>
        <w:spacing w:after="96"/>
        <w:ind w:left="-15" w:firstLine="0"/>
        <w:rPr>
          <w:ins w:id="1552" w:author="L’auteur" w:date="2024-02-17T16:59:00Z"/>
        </w:rPr>
      </w:pPr>
      <w:ins w:id="1553" w:author="L’auteur" w:date="2024-02-17T16:59:00Z">
        <w:r>
          <w:t>6</w:t>
        </w:r>
        <w:r>
          <w:rPr>
            <w:rFonts w:ascii="Arial" w:eastAsia="Arial" w:hAnsi="Arial" w:cs="Arial"/>
          </w:rPr>
          <w:t xml:space="preserve"> </w:t>
        </w:r>
        <w:r>
          <w:rPr>
            <w:rFonts w:ascii="Arial" w:eastAsia="Arial" w:hAnsi="Arial" w:cs="Arial"/>
          </w:rPr>
          <w:tab/>
        </w:r>
        <w:r>
          <w:t xml:space="preserve">CONCLUSION </w:t>
        </w:r>
      </w:ins>
    </w:p>
    <w:p w14:paraId="1C1EA86E" w14:textId="77777777" w:rsidR="00BC7531" w:rsidRDefault="00000000">
      <w:pPr>
        <w:pStyle w:val="Titre2"/>
        <w:ind w:left="561"/>
        <w:pPrChange w:id="1554" w:author="L’auteur" w:date="2024-02-17T16:59:00Z">
          <w:pPr>
            <w:pStyle w:val="Titre2"/>
            <w:numPr>
              <w:ilvl w:val="0"/>
            </w:numPr>
            <w:tabs>
              <w:tab w:val="clear" w:pos="1134"/>
            </w:tabs>
            <w:ind w:left="0" w:firstLine="0"/>
          </w:pPr>
        </w:pPrChange>
      </w:pPr>
      <w:ins w:id="1555" w:author="L’auteur" w:date="2024-02-17T16:59:00Z">
        <w:r>
          <w:t>6.1</w:t>
        </w:r>
        <w:r>
          <w:rPr>
            <w:rFonts w:ascii="Arial" w:eastAsia="Arial" w:hAnsi="Arial" w:cs="Arial"/>
          </w:rPr>
          <w:t xml:space="preserve"> </w:t>
        </w:r>
      </w:ins>
      <w:bookmarkStart w:id="1556" w:name="_Toc165969654"/>
      <w:bookmarkStart w:id="1557" w:name="_Toc819984595"/>
      <w:r>
        <w:t xml:space="preserve">Bilan des </w:t>
      </w:r>
      <w:bookmarkEnd w:id="1556"/>
      <w:r>
        <w:t>fonctionnalités demandées</w:t>
      </w:r>
      <w:bookmarkEnd w:id="1557"/>
      <w:ins w:id="1558" w:author="L’auteur" w:date="2024-02-17T16:59:00Z">
        <w:r>
          <w:t xml:space="preserve"> </w:t>
        </w:r>
      </w:ins>
    </w:p>
    <w:p w14:paraId="5F303D34" w14:textId="77777777" w:rsidR="00BC7531" w:rsidRDefault="00000000">
      <w:pPr>
        <w:spacing w:after="4"/>
        <w:ind w:left="1416" w:hanging="10"/>
        <w:pPrChange w:id="1559" w:author="L’auteur" w:date="2024-02-17T16:59:00Z">
          <w:pPr>
            <w:pStyle w:val="Informations"/>
          </w:pPr>
        </w:pPrChange>
      </w:pPr>
      <w:r>
        <w:rPr>
          <w:rFonts w:ascii="Century Gothic" w:hAnsi="Century Gothic"/>
          <w:color w:val="548DD4"/>
          <w:sz w:val="16"/>
          <w:rPrChange w:id="1560" w:author="L’auteur" w:date="2024-02-17T16:59:00Z">
            <w:rPr>
              <w:rFonts w:eastAsia="Century Gothic"/>
            </w:rPr>
          </w:rPrChange>
        </w:rPr>
        <w:t>Il s’agit de reprendre point par point les fonctionnalités décrites dans les spécifications de départ et de définir si elles sont atteintes ou pas, et pourquoi.</w:t>
      </w:r>
      <w:ins w:id="1561" w:author="L’auteur" w:date="2024-02-17T16:59:00Z">
        <w:r>
          <w:rPr>
            <w:rFonts w:ascii="Century Gothic" w:eastAsia="Century Gothic" w:hAnsi="Century Gothic" w:cs="Century Gothic"/>
            <w:color w:val="548DD4"/>
            <w:sz w:val="16"/>
          </w:rPr>
          <w:t xml:space="preserve"> </w:t>
        </w:r>
      </w:ins>
    </w:p>
    <w:p w14:paraId="58A8EB66" w14:textId="20E0984D" w:rsidR="00BC7531" w:rsidRDefault="00000000">
      <w:pPr>
        <w:spacing w:after="277" w:line="249" w:lineRule="auto"/>
        <w:ind w:left="1416" w:right="13" w:hanging="10"/>
        <w:jc w:val="both"/>
        <w:pPrChange w:id="1562" w:author="L’auteur" w:date="2024-02-17T16:59:00Z">
          <w:pPr>
            <w:pStyle w:val="Informations"/>
          </w:pPr>
        </w:pPrChange>
      </w:pPr>
      <w:r>
        <w:rPr>
          <w:rFonts w:ascii="Century Gothic" w:hAnsi="Century Gothic"/>
          <w:color w:val="548DD4"/>
          <w:sz w:val="16"/>
          <w:rPrChange w:id="1563" w:author="L’auteur" w:date="2024-02-17T16:59:00Z">
            <w:rPr>
              <w:rFonts w:eastAsia="Century Gothic"/>
            </w:rPr>
          </w:rPrChange>
        </w:rPr>
        <w:t>Si ce n’est pas le cas, estimer en «</w:t>
      </w:r>
      <w:del w:id="1564" w:author="L’auteur" w:date="2024-02-17T16:59:00Z">
        <w:r w:rsidR="005328B0" w:rsidRPr="00920F4E">
          <w:delText> % </w:delText>
        </w:r>
      </w:del>
      <w:ins w:id="1565" w:author="L’auteur" w:date="2024-02-17T16:59:00Z">
        <w:r>
          <w:rPr>
            <w:rFonts w:ascii="Century Gothic" w:eastAsia="Century Gothic" w:hAnsi="Century Gothic" w:cs="Century Gothic"/>
            <w:color w:val="548DD4"/>
            <w:sz w:val="16"/>
          </w:rPr>
          <w:t xml:space="preserve"> % </w:t>
        </w:r>
      </w:ins>
      <w:r>
        <w:rPr>
          <w:rFonts w:ascii="Century Gothic" w:hAnsi="Century Gothic"/>
          <w:color w:val="548DD4"/>
          <w:sz w:val="16"/>
          <w:rPrChange w:id="1566" w:author="L’auteur" w:date="2024-02-17T16:59:00Z">
            <w:rPr>
              <w:rFonts w:eastAsia="Century Gothic"/>
            </w:rPr>
          </w:rPrChange>
        </w:rPr>
        <w:t>» ou en «</w:t>
      </w:r>
      <w:del w:id="1567" w:author="L’auteur" w:date="2024-02-17T16:59:00Z">
        <w:r w:rsidR="005328B0" w:rsidRPr="00920F4E">
          <w:delText> </w:delText>
        </w:r>
      </w:del>
      <w:ins w:id="1568" w:author="L’auteur" w:date="2024-02-17T16:59:00Z">
        <w:r>
          <w:rPr>
            <w:rFonts w:ascii="Century Gothic" w:eastAsia="Century Gothic" w:hAnsi="Century Gothic" w:cs="Century Gothic"/>
            <w:color w:val="548DD4"/>
            <w:sz w:val="16"/>
          </w:rPr>
          <w:t xml:space="preserve"> </w:t>
        </w:r>
      </w:ins>
      <w:r>
        <w:rPr>
          <w:rFonts w:ascii="Century Gothic" w:hAnsi="Century Gothic"/>
          <w:color w:val="548DD4"/>
          <w:sz w:val="16"/>
          <w:rPrChange w:id="1569" w:author="L’auteur" w:date="2024-02-17T16:59:00Z">
            <w:rPr>
              <w:rFonts w:eastAsia="Century Gothic"/>
            </w:rPr>
          </w:rPrChange>
        </w:rPr>
        <w:t>temps supplémentaire</w:t>
      </w:r>
      <w:del w:id="1570" w:author="L’auteur" w:date="2024-02-17T16:59:00Z">
        <w:r w:rsidR="005328B0" w:rsidRPr="00920F4E">
          <w:delText> </w:delText>
        </w:r>
      </w:del>
      <w:ins w:id="1571" w:author="L’auteur" w:date="2024-02-17T16:59:00Z">
        <w:r>
          <w:rPr>
            <w:rFonts w:ascii="Century Gothic" w:eastAsia="Century Gothic" w:hAnsi="Century Gothic" w:cs="Century Gothic"/>
            <w:color w:val="548DD4"/>
            <w:sz w:val="16"/>
          </w:rPr>
          <w:t xml:space="preserve"> </w:t>
        </w:r>
      </w:ins>
      <w:r>
        <w:rPr>
          <w:rFonts w:ascii="Century Gothic" w:hAnsi="Century Gothic"/>
          <w:color w:val="548DD4"/>
          <w:sz w:val="16"/>
          <w:rPrChange w:id="1572" w:author="L’auteur" w:date="2024-02-17T16:59:00Z">
            <w:rPr>
              <w:rFonts w:eastAsia="Century Gothic"/>
            </w:rPr>
          </w:rPrChange>
        </w:rPr>
        <w:t>» le travail qu’il reste à accomplir pour terminer le tout.</w:t>
      </w:r>
      <w:ins w:id="1573" w:author="L’auteur" w:date="2024-02-17T16:59:00Z">
        <w:r>
          <w:rPr>
            <w:rFonts w:ascii="Century Gothic" w:eastAsia="Century Gothic" w:hAnsi="Century Gothic" w:cs="Century Gothic"/>
            <w:color w:val="548DD4"/>
            <w:sz w:val="16"/>
          </w:rPr>
          <w:t xml:space="preserve"> </w:t>
        </w:r>
      </w:ins>
    </w:p>
    <w:p w14:paraId="635B9D64" w14:textId="77777777" w:rsidR="00BC7531" w:rsidRDefault="00000000">
      <w:pPr>
        <w:pStyle w:val="Titre2"/>
        <w:ind w:left="561"/>
        <w:pPrChange w:id="1574" w:author="L’auteur" w:date="2024-02-17T16:59:00Z">
          <w:pPr>
            <w:pStyle w:val="Titre2"/>
            <w:numPr>
              <w:ilvl w:val="0"/>
            </w:numPr>
            <w:tabs>
              <w:tab w:val="clear" w:pos="1134"/>
            </w:tabs>
            <w:ind w:left="0" w:firstLine="0"/>
          </w:pPr>
        </w:pPrChange>
      </w:pPr>
      <w:ins w:id="1575" w:author="L’auteur" w:date="2024-02-17T16:59:00Z">
        <w:r>
          <w:t>6.2</w:t>
        </w:r>
        <w:r>
          <w:rPr>
            <w:rFonts w:ascii="Arial" w:eastAsia="Arial" w:hAnsi="Arial" w:cs="Arial"/>
          </w:rPr>
          <w:t xml:space="preserve"> </w:t>
        </w:r>
      </w:ins>
      <w:bookmarkStart w:id="1576" w:name="_Toc165969655"/>
      <w:bookmarkStart w:id="1577" w:name="_Toc1542387393"/>
      <w:r>
        <w:t>Bilan de la planification</w:t>
      </w:r>
      <w:bookmarkEnd w:id="1576"/>
      <w:bookmarkEnd w:id="1577"/>
      <w:ins w:id="1578" w:author="L’auteur" w:date="2024-02-17T16:59:00Z">
        <w:r>
          <w:t xml:space="preserve"> </w:t>
        </w:r>
      </w:ins>
    </w:p>
    <w:p w14:paraId="4CB1F066" w14:textId="77777777" w:rsidR="00BC7531" w:rsidRDefault="00000000">
      <w:pPr>
        <w:spacing w:after="281" w:line="249" w:lineRule="auto"/>
        <w:ind w:left="1416" w:right="13" w:hanging="10"/>
        <w:jc w:val="both"/>
        <w:pPrChange w:id="1579" w:author="L’auteur" w:date="2024-02-17T16:59:00Z">
          <w:pPr>
            <w:pStyle w:val="Informations"/>
          </w:pPr>
        </w:pPrChange>
      </w:pPr>
      <w:r>
        <w:rPr>
          <w:rFonts w:ascii="Century Gothic" w:hAnsi="Century Gothic"/>
          <w:color w:val="548DD4"/>
          <w:sz w:val="16"/>
          <w:rPrChange w:id="1580" w:author="L’auteur" w:date="2024-02-17T16:59:00Z">
            <w:rPr>
              <w:rFonts w:eastAsia="Century Gothic"/>
            </w:rPr>
          </w:rPrChange>
        </w:rPr>
        <w:t>Distinguer et expliquer les tâches qui ont généré des retards ou de l'avance dans la gestion du projet. Indiquer les différences entre les planifications initiales et détaillées avec le journal de travail.</w:t>
      </w:r>
      <w:ins w:id="1581" w:author="L’auteur" w:date="2024-02-17T16:59:00Z">
        <w:r>
          <w:rPr>
            <w:rFonts w:ascii="Century Gothic" w:eastAsia="Century Gothic" w:hAnsi="Century Gothic" w:cs="Century Gothic"/>
            <w:color w:val="548DD4"/>
            <w:sz w:val="16"/>
          </w:rPr>
          <w:t xml:space="preserve"> </w:t>
        </w:r>
      </w:ins>
    </w:p>
    <w:p w14:paraId="6160688C" w14:textId="77777777" w:rsidR="00BC7531" w:rsidRDefault="00000000">
      <w:pPr>
        <w:pStyle w:val="Titre2"/>
        <w:ind w:left="561"/>
        <w:pPrChange w:id="1582" w:author="L’auteur" w:date="2024-02-17T16:59:00Z">
          <w:pPr>
            <w:pStyle w:val="Titre2"/>
            <w:numPr>
              <w:ilvl w:val="0"/>
            </w:numPr>
            <w:tabs>
              <w:tab w:val="clear" w:pos="1134"/>
            </w:tabs>
            <w:ind w:left="0" w:firstLine="0"/>
          </w:pPr>
        </w:pPrChange>
      </w:pPr>
      <w:ins w:id="1583" w:author="L’auteur" w:date="2024-02-17T16:59:00Z">
        <w:r>
          <w:t>6.3</w:t>
        </w:r>
        <w:r>
          <w:rPr>
            <w:rFonts w:ascii="Arial" w:eastAsia="Arial" w:hAnsi="Arial" w:cs="Arial"/>
          </w:rPr>
          <w:t xml:space="preserve"> </w:t>
        </w:r>
      </w:ins>
      <w:bookmarkStart w:id="1584" w:name="_Toc165969656"/>
      <w:bookmarkStart w:id="1585" w:name="_Toc794268362"/>
      <w:r>
        <w:t>Bilan personnel</w:t>
      </w:r>
      <w:bookmarkEnd w:id="1584"/>
      <w:bookmarkEnd w:id="1585"/>
      <w:ins w:id="1586" w:author="L’auteur" w:date="2024-02-17T16:59:00Z">
        <w:r>
          <w:t xml:space="preserve"> </w:t>
        </w:r>
      </w:ins>
    </w:p>
    <w:p w14:paraId="4A97A77D" w14:textId="77777777" w:rsidR="00BC7531" w:rsidRDefault="00000000">
      <w:pPr>
        <w:spacing w:after="4"/>
        <w:ind w:left="1416" w:hanging="10"/>
        <w:pPrChange w:id="1587" w:author="L’auteur" w:date="2024-02-17T16:59:00Z">
          <w:pPr>
            <w:pStyle w:val="Informations"/>
          </w:pPr>
        </w:pPrChange>
      </w:pPr>
      <w:r>
        <w:rPr>
          <w:rFonts w:ascii="Century Gothic" w:hAnsi="Century Gothic"/>
          <w:color w:val="548DD4"/>
          <w:sz w:val="16"/>
          <w:rPrChange w:id="1588" w:author="L’auteur" w:date="2024-02-17T16:59:00Z">
            <w:rPr>
              <w:rFonts w:eastAsia="Century Gothic"/>
            </w:rPr>
          </w:rPrChange>
        </w:rPr>
        <w:t>Si c’était à refaire:</w:t>
      </w:r>
      <w:ins w:id="1589" w:author="L’auteur" w:date="2024-02-17T16:59:00Z">
        <w:r>
          <w:rPr>
            <w:rFonts w:ascii="Century Gothic" w:eastAsia="Century Gothic" w:hAnsi="Century Gothic" w:cs="Century Gothic"/>
            <w:color w:val="548DD4"/>
            <w:sz w:val="16"/>
          </w:rPr>
          <w:t xml:space="preserve"> </w:t>
        </w:r>
      </w:ins>
    </w:p>
    <w:p w14:paraId="37013E14" w14:textId="15EDFE6A" w:rsidR="00BC7531" w:rsidRDefault="00000000">
      <w:pPr>
        <w:numPr>
          <w:ilvl w:val="0"/>
          <w:numId w:val="7"/>
        </w:numPr>
        <w:spacing w:after="11" w:line="249" w:lineRule="auto"/>
        <w:ind w:right="6" w:hanging="360"/>
        <w:pPrChange w:id="1590" w:author="L’auteur" w:date="2024-02-17T16:59:00Z">
          <w:pPr>
            <w:pStyle w:val="Informations"/>
            <w:numPr>
              <w:numId w:val="11"/>
            </w:numPr>
            <w:ind w:left="2138" w:hanging="360"/>
          </w:pPr>
        </w:pPrChange>
      </w:pPr>
      <w:r>
        <w:rPr>
          <w:rFonts w:ascii="Century Gothic" w:hAnsi="Century Gothic"/>
          <w:color w:val="548DD4"/>
          <w:sz w:val="16"/>
          <w:rPrChange w:id="1591" w:author="L’auteur" w:date="2024-02-17T16:59:00Z">
            <w:rPr>
              <w:rFonts w:eastAsia="Century Gothic"/>
            </w:rPr>
          </w:rPrChange>
        </w:rPr>
        <w:t>Qu’est-ce qu’il faudrait garder</w:t>
      </w:r>
      <w:del w:id="1592" w:author="L’auteur" w:date="2024-02-17T16:59:00Z">
        <w:r w:rsidR="00E81328" w:rsidRPr="00920F4E">
          <w:delText> </w:delText>
        </w:r>
      </w:del>
      <w:ins w:id="1593" w:author="L’auteur" w:date="2024-02-17T16:59:00Z">
        <w:r>
          <w:rPr>
            <w:rFonts w:ascii="Century Gothic" w:eastAsia="Century Gothic" w:hAnsi="Century Gothic" w:cs="Century Gothic"/>
            <w:color w:val="548DD4"/>
            <w:sz w:val="16"/>
          </w:rPr>
          <w:t xml:space="preserve"> </w:t>
        </w:r>
      </w:ins>
      <w:r>
        <w:rPr>
          <w:rFonts w:ascii="Century Gothic" w:hAnsi="Century Gothic"/>
          <w:color w:val="548DD4"/>
          <w:sz w:val="16"/>
          <w:rPrChange w:id="1594" w:author="L’auteur" w:date="2024-02-17T16:59:00Z">
            <w:rPr>
              <w:rFonts w:eastAsia="Century Gothic"/>
            </w:rPr>
          </w:rPrChange>
        </w:rPr>
        <w:t>? Les plus et les moins</w:t>
      </w:r>
      <w:del w:id="1595" w:author="L’auteur" w:date="2024-02-17T16:59:00Z">
        <w:r w:rsidR="00505421" w:rsidRPr="00920F4E">
          <w:delText> ?</w:delText>
        </w:r>
      </w:del>
      <w:ins w:id="1596" w:author="L’auteur" w:date="2024-02-17T16:59:00Z">
        <w:r>
          <w:rPr>
            <w:rFonts w:ascii="Century Gothic" w:eastAsia="Century Gothic" w:hAnsi="Century Gothic" w:cs="Century Gothic"/>
            <w:color w:val="548DD4"/>
            <w:sz w:val="16"/>
          </w:rPr>
          <w:t xml:space="preserve"> ? </w:t>
        </w:r>
      </w:ins>
    </w:p>
    <w:p w14:paraId="45B74CAC" w14:textId="6645F59B" w:rsidR="00BC7531" w:rsidRDefault="00000000">
      <w:pPr>
        <w:numPr>
          <w:ilvl w:val="0"/>
          <w:numId w:val="7"/>
        </w:numPr>
        <w:spacing w:after="4"/>
        <w:ind w:right="6" w:hanging="360"/>
        <w:pPrChange w:id="1597" w:author="L’auteur" w:date="2024-02-17T16:59:00Z">
          <w:pPr>
            <w:pStyle w:val="Informations"/>
            <w:numPr>
              <w:numId w:val="11"/>
            </w:numPr>
            <w:ind w:left="2138" w:hanging="360"/>
          </w:pPr>
        </w:pPrChange>
      </w:pPr>
      <w:r>
        <w:rPr>
          <w:rFonts w:ascii="Century Gothic" w:hAnsi="Century Gothic"/>
          <w:color w:val="548DD4"/>
          <w:sz w:val="16"/>
          <w:rPrChange w:id="1598" w:author="L’auteur" w:date="2024-02-17T16:59:00Z">
            <w:rPr>
              <w:rFonts w:eastAsia="Century Gothic"/>
            </w:rPr>
          </w:rPrChange>
        </w:rPr>
        <w:t>Qu’est-ce qu’il faudrait gérer, réaliser ou traiter différemment</w:t>
      </w:r>
      <w:del w:id="1599" w:author="L’auteur" w:date="2024-02-17T16:59:00Z">
        <w:r w:rsidR="00A3107E" w:rsidRPr="00920F4E">
          <w:delText> ?</w:delText>
        </w:r>
      </w:del>
      <w:ins w:id="1600" w:author="L’auteur" w:date="2024-02-17T16:59:00Z">
        <w:r>
          <w:rPr>
            <w:rFonts w:ascii="Century Gothic" w:eastAsia="Century Gothic" w:hAnsi="Century Gothic" w:cs="Century Gothic"/>
            <w:color w:val="548DD4"/>
            <w:sz w:val="16"/>
          </w:rPr>
          <w:t xml:space="preserve"> ? </w:t>
        </w:r>
      </w:ins>
    </w:p>
    <w:p w14:paraId="2405404C" w14:textId="24EC37FE" w:rsidR="00BC7531" w:rsidRDefault="00000000">
      <w:pPr>
        <w:spacing w:after="4"/>
        <w:ind w:left="1416" w:hanging="10"/>
        <w:pPrChange w:id="1601" w:author="L’auteur" w:date="2024-02-17T16:59:00Z">
          <w:pPr>
            <w:pStyle w:val="Informations"/>
          </w:pPr>
        </w:pPrChange>
      </w:pPr>
      <w:r>
        <w:rPr>
          <w:rFonts w:ascii="Century Gothic" w:hAnsi="Century Gothic"/>
          <w:color w:val="548DD4"/>
          <w:sz w:val="16"/>
          <w:rPrChange w:id="1602" w:author="L’auteur" w:date="2024-02-17T16:59:00Z">
            <w:rPr>
              <w:rFonts w:eastAsia="Century Gothic"/>
            </w:rPr>
          </w:rPrChange>
        </w:rPr>
        <w:t>Qu’est que ce projet m’a appris</w:t>
      </w:r>
      <w:del w:id="1603" w:author="L’auteur" w:date="2024-02-17T16:59:00Z">
        <w:r w:rsidR="00A3107E" w:rsidRPr="00920F4E">
          <w:delText> ?</w:delText>
        </w:r>
      </w:del>
      <w:ins w:id="1604" w:author="L’auteur" w:date="2024-02-17T16:59:00Z">
        <w:r>
          <w:rPr>
            <w:rFonts w:ascii="Century Gothic" w:eastAsia="Century Gothic" w:hAnsi="Century Gothic" w:cs="Century Gothic"/>
            <w:color w:val="548DD4"/>
            <w:sz w:val="16"/>
          </w:rPr>
          <w:t xml:space="preserve"> ? </w:t>
        </w:r>
      </w:ins>
    </w:p>
    <w:p w14:paraId="152CC858" w14:textId="77777777" w:rsidR="004206A2" w:rsidRPr="00920F4E" w:rsidRDefault="00000000" w:rsidP="002B1E09">
      <w:pPr>
        <w:pStyle w:val="Informations"/>
        <w:rPr>
          <w:del w:id="1605" w:author="L’auteur" w:date="2024-02-17T16:59:00Z"/>
        </w:rPr>
      </w:pPr>
      <w:r>
        <w:rPr>
          <w:rFonts w:ascii="Century Gothic" w:eastAsia="Century Gothic" w:hAnsi="Century Gothic"/>
          <w:color w:val="548DD4"/>
          <w:rPrChange w:id="1606" w:author="L’auteur" w:date="2024-02-17T16:59:00Z">
            <w:rPr>
              <w:rFonts w:eastAsia="Century Gothic"/>
            </w:rPr>
          </w:rPrChange>
        </w:rPr>
        <w:t>Suite à donner, améliorations souhaitables, …</w:t>
      </w:r>
    </w:p>
    <w:p w14:paraId="788066F7" w14:textId="720E8CDE" w:rsidR="00BC7531" w:rsidRDefault="00000000">
      <w:pPr>
        <w:spacing w:after="4"/>
        <w:ind w:left="1416" w:right="2855" w:hanging="10"/>
        <w:pPrChange w:id="1607" w:author="L’auteur" w:date="2024-02-17T16:59:00Z">
          <w:pPr>
            <w:pStyle w:val="Informations"/>
          </w:pPr>
        </w:pPrChange>
      </w:pPr>
      <w:ins w:id="1608" w:author="L’auteur" w:date="2024-02-17T16:59:00Z">
        <w:r>
          <w:rPr>
            <w:rFonts w:ascii="Century Gothic" w:eastAsia="Century Gothic" w:hAnsi="Century Gothic" w:cs="Century Gothic"/>
            <w:color w:val="548DD4"/>
            <w:sz w:val="16"/>
          </w:rPr>
          <w:t xml:space="preserve"> </w:t>
        </w:r>
      </w:ins>
      <w:r>
        <w:rPr>
          <w:rFonts w:ascii="Century Gothic" w:hAnsi="Century Gothic"/>
          <w:color w:val="548DD4"/>
          <w:sz w:val="16"/>
          <w:rPrChange w:id="1609" w:author="L’auteur" w:date="2024-02-17T16:59:00Z">
            <w:rPr>
              <w:rFonts w:eastAsia="Century Gothic"/>
            </w:rPr>
          </w:rPrChange>
        </w:rPr>
        <w:t>Remerciements, signature, etc.</w:t>
      </w:r>
      <w:ins w:id="1610" w:author="L’auteur" w:date="2024-02-17T16:59:00Z">
        <w:r>
          <w:rPr>
            <w:rFonts w:ascii="Century Gothic" w:eastAsia="Century Gothic" w:hAnsi="Century Gothic" w:cs="Century Gothic"/>
            <w:color w:val="548DD4"/>
            <w:sz w:val="16"/>
          </w:rPr>
          <w:t xml:space="preserve"> </w:t>
        </w:r>
      </w:ins>
    </w:p>
    <w:p w14:paraId="65D35C79" w14:textId="77777777" w:rsidR="007F30AE" w:rsidRPr="007F30AE" w:rsidRDefault="007F30AE" w:rsidP="01D58914">
      <w:pPr>
        <w:pStyle w:val="Titre1"/>
        <w:ind w:left="0" w:firstLine="0"/>
        <w:rPr>
          <w:del w:id="1611" w:author="L’auteur" w:date="2024-02-17T16:59:00Z"/>
        </w:rPr>
      </w:pPr>
      <w:bookmarkStart w:id="1612" w:name="_Toc532179971"/>
      <w:bookmarkStart w:id="1613" w:name="_Toc165969657"/>
      <w:bookmarkStart w:id="1614" w:name="_Toc1303063454"/>
      <w:del w:id="1615" w:author="L’auteur" w:date="2024-02-17T16:59:00Z">
        <w:r>
          <w:delText>Divers</w:delText>
        </w:r>
        <w:bookmarkEnd w:id="1612"/>
        <w:bookmarkEnd w:id="1613"/>
        <w:bookmarkEnd w:id="1614"/>
      </w:del>
    </w:p>
    <w:p w14:paraId="70FB1D3F" w14:textId="77777777" w:rsidR="00BC7531" w:rsidRDefault="00000000">
      <w:pPr>
        <w:pStyle w:val="Titre1"/>
        <w:tabs>
          <w:tab w:val="center" w:pos="1094"/>
        </w:tabs>
        <w:spacing w:after="90"/>
        <w:ind w:left="-15" w:firstLine="0"/>
        <w:rPr>
          <w:ins w:id="1616" w:author="L’auteur" w:date="2024-02-17T16:59:00Z"/>
        </w:rPr>
      </w:pPr>
      <w:ins w:id="1617" w:author="L’auteur" w:date="2024-02-17T16:59:00Z">
        <w:r>
          <w:t>7</w:t>
        </w:r>
        <w:r>
          <w:rPr>
            <w:rFonts w:ascii="Arial" w:eastAsia="Arial" w:hAnsi="Arial" w:cs="Arial"/>
          </w:rPr>
          <w:t xml:space="preserve"> </w:t>
        </w:r>
        <w:r>
          <w:rPr>
            <w:rFonts w:ascii="Arial" w:eastAsia="Arial" w:hAnsi="Arial" w:cs="Arial"/>
          </w:rPr>
          <w:tab/>
        </w:r>
        <w:r>
          <w:t xml:space="preserve">DIVERS </w:t>
        </w:r>
      </w:ins>
    </w:p>
    <w:p w14:paraId="6C9DDC1E" w14:textId="77777777" w:rsidR="00BC7531" w:rsidRDefault="00000000">
      <w:pPr>
        <w:pStyle w:val="Titre2"/>
        <w:ind w:left="561"/>
        <w:pPrChange w:id="1618" w:author="L’auteur" w:date="2024-02-17T16:59:00Z">
          <w:pPr>
            <w:pStyle w:val="Titre2"/>
            <w:numPr>
              <w:ilvl w:val="0"/>
            </w:numPr>
            <w:tabs>
              <w:tab w:val="clear" w:pos="1134"/>
            </w:tabs>
            <w:ind w:left="0" w:firstLine="0"/>
          </w:pPr>
        </w:pPrChange>
      </w:pPr>
      <w:ins w:id="1619" w:author="L’auteur" w:date="2024-02-17T16:59:00Z">
        <w:r>
          <w:t>7.1</w:t>
        </w:r>
        <w:r>
          <w:rPr>
            <w:rFonts w:ascii="Arial" w:eastAsia="Arial" w:hAnsi="Arial" w:cs="Arial"/>
          </w:rPr>
          <w:t xml:space="preserve"> </w:t>
        </w:r>
      </w:ins>
      <w:bookmarkStart w:id="1620" w:name="_Toc532179972"/>
      <w:bookmarkStart w:id="1621" w:name="_Toc165969658"/>
      <w:bookmarkStart w:id="1622" w:name="_Toc365875575"/>
      <w:r>
        <w:t>Journal de travail</w:t>
      </w:r>
      <w:bookmarkEnd w:id="1620"/>
      <w:bookmarkEnd w:id="1621"/>
      <w:bookmarkEnd w:id="1622"/>
      <w:ins w:id="1623" w:author="L’auteur" w:date="2024-02-17T16:59:00Z">
        <w:r>
          <w:t xml:space="preserve"> </w:t>
        </w:r>
      </w:ins>
    </w:p>
    <w:p w14:paraId="7F1249D4" w14:textId="77777777" w:rsidR="00BC7531" w:rsidRDefault="00000000">
      <w:pPr>
        <w:spacing w:after="281" w:line="249" w:lineRule="auto"/>
        <w:ind w:left="1416" w:right="13" w:hanging="10"/>
        <w:jc w:val="both"/>
        <w:pPrChange w:id="1624" w:author="L’auteur" w:date="2024-02-17T16:59:00Z">
          <w:pPr>
            <w:pStyle w:val="Informations"/>
          </w:pPr>
        </w:pPrChange>
      </w:pPr>
      <w:r>
        <w:rPr>
          <w:rFonts w:ascii="Century Gothic" w:hAnsi="Century Gothic"/>
          <w:color w:val="548DD4"/>
          <w:sz w:val="16"/>
          <w:rPrChange w:id="1625" w:author="L’auteur" w:date="2024-02-17T16:59:00Z">
            <w:rPr>
              <w:rFonts w:eastAsia="Century Gothic"/>
            </w:rPr>
          </w:rPrChange>
        </w:rPr>
        <w:t>Date, activité (description qui permet de reproduire le cheminement du projet), durée, liens et références sur des documents externes. Lorsqu’une activité de recherches a été entreprise, il convient d’énumérer ce qui a été trouvé, avec les références.</w:t>
      </w:r>
      <w:ins w:id="1626" w:author="L’auteur" w:date="2024-02-17T16:59:00Z">
        <w:r>
          <w:rPr>
            <w:rFonts w:ascii="Century Gothic" w:eastAsia="Century Gothic" w:hAnsi="Century Gothic" w:cs="Century Gothic"/>
            <w:color w:val="548DD4"/>
            <w:sz w:val="16"/>
          </w:rPr>
          <w:t xml:space="preserve"> </w:t>
        </w:r>
      </w:ins>
    </w:p>
    <w:p w14:paraId="7BA74F9C" w14:textId="77777777" w:rsidR="00BC7531" w:rsidRDefault="00000000">
      <w:pPr>
        <w:spacing w:after="0"/>
        <w:ind w:left="561" w:hanging="10"/>
        <w:pPrChange w:id="1627" w:author="L’auteur" w:date="2024-02-17T16:59:00Z">
          <w:pPr>
            <w:pStyle w:val="Titre2"/>
            <w:numPr>
              <w:ilvl w:val="0"/>
            </w:numPr>
            <w:tabs>
              <w:tab w:val="clear" w:pos="1134"/>
            </w:tabs>
            <w:ind w:left="0" w:firstLine="0"/>
          </w:pPr>
        </w:pPrChange>
      </w:pPr>
      <w:ins w:id="1628" w:author="L’auteur" w:date="2024-02-17T16:59:00Z">
        <w:r>
          <w:rPr>
            <w:rFonts w:ascii="Century Gothic" w:eastAsia="Century Gothic" w:hAnsi="Century Gothic" w:cs="Century Gothic"/>
            <w:b/>
            <w:sz w:val="28"/>
          </w:rPr>
          <w:t>7.2</w:t>
        </w:r>
        <w:r>
          <w:rPr>
            <w:rFonts w:ascii="Arial" w:eastAsia="Arial" w:hAnsi="Arial" w:cs="Arial"/>
            <w:b/>
            <w:sz w:val="28"/>
          </w:rPr>
          <w:t xml:space="preserve"> </w:t>
        </w:r>
      </w:ins>
      <w:bookmarkStart w:id="1629" w:name="_Toc1106269589"/>
      <w:r>
        <w:rPr>
          <w:rFonts w:ascii="Century Gothic" w:hAnsi="Century Gothic"/>
          <w:b/>
          <w:sz w:val="28"/>
          <w:rPrChange w:id="1630" w:author="L’auteur" w:date="2024-02-17T16:59:00Z">
            <w:rPr>
              <w:rFonts w:eastAsia="Century Gothic"/>
            </w:rPr>
          </w:rPrChange>
        </w:rPr>
        <w:t>Bibliographie</w:t>
      </w:r>
      <w:bookmarkEnd w:id="1629"/>
      <w:ins w:id="1631" w:author="L’auteur" w:date="2024-02-17T16:59:00Z">
        <w:r>
          <w:rPr>
            <w:rFonts w:ascii="Century Gothic" w:eastAsia="Century Gothic" w:hAnsi="Century Gothic" w:cs="Century Gothic"/>
            <w:b/>
            <w:sz w:val="28"/>
          </w:rPr>
          <w:t xml:space="preserve"> </w:t>
        </w:r>
      </w:ins>
    </w:p>
    <w:p w14:paraId="5CA60EC7" w14:textId="77777777" w:rsidR="00BC7531" w:rsidRDefault="00000000">
      <w:pPr>
        <w:spacing w:after="277" w:line="249" w:lineRule="auto"/>
        <w:ind w:left="1416" w:right="13" w:hanging="10"/>
        <w:jc w:val="both"/>
        <w:pPrChange w:id="1632" w:author="L’auteur" w:date="2024-02-17T16:59:00Z">
          <w:pPr>
            <w:pStyle w:val="Informations"/>
          </w:pPr>
        </w:pPrChange>
      </w:pPr>
      <w:r>
        <w:rPr>
          <w:rFonts w:ascii="Century Gothic" w:hAnsi="Century Gothic"/>
          <w:color w:val="548DD4"/>
          <w:sz w:val="16"/>
          <w:rPrChange w:id="1633" w:author="L’auteur" w:date="2024-02-17T16:59:00Z">
            <w:rPr>
              <w:rFonts w:eastAsia="Century Gothic"/>
            </w:rPr>
          </w:rPrChange>
        </w:rPr>
        <w:t>Références des livres, revues et publications utilisés durant le projet.</w:t>
      </w:r>
      <w:ins w:id="1634" w:author="L’auteur" w:date="2024-02-17T16:59:00Z">
        <w:r>
          <w:rPr>
            <w:rFonts w:ascii="Century Gothic" w:eastAsia="Century Gothic" w:hAnsi="Century Gothic" w:cs="Century Gothic"/>
            <w:color w:val="548DD4"/>
            <w:sz w:val="16"/>
          </w:rPr>
          <w:t xml:space="preserve"> </w:t>
        </w:r>
      </w:ins>
    </w:p>
    <w:p w14:paraId="6991D2EA" w14:textId="77777777" w:rsidR="00BC7531" w:rsidRDefault="00000000">
      <w:pPr>
        <w:spacing w:after="0"/>
        <w:ind w:left="561" w:hanging="10"/>
        <w:pPrChange w:id="1635" w:author="L’auteur" w:date="2024-02-17T16:59:00Z">
          <w:pPr>
            <w:pStyle w:val="Titre2"/>
            <w:numPr>
              <w:ilvl w:val="0"/>
            </w:numPr>
            <w:tabs>
              <w:tab w:val="clear" w:pos="1134"/>
            </w:tabs>
            <w:ind w:left="0" w:firstLine="0"/>
          </w:pPr>
        </w:pPrChange>
      </w:pPr>
      <w:ins w:id="1636" w:author="L’auteur" w:date="2024-02-17T16:59:00Z">
        <w:r>
          <w:rPr>
            <w:rFonts w:ascii="Century Gothic" w:eastAsia="Century Gothic" w:hAnsi="Century Gothic" w:cs="Century Gothic"/>
            <w:b/>
            <w:sz w:val="28"/>
          </w:rPr>
          <w:t>7.3</w:t>
        </w:r>
        <w:r>
          <w:rPr>
            <w:rFonts w:ascii="Arial" w:eastAsia="Arial" w:hAnsi="Arial" w:cs="Arial"/>
            <w:b/>
            <w:sz w:val="28"/>
          </w:rPr>
          <w:t xml:space="preserve"> </w:t>
        </w:r>
      </w:ins>
      <w:bookmarkStart w:id="1637" w:name="_Toc2083102571"/>
      <w:r>
        <w:rPr>
          <w:rFonts w:ascii="Century Gothic" w:hAnsi="Century Gothic"/>
          <w:b/>
          <w:sz w:val="28"/>
          <w:rPrChange w:id="1638" w:author="L’auteur" w:date="2024-02-17T16:59:00Z">
            <w:rPr>
              <w:rFonts w:eastAsia="Century Gothic"/>
            </w:rPr>
          </w:rPrChange>
        </w:rPr>
        <w:t>Webographie</w:t>
      </w:r>
      <w:bookmarkEnd w:id="1637"/>
      <w:ins w:id="1639" w:author="L’auteur" w:date="2024-02-17T16:59:00Z">
        <w:r>
          <w:rPr>
            <w:rFonts w:ascii="Century Gothic" w:eastAsia="Century Gothic" w:hAnsi="Century Gothic" w:cs="Century Gothic"/>
            <w:b/>
            <w:sz w:val="28"/>
          </w:rPr>
          <w:t xml:space="preserve"> </w:t>
        </w:r>
      </w:ins>
    </w:p>
    <w:p w14:paraId="1A55470F" w14:textId="77777777" w:rsidR="00BC7531" w:rsidRDefault="00000000">
      <w:pPr>
        <w:spacing w:after="382" w:line="249" w:lineRule="auto"/>
        <w:ind w:left="1416" w:right="13" w:hanging="10"/>
        <w:jc w:val="both"/>
        <w:pPrChange w:id="1640" w:author="L’auteur" w:date="2024-02-17T16:59:00Z">
          <w:pPr>
            <w:pStyle w:val="Informations"/>
          </w:pPr>
        </w:pPrChange>
      </w:pPr>
      <w:r>
        <w:rPr>
          <w:rFonts w:ascii="Century Gothic" w:hAnsi="Century Gothic"/>
          <w:color w:val="548DD4"/>
          <w:sz w:val="16"/>
          <w:rPrChange w:id="1641" w:author="L’auteur" w:date="2024-02-17T16:59:00Z">
            <w:rPr>
              <w:rFonts w:eastAsia="Century Gothic"/>
            </w:rPr>
          </w:rPrChange>
        </w:rPr>
        <w:t>Références des sites Internet consultés durant le projet.</w:t>
      </w:r>
      <w:ins w:id="1642" w:author="L’auteur" w:date="2024-02-17T16:59:00Z">
        <w:r>
          <w:rPr>
            <w:rFonts w:ascii="Century Gothic" w:eastAsia="Century Gothic" w:hAnsi="Century Gothic" w:cs="Century Gothic"/>
            <w:color w:val="548DD4"/>
            <w:sz w:val="16"/>
          </w:rPr>
          <w:t xml:space="preserve"> </w:t>
        </w:r>
      </w:ins>
    </w:p>
    <w:p w14:paraId="63AC9E7A" w14:textId="77777777" w:rsidR="00903FEF" w:rsidRPr="007F30AE" w:rsidRDefault="00903FEF" w:rsidP="01D58914">
      <w:pPr>
        <w:pStyle w:val="Titre1"/>
        <w:ind w:left="0" w:firstLine="0"/>
        <w:rPr>
          <w:del w:id="1643" w:author="L’auteur" w:date="2024-02-17T16:59:00Z"/>
        </w:rPr>
      </w:pPr>
      <w:bookmarkStart w:id="1644" w:name="_Toc201596968"/>
      <w:del w:id="1645" w:author="L’auteur" w:date="2024-02-17T16:59:00Z">
        <w:r>
          <w:delText>Annexes</w:delText>
        </w:r>
        <w:bookmarkEnd w:id="1644"/>
      </w:del>
    </w:p>
    <w:p w14:paraId="5493BB14" w14:textId="77777777" w:rsidR="00BC7531" w:rsidRDefault="00000000">
      <w:pPr>
        <w:pStyle w:val="Titre1"/>
        <w:tabs>
          <w:tab w:val="center" w:pos="1276"/>
        </w:tabs>
        <w:ind w:left="-15" w:firstLine="0"/>
        <w:rPr>
          <w:ins w:id="1646" w:author="L’auteur" w:date="2024-02-17T16:59:00Z"/>
        </w:rPr>
      </w:pPr>
      <w:ins w:id="1647" w:author="L’auteur" w:date="2024-02-17T16:59:00Z">
        <w:r>
          <w:t>8</w:t>
        </w:r>
        <w:r>
          <w:rPr>
            <w:rFonts w:ascii="Arial" w:eastAsia="Arial" w:hAnsi="Arial" w:cs="Arial"/>
          </w:rPr>
          <w:t xml:space="preserve"> </w:t>
        </w:r>
        <w:r>
          <w:rPr>
            <w:rFonts w:ascii="Arial" w:eastAsia="Arial" w:hAnsi="Arial" w:cs="Arial"/>
          </w:rPr>
          <w:tab/>
        </w:r>
        <w:r>
          <w:t xml:space="preserve">ANNEXES </w:t>
        </w:r>
      </w:ins>
    </w:p>
    <w:p w14:paraId="427CC3AF" w14:textId="77777777" w:rsidR="00BC7531" w:rsidRDefault="00000000">
      <w:pPr>
        <w:spacing w:after="11" w:line="249" w:lineRule="auto"/>
        <w:ind w:left="1416" w:right="13" w:hanging="10"/>
        <w:jc w:val="both"/>
        <w:pPrChange w:id="1648" w:author="L’auteur" w:date="2024-02-17T16:59:00Z">
          <w:pPr>
            <w:pStyle w:val="Informations"/>
          </w:pPr>
        </w:pPrChange>
      </w:pPr>
      <w:r>
        <w:rPr>
          <w:rFonts w:ascii="Century Gothic" w:hAnsi="Century Gothic"/>
          <w:color w:val="548DD4"/>
          <w:sz w:val="16"/>
          <w:rPrChange w:id="1649" w:author="L’auteur" w:date="2024-02-17T16:59:00Z">
            <w:rPr>
              <w:rFonts w:eastAsia="Century Gothic"/>
            </w:rPr>
          </w:rPrChange>
        </w:rPr>
        <w:t>Listing du code source (partiel ou, plus rarement complet)</w:t>
      </w:r>
      <w:ins w:id="1650" w:author="L’auteur" w:date="2024-02-17T16:59:00Z">
        <w:r>
          <w:rPr>
            <w:rFonts w:ascii="Century Gothic" w:eastAsia="Century Gothic" w:hAnsi="Century Gothic" w:cs="Century Gothic"/>
            <w:color w:val="548DD4"/>
            <w:sz w:val="16"/>
          </w:rPr>
          <w:t xml:space="preserve"> </w:t>
        </w:r>
      </w:ins>
    </w:p>
    <w:p w14:paraId="476BED1C" w14:textId="77777777" w:rsidR="00BC7531" w:rsidRDefault="00000000">
      <w:pPr>
        <w:spacing w:after="4"/>
        <w:ind w:left="1416" w:hanging="10"/>
        <w:pPrChange w:id="1651" w:author="L’auteur" w:date="2024-02-17T16:59:00Z">
          <w:pPr>
            <w:pStyle w:val="Informations"/>
          </w:pPr>
        </w:pPrChange>
      </w:pPr>
      <w:r>
        <w:rPr>
          <w:rFonts w:ascii="Century Gothic" w:hAnsi="Century Gothic"/>
          <w:color w:val="548DD4"/>
          <w:sz w:val="16"/>
          <w:rPrChange w:id="1652" w:author="L’auteur" w:date="2024-02-17T16:59:00Z">
            <w:rPr>
              <w:rFonts w:eastAsia="Century Gothic"/>
            </w:rPr>
          </w:rPrChange>
        </w:rPr>
        <w:t>Guide(s) d’utilisation et/ou guide de l’administrateur</w:t>
      </w:r>
      <w:ins w:id="1653" w:author="L’auteur" w:date="2024-02-17T16:59:00Z">
        <w:r>
          <w:rPr>
            <w:rFonts w:ascii="Century Gothic" w:eastAsia="Century Gothic" w:hAnsi="Century Gothic" w:cs="Century Gothic"/>
            <w:color w:val="548DD4"/>
            <w:sz w:val="16"/>
          </w:rPr>
          <w:t xml:space="preserve"> </w:t>
        </w:r>
      </w:ins>
    </w:p>
    <w:p w14:paraId="12743187" w14:textId="34F9C200" w:rsidR="00BC7531" w:rsidRDefault="00000000">
      <w:pPr>
        <w:spacing w:after="11" w:line="249" w:lineRule="auto"/>
        <w:ind w:left="1416" w:right="13" w:hanging="10"/>
        <w:jc w:val="both"/>
        <w:pPrChange w:id="1654" w:author="L’auteur" w:date="2024-02-17T16:59:00Z">
          <w:pPr>
            <w:pStyle w:val="Informations"/>
          </w:pPr>
        </w:pPrChange>
      </w:pPr>
      <w:r>
        <w:rPr>
          <w:rFonts w:ascii="Century Gothic" w:hAnsi="Century Gothic"/>
          <w:color w:val="548DD4"/>
          <w:sz w:val="16"/>
          <w:rPrChange w:id="1655" w:author="L’auteur" w:date="2024-02-17T16:59:00Z">
            <w:rPr>
              <w:rFonts w:eastAsia="Century Gothic"/>
            </w:rPr>
          </w:rPrChange>
        </w:rPr>
        <w:t>Etat ou «</w:t>
      </w:r>
      <w:del w:id="1656" w:author="L’auteur" w:date="2024-02-17T16:59:00Z">
        <w:r w:rsidR="00903FEF" w:rsidRPr="00920F4E">
          <w:delText> </w:delText>
        </w:r>
      </w:del>
      <w:ins w:id="1657" w:author="L’auteur" w:date="2024-02-17T16:59:00Z">
        <w:r>
          <w:rPr>
            <w:rFonts w:ascii="Century Gothic" w:eastAsia="Century Gothic" w:hAnsi="Century Gothic" w:cs="Century Gothic"/>
            <w:color w:val="548DD4"/>
            <w:sz w:val="16"/>
          </w:rPr>
          <w:t xml:space="preserve"> </w:t>
        </w:r>
      </w:ins>
      <w:r>
        <w:rPr>
          <w:rFonts w:ascii="Century Gothic" w:hAnsi="Century Gothic"/>
          <w:color w:val="548DD4"/>
          <w:sz w:val="16"/>
          <w:rPrChange w:id="1658" w:author="L’auteur" w:date="2024-02-17T16:59:00Z">
            <w:rPr>
              <w:rFonts w:eastAsia="Century Gothic"/>
            </w:rPr>
          </w:rPrChange>
        </w:rPr>
        <w:t>dump</w:t>
      </w:r>
      <w:del w:id="1659" w:author="L’auteur" w:date="2024-02-17T16:59:00Z">
        <w:r w:rsidR="00903FEF" w:rsidRPr="00920F4E">
          <w:delText> </w:delText>
        </w:r>
      </w:del>
      <w:ins w:id="1660" w:author="L’auteur" w:date="2024-02-17T16:59:00Z">
        <w:r>
          <w:rPr>
            <w:rFonts w:ascii="Century Gothic" w:eastAsia="Century Gothic" w:hAnsi="Century Gothic" w:cs="Century Gothic"/>
            <w:color w:val="548DD4"/>
            <w:sz w:val="16"/>
          </w:rPr>
          <w:t xml:space="preserve"> </w:t>
        </w:r>
      </w:ins>
      <w:r>
        <w:rPr>
          <w:rFonts w:ascii="Century Gothic" w:hAnsi="Century Gothic"/>
          <w:color w:val="548DD4"/>
          <w:sz w:val="16"/>
          <w:rPrChange w:id="1661" w:author="L’auteur" w:date="2024-02-17T16:59:00Z">
            <w:rPr>
              <w:rFonts w:eastAsia="Century Gothic"/>
            </w:rPr>
          </w:rPrChange>
        </w:rPr>
        <w:t>» de la configuration des équipements (routeur, switch, robot, etc.).</w:t>
      </w:r>
      <w:ins w:id="1662" w:author="L’auteur" w:date="2024-02-17T16:59:00Z">
        <w:r>
          <w:rPr>
            <w:rFonts w:ascii="Century Gothic" w:eastAsia="Century Gothic" w:hAnsi="Century Gothic" w:cs="Century Gothic"/>
            <w:color w:val="548DD4"/>
            <w:sz w:val="16"/>
          </w:rPr>
          <w:t xml:space="preserve"> </w:t>
        </w:r>
      </w:ins>
    </w:p>
    <w:p w14:paraId="0E9CC02B" w14:textId="77777777" w:rsidR="00BC7531" w:rsidRDefault="00000000">
      <w:pPr>
        <w:spacing w:after="11" w:line="249" w:lineRule="auto"/>
        <w:ind w:left="1416" w:right="13" w:hanging="10"/>
        <w:jc w:val="both"/>
        <w:pPrChange w:id="1663" w:author="L’auteur" w:date="2024-02-17T16:59:00Z">
          <w:pPr>
            <w:pStyle w:val="Informations"/>
          </w:pPr>
        </w:pPrChange>
      </w:pPr>
      <w:r>
        <w:rPr>
          <w:rFonts w:ascii="Century Gothic" w:hAnsi="Century Gothic"/>
          <w:color w:val="548DD4"/>
          <w:sz w:val="16"/>
          <w:rPrChange w:id="1664" w:author="L’auteur" w:date="2024-02-17T16:59:00Z">
            <w:rPr>
              <w:rFonts w:eastAsia="Century Gothic"/>
            </w:rPr>
          </w:rPrChange>
        </w:rPr>
        <w:t>Extraits de catalogue, documentation de fabricant, etc.</w:t>
      </w:r>
      <w:ins w:id="1665" w:author="L’auteur" w:date="2024-02-17T16:59:00Z">
        <w:r>
          <w:rPr>
            <w:rFonts w:ascii="Century Gothic" w:eastAsia="Century Gothic" w:hAnsi="Century Gothic" w:cs="Century Gothic"/>
            <w:color w:val="548DD4"/>
            <w:sz w:val="16"/>
          </w:rPr>
          <w:t xml:space="preserve"> </w:t>
        </w:r>
      </w:ins>
    </w:p>
    <w:sectPr w:rsidR="00BC7531">
      <w:headerReference w:type="even" r:id="rId13"/>
      <w:headerReference w:type="default" r:id="rId14"/>
      <w:footerReference w:type="even" r:id="rId15"/>
      <w:footerReference w:type="default" r:id="rId16"/>
      <w:headerReference w:type="first" r:id="rId17"/>
      <w:footerReference w:type="first" r:id="rId18"/>
      <w:pgSz w:w="11905" w:h="16840" w:code="0"/>
      <w:pgMar w:top="1531" w:right="1385" w:bottom="706" w:left="1421" w:header="720" w:footer="720" w:gutter="0"/>
      <w:cols w:space="720"/>
      <w:titlePg/>
      <w:docGrid w:linePitch="0"/>
      <w:sectPrChange w:id="1765" w:author="L’auteur" w:date="2024-02-17T16:59:00Z">
        <w:sectPr w:rsidR="00BC7531">
          <w:pgSz w:w="11906" w:h="16838" w:code="9"/>
          <w:pgMar w:top="1418" w:right="1418" w:bottom="1418" w:left="1418" w:header="709" w:footer="709" w:gutter="0"/>
          <w:cols w:space="708"/>
          <w:docGrid w:linePitch="36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A4998" w14:textId="77777777" w:rsidR="00320D77" w:rsidRDefault="00320D77" w:rsidP="00437635">
      <w:pPr>
        <w:spacing w:after="0" w:line="240" w:lineRule="auto"/>
      </w:pPr>
      <w:r>
        <w:separator/>
      </w:r>
    </w:p>
  </w:endnote>
  <w:endnote w:type="continuationSeparator" w:id="0">
    <w:p w14:paraId="47F24186" w14:textId="77777777" w:rsidR="00320D77" w:rsidRDefault="00320D77" w:rsidP="00437635">
      <w:pPr>
        <w:spacing w:after="0" w:line="240" w:lineRule="auto"/>
      </w:pPr>
      <w:r>
        <w:continuationSeparator/>
      </w:r>
    </w:p>
  </w:endnote>
  <w:endnote w:type="continuationNotice" w:id="1">
    <w:p w14:paraId="2D195BF5" w14:textId="77777777" w:rsidR="00320D77" w:rsidRDefault="00320D77" w:rsidP="004376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D9355" w14:textId="77777777" w:rsidR="00BC7531" w:rsidRDefault="00000000">
    <w:pPr>
      <w:tabs>
        <w:tab w:val="center" w:pos="4737"/>
        <w:tab w:val="center" w:pos="8159"/>
      </w:tabs>
      <w:spacing w:after="22"/>
      <w:rPr>
        <w:ins w:id="1708" w:author="L’auteur" w:date="2024-02-17T16:59:00Z"/>
      </w:rPr>
    </w:pPr>
    <w:ins w:id="1709" w:author="L’auteur" w:date="2024-02-17T16:59:00Z">
      <w:r>
        <w:rPr>
          <w:noProof/>
        </w:rPr>
        <mc:AlternateContent>
          <mc:Choice Requires="wpg">
            <w:drawing>
              <wp:anchor distT="0" distB="0" distL="114300" distR="114300" simplePos="0" relativeHeight="251660288" behindDoc="0" locked="0" layoutInCell="1" allowOverlap="1">
                <wp:simplePos x="0" y="0"/>
                <wp:positionH relativeFrom="page">
                  <wp:posOffset>902018</wp:posOffset>
                </wp:positionH>
                <wp:positionV relativeFrom="page">
                  <wp:posOffset>9842182</wp:posOffset>
                </wp:positionV>
                <wp:extent cx="5762054" cy="6350"/>
                <wp:effectExtent l="0" t="0" r="0" b="0"/>
                <wp:wrapSquare wrapText="bothSides"/>
                <wp:docPr id="20271" name="Group 20271"/>
                <wp:cNvGraphicFramePr/>
                <a:graphic xmlns:a="http://schemas.openxmlformats.org/drawingml/2006/main">
                  <a:graphicData uri="http://schemas.microsoft.com/office/word/2010/wordprocessingGroup">
                    <wpg:wgp>
                      <wpg:cNvGrpSpPr/>
                      <wpg:grpSpPr>
                        <a:xfrm>
                          <a:off x="0" y="0"/>
                          <a:ext cx="5762054" cy="6350"/>
                          <a:chOff x="0" y="0"/>
                          <a:chExt cx="5762054" cy="6350"/>
                        </a:xfrm>
                      </wpg:grpSpPr>
                      <wps:wsp>
                        <wps:cNvPr id="20945" name="Shape 20945"/>
                        <wps:cNvSpPr/>
                        <wps:spPr>
                          <a:xfrm>
                            <a:off x="0" y="0"/>
                            <a:ext cx="2182241" cy="9144"/>
                          </a:xfrm>
                          <a:custGeom>
                            <a:avLst/>
                            <a:gdLst/>
                            <a:ahLst/>
                            <a:cxnLst/>
                            <a:rect l="0" t="0" r="0" b="0"/>
                            <a:pathLst>
                              <a:path w="2182241" h="9144">
                                <a:moveTo>
                                  <a:pt x="0" y="0"/>
                                </a:moveTo>
                                <a:lnTo>
                                  <a:pt x="2182241" y="0"/>
                                </a:lnTo>
                                <a:lnTo>
                                  <a:pt x="21822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46" name="Shape 20946"/>
                        <wps:cNvSpPr/>
                        <wps:spPr>
                          <a:xfrm>
                            <a:off x="218217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47" name="Shape 20947"/>
                        <wps:cNvSpPr/>
                        <wps:spPr>
                          <a:xfrm>
                            <a:off x="2188528" y="0"/>
                            <a:ext cx="1651635" cy="9144"/>
                          </a:xfrm>
                          <a:custGeom>
                            <a:avLst/>
                            <a:gdLst/>
                            <a:ahLst/>
                            <a:cxnLst/>
                            <a:rect l="0" t="0" r="0" b="0"/>
                            <a:pathLst>
                              <a:path w="1651635" h="9144">
                                <a:moveTo>
                                  <a:pt x="0" y="0"/>
                                </a:moveTo>
                                <a:lnTo>
                                  <a:pt x="1651635" y="0"/>
                                </a:lnTo>
                                <a:lnTo>
                                  <a:pt x="16516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48" name="Shape 20948"/>
                        <wps:cNvSpPr/>
                        <wps:spPr>
                          <a:xfrm>
                            <a:off x="384016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49" name="Shape 20949"/>
                        <wps:cNvSpPr/>
                        <wps:spPr>
                          <a:xfrm>
                            <a:off x="3846513" y="0"/>
                            <a:ext cx="1915541" cy="9144"/>
                          </a:xfrm>
                          <a:custGeom>
                            <a:avLst/>
                            <a:gdLst/>
                            <a:ahLst/>
                            <a:cxnLst/>
                            <a:rect l="0" t="0" r="0" b="0"/>
                            <a:pathLst>
                              <a:path w="1915541" h="9144">
                                <a:moveTo>
                                  <a:pt x="0" y="0"/>
                                </a:moveTo>
                                <a:lnTo>
                                  <a:pt x="1915541" y="0"/>
                                </a:lnTo>
                                <a:lnTo>
                                  <a:pt x="19155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271" style="width:453.705pt;height:0.5pt;position:absolute;mso-position-horizontal-relative:page;mso-position-horizontal:absolute;margin-left:71.025pt;mso-position-vertical-relative:page;margin-top:774.975pt;" coordsize="57620,63">
                <v:shape id="Shape 20950" style="position:absolute;width:21822;height:91;left:0;top:0;" coordsize="2182241,9144" path="m0,0l2182241,0l2182241,9144l0,9144l0,0">
                  <v:stroke weight="0pt" endcap="flat" joinstyle="miter" miterlimit="10" on="false" color="#000000" opacity="0"/>
                  <v:fill on="true" color="#000000"/>
                </v:shape>
                <v:shape id="Shape 20951" style="position:absolute;width:91;height:91;left:21821;top:0;" coordsize="9144,9144" path="m0,0l9144,0l9144,9144l0,9144l0,0">
                  <v:stroke weight="0pt" endcap="flat" joinstyle="miter" miterlimit="10" on="false" color="#000000" opacity="0"/>
                  <v:fill on="true" color="#000000"/>
                </v:shape>
                <v:shape id="Shape 20952" style="position:absolute;width:16516;height:91;left:21885;top:0;" coordsize="1651635,9144" path="m0,0l1651635,0l1651635,9144l0,9144l0,0">
                  <v:stroke weight="0pt" endcap="flat" joinstyle="miter" miterlimit="10" on="false" color="#000000" opacity="0"/>
                  <v:fill on="true" color="#000000"/>
                </v:shape>
                <v:shape id="Shape 20953" style="position:absolute;width:91;height:91;left:38401;top:0;" coordsize="9144,9144" path="m0,0l9144,0l9144,9144l0,9144l0,0">
                  <v:stroke weight="0pt" endcap="flat" joinstyle="miter" miterlimit="10" on="false" color="#000000" opacity="0"/>
                  <v:fill on="true" color="#000000"/>
                </v:shape>
                <v:shape id="Shape 20954" style="position:absolute;width:19155;height:91;left:38465;top:0;" coordsize="1915541,9144" path="m0,0l1915541,0l1915541,9144l0,9144l0,0">
                  <v:stroke weight="0pt" endcap="flat" joinstyle="miter" miterlimit="10" on="false" color="#000000" opacity="0"/>
                  <v:fill on="true" color="#000000"/>
                </v:shape>
                <w10:wrap type="square"/>
              </v:group>
            </w:pict>
          </mc:Fallback>
        </mc:AlternateContent>
      </w:r>
      <w:r>
        <w:rPr>
          <w:rFonts w:ascii="Century Gothic" w:eastAsia="Century Gothic" w:hAnsi="Century Gothic" w:cs="Century Gothic"/>
          <w:sz w:val="16"/>
        </w:rPr>
        <w:t xml:space="preserve">Auteur :Ryan dePinaCorreia </w:t>
      </w:r>
      <w:r>
        <w:rPr>
          <w:rFonts w:ascii="Century Gothic" w:eastAsia="Century Gothic" w:hAnsi="Century Gothic" w:cs="Century Gothic"/>
          <w:sz w:val="16"/>
        </w:rPr>
        <w:tab/>
        <w:t xml:space="preserve"> </w:t>
      </w:r>
      <w:r>
        <w:rPr>
          <w:rFonts w:ascii="Century Gothic" w:eastAsia="Century Gothic" w:hAnsi="Century Gothic" w:cs="Century Gothic"/>
          <w:sz w:val="16"/>
        </w:rPr>
        <w:tab/>
        <w:t xml:space="preserve">Création : 29.01.2024 </w:t>
      </w:r>
    </w:ins>
  </w:p>
  <w:p w14:paraId="68B9FD6B" w14:textId="77777777" w:rsidR="00BC7531" w:rsidRDefault="00000000">
    <w:pPr>
      <w:tabs>
        <w:tab w:val="center" w:pos="4739"/>
        <w:tab w:val="center" w:pos="7874"/>
      </w:tabs>
      <w:spacing w:after="0"/>
      <w:rPr>
        <w:ins w:id="1710" w:author="L’auteur" w:date="2024-02-17T16:59:00Z"/>
      </w:rPr>
    </w:pPr>
    <w:ins w:id="1711" w:author="L’auteur" w:date="2024-02-17T16:59:00Z">
      <w:r>
        <w:rPr>
          <w:rFonts w:ascii="Century Gothic" w:eastAsia="Century Gothic" w:hAnsi="Century Gothic" w:cs="Century Gothic"/>
          <w:sz w:val="16"/>
        </w:rPr>
        <w:t xml:space="preserve">Modifié par : X. CarrelRyan De Pina </w:t>
      </w:r>
      <w:r>
        <w:rPr>
          <w:rFonts w:ascii="Century Gothic" w:eastAsia="Century Gothic" w:hAnsi="Century Gothic" w:cs="Century Gothic"/>
          <w:sz w:val="16"/>
        </w:rPr>
        <w:tab/>
        <w:t xml:space="preserve">Page </w:t>
      </w:r>
      <w:r>
        <w:fldChar w:fldCharType="begin"/>
      </w:r>
      <w:r>
        <w:instrText xml:space="preserve"> PAGE   \* MERGEFORMAT </w:instrText>
      </w:r>
      <w:r>
        <w:fldChar w:fldCharType="separate"/>
      </w:r>
      <w:r>
        <w:rPr>
          <w:rFonts w:ascii="Century Gothic" w:eastAsia="Century Gothic" w:hAnsi="Century Gothic" w:cs="Century Gothic"/>
          <w:sz w:val="16"/>
        </w:rPr>
        <w:t>2</w:t>
      </w:r>
      <w:r>
        <w:rPr>
          <w:rFonts w:ascii="Century Gothic" w:eastAsia="Century Gothic" w:hAnsi="Century Gothic" w:cs="Century Gothic"/>
          <w:sz w:val="16"/>
        </w:rPr>
        <w:fldChar w:fldCharType="end"/>
      </w:r>
      <w:r>
        <w:rPr>
          <w:rFonts w:ascii="Century Gothic" w:eastAsia="Century Gothic" w:hAnsi="Century Gothic" w:cs="Century Gothic"/>
          <w:sz w:val="16"/>
        </w:rPr>
        <w:t xml:space="preserve"> sur </w:t>
      </w:r>
      <w:r>
        <w:fldChar w:fldCharType="begin"/>
      </w:r>
      <w:r>
        <w:instrText xml:space="preserve"> NUMPAGES   \* MERGEFORMAT </w:instrText>
      </w:r>
      <w:r>
        <w:fldChar w:fldCharType="separate"/>
      </w:r>
      <w:r>
        <w:rPr>
          <w:rFonts w:ascii="Century Gothic" w:eastAsia="Century Gothic" w:hAnsi="Century Gothic" w:cs="Century Gothic"/>
          <w:sz w:val="16"/>
        </w:rPr>
        <w:t>12</w:t>
      </w:r>
      <w:r>
        <w:rPr>
          <w:rFonts w:ascii="Century Gothic" w:eastAsia="Century Gothic" w:hAnsi="Century Gothic" w:cs="Century Gothic"/>
          <w:sz w:val="16"/>
        </w:rPr>
        <w:fldChar w:fldCharType="end"/>
      </w:r>
      <w:r>
        <w:rPr>
          <w:rFonts w:ascii="Century Gothic" w:eastAsia="Century Gothic" w:hAnsi="Century Gothic" w:cs="Century Gothic"/>
          <w:sz w:val="16"/>
        </w:rPr>
        <w:t xml:space="preserve"> </w:t>
      </w:r>
      <w:r>
        <w:rPr>
          <w:rFonts w:ascii="Century Gothic" w:eastAsia="Century Gothic" w:hAnsi="Century Gothic" w:cs="Century Gothic"/>
          <w:sz w:val="16"/>
        </w:rPr>
        <w:tab/>
        <w:t xml:space="preserve">Impression : 17.02.2024 07:47 </w:t>
      </w:r>
    </w:ins>
  </w:p>
  <w:p w14:paraId="423BCE08" w14:textId="77777777" w:rsidR="00BC7531" w:rsidRDefault="00000000">
    <w:pPr>
      <w:tabs>
        <w:tab w:val="center" w:pos="7711"/>
      </w:tabs>
      <w:spacing w:after="0"/>
      <w:rPr>
        <w:ins w:id="1712" w:author="L’auteur" w:date="2024-02-17T16:59:00Z"/>
      </w:rPr>
    </w:pPr>
    <w:ins w:id="1713" w:author="L’auteur" w:date="2024-02-17T16:59:00Z">
      <w:r>
        <w:rPr>
          <w:rFonts w:ascii="Century Gothic" w:eastAsia="Century Gothic" w:hAnsi="Century Gothic" w:cs="Century Gothic"/>
          <w:sz w:val="16"/>
        </w:rPr>
        <w:t xml:space="preserve">Version: 22 du 17.02.2024 07:47 </w:t>
      </w:r>
      <w:r>
        <w:rPr>
          <w:rFonts w:ascii="Century Gothic" w:eastAsia="Century Gothic" w:hAnsi="Century Gothic" w:cs="Century Gothic"/>
          <w:sz w:val="16"/>
        </w:rPr>
        <w:tab/>
        <w:t xml:space="preserve">Rapport de projet_Ryan-de-Pina </w:t>
      </w:r>
    </w:ins>
  </w:p>
  <w:p w14:paraId="0B5BF2C9" w14:textId="77777777" w:rsidR="00BC7531" w:rsidRDefault="00000000">
    <w:pPr>
      <w:spacing w:after="0"/>
      <w:pPrChange w:id="1714" w:author="L’auteur" w:date="2024-02-17T16:59:00Z">
        <w:pPr>
          <w:pStyle w:val="Pieddepage"/>
        </w:pPr>
      </w:pPrChange>
    </w:pPr>
    <w:ins w:id="1715" w:author="L’auteur" w:date="2024-02-17T16:59:00Z">
      <w:r>
        <w:rPr>
          <w:rFonts w:ascii="Century Gothic" w:eastAsia="Century Gothic" w:hAnsi="Century Gothic" w:cs="Century Gothic"/>
          <w:sz w:val="2"/>
        </w:rPr>
        <w:t xml:space="preserve"> </w: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43"/>
      <w:gridCol w:w="2619"/>
      <w:gridCol w:w="3037"/>
    </w:tblGrid>
    <w:tr w:rsidR="00AA4393" w:rsidRPr="00000197" w14:paraId="309C7065" w14:textId="77777777" w:rsidTr="00E52B61">
      <w:trPr>
        <w:trHeight w:hRule="exact" w:val="227"/>
        <w:jc w:val="center"/>
        <w:del w:id="1716" w:author="L’auteur" w:date="2024-02-17T16:59:00Z"/>
      </w:trPr>
      <w:tc>
        <w:tcPr>
          <w:tcW w:w="3510" w:type="dxa"/>
          <w:vAlign w:val="center"/>
        </w:tcPr>
        <w:p w14:paraId="41802DF2" w14:textId="77777777" w:rsidR="00AA4393" w:rsidRDefault="00AA4393" w:rsidP="00742484">
          <w:pPr>
            <w:pStyle w:val="-Pieddepage"/>
            <w:rPr>
              <w:del w:id="1717" w:author="L’auteur" w:date="2024-02-17T16:59:00Z"/>
            </w:rPr>
          </w:pPr>
          <w:del w:id="1718" w:author="L’auteur" w:date="2024-02-17T16:59:00Z">
            <w:r w:rsidRPr="00742484">
              <w:delText>Auteur</w:delText>
            </w:r>
            <w:r w:rsidRPr="00000197">
              <w:rPr>
                <w:rFonts w:cs="Arial"/>
                <w:szCs w:val="16"/>
              </w:rPr>
              <w:delText> :</w:delText>
            </w:r>
            <w:r>
              <w:fldChar w:fldCharType="begin"/>
            </w:r>
            <w:r>
              <w:delInstrText>AUTHOR   \* MERGEFORMAT</w:delInstrText>
            </w:r>
            <w:r>
              <w:fldChar w:fldCharType="separate"/>
            </w:r>
            <w:r w:rsidR="00A71BAA" w:rsidRPr="00A71BAA">
              <w:rPr>
                <w:rFonts w:cs="Arial"/>
                <w:noProof/>
                <w:szCs w:val="16"/>
              </w:rPr>
              <w:delText>Ryan dePinaCorreia</w:delText>
            </w:r>
            <w:r>
              <w:fldChar w:fldCharType="end"/>
            </w:r>
          </w:del>
        </w:p>
        <w:p w14:paraId="6D6F7ADF" w14:textId="77777777" w:rsidR="00AA4393" w:rsidRPr="00000197" w:rsidRDefault="00AA4393" w:rsidP="002D7D46">
          <w:pPr>
            <w:pStyle w:val="-Pieddepage"/>
            <w:rPr>
              <w:del w:id="1719" w:author="L’auteur" w:date="2024-02-17T16:59:00Z"/>
              <w:rFonts w:cs="Arial"/>
              <w:szCs w:val="16"/>
            </w:rPr>
          </w:pPr>
        </w:p>
      </w:tc>
      <w:tc>
        <w:tcPr>
          <w:tcW w:w="2680" w:type="dxa"/>
          <w:vAlign w:val="center"/>
        </w:tcPr>
        <w:p w14:paraId="68C9B4AC" w14:textId="77777777" w:rsidR="00AA4393" w:rsidRPr="00000197" w:rsidRDefault="00AA4393" w:rsidP="00955930">
          <w:pPr>
            <w:pStyle w:val="-Pieddepage"/>
            <w:jc w:val="center"/>
            <w:rPr>
              <w:del w:id="1720" w:author="L’auteur" w:date="2024-02-17T16:59:00Z"/>
              <w:rFonts w:cs="Arial"/>
              <w:szCs w:val="16"/>
            </w:rPr>
          </w:pPr>
        </w:p>
      </w:tc>
      <w:tc>
        <w:tcPr>
          <w:tcW w:w="3096" w:type="dxa"/>
          <w:vAlign w:val="center"/>
        </w:tcPr>
        <w:p w14:paraId="1D250779" w14:textId="77777777" w:rsidR="00AA4393" w:rsidRPr="00000197" w:rsidRDefault="00AA4393" w:rsidP="001764CE">
          <w:pPr>
            <w:pStyle w:val="-Pieddepage"/>
            <w:jc w:val="right"/>
            <w:rPr>
              <w:del w:id="1721" w:author="L’auteur" w:date="2024-02-17T16:59:00Z"/>
              <w:rFonts w:cs="Arial"/>
              <w:szCs w:val="16"/>
            </w:rPr>
          </w:pPr>
          <w:del w:id="1722" w:author="L’auteur" w:date="2024-02-17T16:59:00Z">
            <w:r>
              <w:rPr>
                <w:rFonts w:cs="Arial"/>
                <w:szCs w:val="16"/>
              </w:rPr>
              <w:delText>Création</w:delText>
            </w:r>
            <w:r w:rsidRPr="00000197">
              <w:rPr>
                <w:rFonts w:cs="Arial"/>
                <w:szCs w:val="16"/>
              </w:rPr>
              <w:delText xml:space="preserve"> : </w:delText>
            </w:r>
            <w:r w:rsidR="00A65F0B">
              <w:rPr>
                <w:rFonts w:cs="Arial"/>
                <w:szCs w:val="16"/>
              </w:rPr>
              <w:fldChar w:fldCharType="begin"/>
            </w:r>
            <w:r>
              <w:rPr>
                <w:rFonts w:cs="Arial"/>
                <w:szCs w:val="16"/>
              </w:rPr>
              <w:delInstrText xml:space="preserve"> CREATEDATE  \@ "dd.MM.yyyy"  \* MERGEFORMAT </w:delInstrText>
            </w:r>
            <w:r w:rsidR="00A65F0B">
              <w:rPr>
                <w:rFonts w:cs="Arial"/>
                <w:szCs w:val="16"/>
              </w:rPr>
              <w:fldChar w:fldCharType="separate"/>
            </w:r>
            <w:r w:rsidR="00A71BAA">
              <w:rPr>
                <w:rFonts w:cs="Arial"/>
                <w:noProof/>
                <w:szCs w:val="16"/>
              </w:rPr>
              <w:delText>29.01.2024</w:delText>
            </w:r>
            <w:r w:rsidR="00A65F0B">
              <w:rPr>
                <w:rFonts w:cs="Arial"/>
                <w:szCs w:val="16"/>
              </w:rPr>
              <w:fldChar w:fldCharType="end"/>
            </w:r>
          </w:del>
        </w:p>
      </w:tc>
    </w:tr>
    <w:tr w:rsidR="00AA4393" w:rsidRPr="00000197" w14:paraId="6C04A3A7" w14:textId="77777777" w:rsidTr="00E52B61">
      <w:trPr>
        <w:jc w:val="center"/>
        <w:del w:id="1723" w:author="L’auteur" w:date="2024-02-17T16:59:00Z"/>
      </w:trPr>
      <w:tc>
        <w:tcPr>
          <w:tcW w:w="3510" w:type="dxa"/>
          <w:vAlign w:val="center"/>
        </w:tcPr>
        <w:p w14:paraId="7C909872" w14:textId="77777777" w:rsidR="00AA4393" w:rsidRPr="00000197" w:rsidRDefault="00AA4393" w:rsidP="002D7D46">
          <w:pPr>
            <w:pStyle w:val="-Pieddepage"/>
            <w:rPr>
              <w:del w:id="1724" w:author="L’auteur" w:date="2024-02-17T16:59:00Z"/>
              <w:rFonts w:cs="Arial"/>
              <w:szCs w:val="16"/>
            </w:rPr>
          </w:pPr>
          <w:del w:id="1725" w:author="L’auteur" w:date="2024-02-17T16:59:00Z">
            <w:r>
              <w:rPr>
                <w:rFonts w:cs="Arial"/>
                <w:szCs w:val="16"/>
              </w:rPr>
              <w:delText xml:space="preserve">Modifié par : </w:delText>
            </w:r>
            <w:r w:rsidR="002B1E09">
              <w:rPr>
                <w:rFonts w:cs="Arial"/>
                <w:szCs w:val="16"/>
              </w:rPr>
              <w:delText>X. Carrel</w:delText>
            </w:r>
            <w:r w:rsidR="00A65F0B">
              <w:fldChar w:fldCharType="begin"/>
            </w:r>
            <w:r>
              <w:delInstrText xml:space="preserve"> LASTSAVEDBY   \* MERGEFORMAT </w:delInstrText>
            </w:r>
            <w:r w:rsidR="00A65F0B">
              <w:fldChar w:fldCharType="separate"/>
            </w:r>
            <w:r w:rsidR="00A71BAA">
              <w:rPr>
                <w:noProof/>
              </w:rPr>
              <w:delText>Ryan dePinaCorreia</w:delText>
            </w:r>
            <w:r w:rsidR="00A65F0B">
              <w:rPr>
                <w:rFonts w:cs="Arial"/>
                <w:noProof/>
                <w:szCs w:val="16"/>
              </w:rPr>
              <w:fldChar w:fldCharType="end"/>
            </w:r>
          </w:del>
        </w:p>
      </w:tc>
      <w:tc>
        <w:tcPr>
          <w:tcW w:w="2680" w:type="dxa"/>
          <w:vAlign w:val="center"/>
        </w:tcPr>
        <w:p w14:paraId="523551BD" w14:textId="77777777" w:rsidR="00AA4393" w:rsidRPr="00000197" w:rsidRDefault="00AA4393" w:rsidP="00955930">
          <w:pPr>
            <w:pStyle w:val="-Pieddepage"/>
            <w:jc w:val="center"/>
            <w:rPr>
              <w:del w:id="1726" w:author="L’auteur" w:date="2024-02-17T16:59:00Z"/>
              <w:rFonts w:cs="Arial"/>
              <w:szCs w:val="16"/>
            </w:rPr>
          </w:pPr>
          <w:del w:id="1727" w:author="L’auteur" w:date="2024-02-17T16:59:00Z">
            <w:r w:rsidRPr="00000197">
              <w:rPr>
                <w:rFonts w:cs="Arial"/>
                <w:szCs w:val="16"/>
              </w:rPr>
              <w:delText xml:space="preserve">Page </w:delText>
            </w:r>
            <w:r w:rsidR="00A65F0B" w:rsidRPr="00000197">
              <w:rPr>
                <w:rStyle w:val="Numrodepage"/>
                <w:rFonts w:cs="Arial"/>
                <w:szCs w:val="16"/>
              </w:rPr>
              <w:fldChar w:fldCharType="begin"/>
            </w:r>
            <w:r w:rsidRPr="00000197">
              <w:rPr>
                <w:rStyle w:val="Numrodepage"/>
                <w:rFonts w:cs="Arial"/>
                <w:szCs w:val="16"/>
              </w:rPr>
              <w:delInstrText xml:space="preserve"> PAGE </w:delInstrText>
            </w:r>
            <w:r w:rsidR="00A65F0B" w:rsidRPr="00000197">
              <w:rPr>
                <w:rStyle w:val="Numrodepage"/>
                <w:rFonts w:cs="Arial"/>
                <w:szCs w:val="16"/>
              </w:rPr>
              <w:fldChar w:fldCharType="separate"/>
            </w:r>
            <w:r w:rsidR="00A71BAA">
              <w:rPr>
                <w:rStyle w:val="Numrodepage"/>
                <w:rFonts w:cs="Arial"/>
                <w:noProof/>
                <w:szCs w:val="16"/>
              </w:rPr>
              <w:delText>11</w:delText>
            </w:r>
            <w:r w:rsidR="00A65F0B" w:rsidRPr="00000197">
              <w:rPr>
                <w:rStyle w:val="Numrodepage"/>
                <w:rFonts w:cs="Arial"/>
                <w:szCs w:val="16"/>
              </w:rPr>
              <w:fldChar w:fldCharType="end"/>
            </w:r>
            <w:r w:rsidRPr="00000197">
              <w:rPr>
                <w:rStyle w:val="Numrodepage"/>
                <w:rFonts w:cs="Arial"/>
                <w:szCs w:val="16"/>
              </w:rPr>
              <w:delText xml:space="preserve"> sur </w:delText>
            </w:r>
            <w:r w:rsidR="00A65F0B" w:rsidRPr="00000197">
              <w:rPr>
                <w:rStyle w:val="Numrodepage"/>
                <w:rFonts w:cs="Arial"/>
                <w:szCs w:val="16"/>
              </w:rPr>
              <w:fldChar w:fldCharType="begin"/>
            </w:r>
            <w:r w:rsidRPr="00000197">
              <w:rPr>
                <w:rStyle w:val="Numrodepage"/>
                <w:rFonts w:cs="Arial"/>
                <w:szCs w:val="16"/>
              </w:rPr>
              <w:delInstrText xml:space="preserve"> NUMPAGES </w:delInstrText>
            </w:r>
            <w:r w:rsidR="00A65F0B" w:rsidRPr="00000197">
              <w:rPr>
                <w:rStyle w:val="Numrodepage"/>
                <w:rFonts w:cs="Arial"/>
                <w:szCs w:val="16"/>
              </w:rPr>
              <w:fldChar w:fldCharType="separate"/>
            </w:r>
            <w:r w:rsidR="00A71BAA">
              <w:rPr>
                <w:rStyle w:val="Numrodepage"/>
                <w:rFonts w:cs="Arial"/>
                <w:noProof/>
                <w:szCs w:val="16"/>
              </w:rPr>
              <w:delText>11</w:delText>
            </w:r>
            <w:r w:rsidR="00A65F0B" w:rsidRPr="00000197">
              <w:rPr>
                <w:rStyle w:val="Numrodepage"/>
                <w:rFonts w:cs="Arial"/>
                <w:szCs w:val="16"/>
              </w:rPr>
              <w:fldChar w:fldCharType="end"/>
            </w:r>
          </w:del>
        </w:p>
      </w:tc>
      <w:tc>
        <w:tcPr>
          <w:tcW w:w="3096" w:type="dxa"/>
          <w:vAlign w:val="center"/>
        </w:tcPr>
        <w:p w14:paraId="628D911B" w14:textId="77777777" w:rsidR="00AA4393" w:rsidRPr="00000197" w:rsidRDefault="00AA4393" w:rsidP="001764CE">
          <w:pPr>
            <w:pStyle w:val="-Pieddepage"/>
            <w:jc w:val="right"/>
            <w:rPr>
              <w:del w:id="1728" w:author="L’auteur" w:date="2024-02-17T16:59:00Z"/>
              <w:rFonts w:cs="Arial"/>
              <w:szCs w:val="16"/>
            </w:rPr>
          </w:pPr>
          <w:del w:id="1729" w:author="L’auteur" w:date="2024-02-17T16:59:00Z">
            <w:r>
              <w:rPr>
                <w:rFonts w:cs="Arial"/>
                <w:szCs w:val="16"/>
              </w:rPr>
              <w:delText>Impression</w:delText>
            </w:r>
            <w:r w:rsidRPr="00000197">
              <w:rPr>
                <w:rFonts w:cs="Arial"/>
                <w:szCs w:val="16"/>
              </w:rPr>
              <w:delText xml:space="preserve"> : </w:delText>
            </w:r>
            <w:r w:rsidR="00A65F0B">
              <w:rPr>
                <w:rFonts w:cs="Arial"/>
                <w:szCs w:val="16"/>
              </w:rPr>
              <w:fldChar w:fldCharType="begin"/>
            </w:r>
            <w:r>
              <w:rPr>
                <w:rFonts w:cs="Arial"/>
                <w:szCs w:val="16"/>
              </w:rPr>
              <w:delInstrText xml:space="preserve"> PRINTDATE  \@ "dd.MM.yyyy HH:mm"  \* MERGEFORMAT </w:delInstrText>
            </w:r>
            <w:r w:rsidR="00A65F0B">
              <w:rPr>
                <w:rFonts w:cs="Arial"/>
                <w:szCs w:val="16"/>
              </w:rPr>
              <w:fldChar w:fldCharType="separate"/>
            </w:r>
            <w:r w:rsidR="00A71BAA">
              <w:rPr>
                <w:rFonts w:cs="Arial"/>
                <w:noProof/>
                <w:szCs w:val="16"/>
              </w:rPr>
              <w:delText>30.01.2024 15:42</w:delText>
            </w:r>
            <w:r w:rsidR="00A65F0B">
              <w:rPr>
                <w:rFonts w:cs="Arial"/>
                <w:szCs w:val="16"/>
              </w:rPr>
              <w:fldChar w:fldCharType="end"/>
            </w:r>
          </w:del>
        </w:p>
      </w:tc>
    </w:tr>
    <w:tr w:rsidR="00AA4393" w:rsidRPr="00000197" w14:paraId="1855C6BE" w14:textId="77777777" w:rsidTr="00E52B61">
      <w:trPr>
        <w:jc w:val="center"/>
        <w:del w:id="1730" w:author="L’auteur" w:date="2024-02-17T16:59:00Z"/>
      </w:trPr>
      <w:tc>
        <w:tcPr>
          <w:tcW w:w="3510" w:type="dxa"/>
          <w:vAlign w:val="center"/>
        </w:tcPr>
        <w:p w14:paraId="09073EA0" w14:textId="77777777" w:rsidR="00AA4393" w:rsidRPr="00000197" w:rsidRDefault="00AA4393" w:rsidP="001764CE">
          <w:pPr>
            <w:pStyle w:val="-Pieddepage"/>
            <w:rPr>
              <w:del w:id="1731" w:author="L’auteur" w:date="2024-02-17T16:59:00Z"/>
              <w:rFonts w:cs="Arial"/>
              <w:szCs w:val="16"/>
            </w:rPr>
          </w:pPr>
          <w:del w:id="1732" w:author="L’auteur" w:date="2024-02-17T16:59:00Z">
            <w:r w:rsidRPr="00000197">
              <w:rPr>
                <w:rFonts w:cs="Arial"/>
                <w:szCs w:val="16"/>
              </w:rPr>
              <w:delText xml:space="preserve">Version: </w:delText>
            </w:r>
            <w:r>
              <w:fldChar w:fldCharType="begin"/>
            </w:r>
            <w:r>
              <w:delInstrText>REVNUM   \* MERGEFORMAT</w:delInstrText>
            </w:r>
            <w:r>
              <w:fldChar w:fldCharType="separate"/>
            </w:r>
            <w:r w:rsidR="00A71BAA" w:rsidRPr="00A71BAA">
              <w:rPr>
                <w:rFonts w:cs="Arial"/>
                <w:noProof/>
                <w:szCs w:val="16"/>
              </w:rPr>
              <w:delText>19</w:delText>
            </w:r>
            <w:r>
              <w:fldChar w:fldCharType="end"/>
            </w:r>
            <w:r>
              <w:rPr>
                <w:rFonts w:cs="Arial"/>
                <w:szCs w:val="16"/>
              </w:rPr>
              <w:delText xml:space="preserve"> du </w:delText>
            </w:r>
            <w:r w:rsidR="00A65F0B">
              <w:rPr>
                <w:rFonts w:cs="Arial"/>
                <w:szCs w:val="16"/>
              </w:rPr>
              <w:fldChar w:fldCharType="begin"/>
            </w:r>
            <w:r>
              <w:rPr>
                <w:rFonts w:cs="Arial"/>
                <w:szCs w:val="16"/>
              </w:rPr>
              <w:delInstrText xml:space="preserve"> SAVEDATE  \@ "dd.MM.yyyy HH:mm"  \* MERGEFORMAT </w:delInstrText>
            </w:r>
            <w:r w:rsidR="00A65F0B">
              <w:rPr>
                <w:rFonts w:cs="Arial"/>
                <w:szCs w:val="16"/>
              </w:rPr>
              <w:fldChar w:fldCharType="separate"/>
            </w:r>
            <w:r w:rsidR="00BF2AFB">
              <w:rPr>
                <w:rFonts w:cs="Arial"/>
                <w:noProof/>
                <w:szCs w:val="16"/>
              </w:rPr>
              <w:delText>17.02.2024 16:56</w:delText>
            </w:r>
            <w:r w:rsidR="00A65F0B">
              <w:rPr>
                <w:rFonts w:cs="Arial"/>
                <w:szCs w:val="16"/>
              </w:rPr>
              <w:fldChar w:fldCharType="end"/>
            </w:r>
          </w:del>
        </w:p>
      </w:tc>
      <w:tc>
        <w:tcPr>
          <w:tcW w:w="5776" w:type="dxa"/>
          <w:gridSpan w:val="2"/>
          <w:vAlign w:val="center"/>
        </w:tcPr>
        <w:p w14:paraId="75FA2476" w14:textId="77777777" w:rsidR="00AA4393" w:rsidRPr="00000197" w:rsidRDefault="00B4390B" w:rsidP="00955930">
          <w:pPr>
            <w:pStyle w:val="-Pieddepage"/>
            <w:jc w:val="right"/>
            <w:rPr>
              <w:del w:id="1733" w:author="L’auteur" w:date="2024-02-17T16:59:00Z"/>
              <w:rFonts w:cs="Arial"/>
              <w:szCs w:val="16"/>
            </w:rPr>
          </w:pPr>
          <w:del w:id="1734" w:author="L’auteur" w:date="2024-02-17T16:59:00Z">
            <w:r>
              <w:fldChar w:fldCharType="begin"/>
            </w:r>
            <w:r>
              <w:delInstrText>FILENAME  \* FirstCap  \* MERGEFORMAT</w:delInstrText>
            </w:r>
            <w:r>
              <w:fldChar w:fldCharType="separate"/>
            </w:r>
            <w:r w:rsidR="00A71BAA" w:rsidRPr="00A71BAA">
              <w:rPr>
                <w:rFonts w:cs="Arial"/>
                <w:noProof/>
                <w:szCs w:val="16"/>
              </w:rPr>
              <w:delText>Rapport</w:delText>
            </w:r>
            <w:r w:rsidR="00A71BAA">
              <w:rPr>
                <w:noProof/>
              </w:rPr>
              <w:delText xml:space="preserve"> de projet_Ryan-de-Pina</w:delText>
            </w:r>
            <w:r>
              <w:fldChar w:fldCharType="end"/>
            </w:r>
          </w:del>
        </w:p>
      </w:tc>
    </w:tr>
  </w:tbl>
  <w:p w14:paraId="2DBE1C71" w14:textId="77777777" w:rsidR="00BC7531" w:rsidRDefault="00000000">
    <w:pPr>
      <w:tabs>
        <w:tab w:val="center" w:pos="4737"/>
        <w:tab w:val="center" w:pos="8159"/>
      </w:tabs>
      <w:spacing w:after="22"/>
      <w:rPr>
        <w:ins w:id="1735" w:author="L’auteur" w:date="2024-02-17T16:59:00Z"/>
      </w:rPr>
    </w:pPr>
    <w:ins w:id="1736" w:author="L’auteur" w:date="2024-02-17T16:59:00Z">
      <w:r>
        <w:rPr>
          <w:noProof/>
        </w:rPr>
        <mc:AlternateContent>
          <mc:Choice Requires="wpg">
            <w:drawing>
              <wp:anchor distT="0" distB="0" distL="114300" distR="114300" simplePos="0" relativeHeight="251661312" behindDoc="0" locked="0" layoutInCell="1" allowOverlap="1">
                <wp:simplePos x="0" y="0"/>
                <wp:positionH relativeFrom="page">
                  <wp:posOffset>902018</wp:posOffset>
                </wp:positionH>
                <wp:positionV relativeFrom="page">
                  <wp:posOffset>9842182</wp:posOffset>
                </wp:positionV>
                <wp:extent cx="5762054" cy="6350"/>
                <wp:effectExtent l="0" t="0" r="0" b="0"/>
                <wp:wrapSquare wrapText="bothSides"/>
                <wp:docPr id="20186" name="Group 20186"/>
                <wp:cNvGraphicFramePr/>
                <a:graphic xmlns:a="http://schemas.openxmlformats.org/drawingml/2006/main">
                  <a:graphicData uri="http://schemas.microsoft.com/office/word/2010/wordprocessingGroup">
                    <wpg:wgp>
                      <wpg:cNvGrpSpPr/>
                      <wpg:grpSpPr>
                        <a:xfrm>
                          <a:off x="0" y="0"/>
                          <a:ext cx="5762054" cy="6350"/>
                          <a:chOff x="0" y="0"/>
                          <a:chExt cx="5762054" cy="6350"/>
                        </a:xfrm>
                      </wpg:grpSpPr>
                      <wps:wsp>
                        <wps:cNvPr id="20935" name="Shape 20935"/>
                        <wps:cNvSpPr/>
                        <wps:spPr>
                          <a:xfrm>
                            <a:off x="0" y="0"/>
                            <a:ext cx="2182241" cy="9144"/>
                          </a:xfrm>
                          <a:custGeom>
                            <a:avLst/>
                            <a:gdLst/>
                            <a:ahLst/>
                            <a:cxnLst/>
                            <a:rect l="0" t="0" r="0" b="0"/>
                            <a:pathLst>
                              <a:path w="2182241" h="9144">
                                <a:moveTo>
                                  <a:pt x="0" y="0"/>
                                </a:moveTo>
                                <a:lnTo>
                                  <a:pt x="2182241" y="0"/>
                                </a:lnTo>
                                <a:lnTo>
                                  <a:pt x="21822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36" name="Shape 20936"/>
                        <wps:cNvSpPr/>
                        <wps:spPr>
                          <a:xfrm>
                            <a:off x="218217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37" name="Shape 20937"/>
                        <wps:cNvSpPr/>
                        <wps:spPr>
                          <a:xfrm>
                            <a:off x="2188528" y="0"/>
                            <a:ext cx="1651635" cy="9144"/>
                          </a:xfrm>
                          <a:custGeom>
                            <a:avLst/>
                            <a:gdLst/>
                            <a:ahLst/>
                            <a:cxnLst/>
                            <a:rect l="0" t="0" r="0" b="0"/>
                            <a:pathLst>
                              <a:path w="1651635" h="9144">
                                <a:moveTo>
                                  <a:pt x="0" y="0"/>
                                </a:moveTo>
                                <a:lnTo>
                                  <a:pt x="1651635" y="0"/>
                                </a:lnTo>
                                <a:lnTo>
                                  <a:pt x="16516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38" name="Shape 20938"/>
                        <wps:cNvSpPr/>
                        <wps:spPr>
                          <a:xfrm>
                            <a:off x="384016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39" name="Shape 20939"/>
                        <wps:cNvSpPr/>
                        <wps:spPr>
                          <a:xfrm>
                            <a:off x="3846513" y="0"/>
                            <a:ext cx="1915541" cy="9144"/>
                          </a:xfrm>
                          <a:custGeom>
                            <a:avLst/>
                            <a:gdLst/>
                            <a:ahLst/>
                            <a:cxnLst/>
                            <a:rect l="0" t="0" r="0" b="0"/>
                            <a:pathLst>
                              <a:path w="1915541" h="9144">
                                <a:moveTo>
                                  <a:pt x="0" y="0"/>
                                </a:moveTo>
                                <a:lnTo>
                                  <a:pt x="1915541" y="0"/>
                                </a:lnTo>
                                <a:lnTo>
                                  <a:pt x="19155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86" style="width:453.705pt;height:0.5pt;position:absolute;mso-position-horizontal-relative:page;mso-position-horizontal:absolute;margin-left:71.025pt;mso-position-vertical-relative:page;margin-top:774.975pt;" coordsize="57620,63">
                <v:shape id="Shape 20940" style="position:absolute;width:21822;height:91;left:0;top:0;" coordsize="2182241,9144" path="m0,0l2182241,0l2182241,9144l0,9144l0,0">
                  <v:stroke weight="0pt" endcap="flat" joinstyle="miter" miterlimit="10" on="false" color="#000000" opacity="0"/>
                  <v:fill on="true" color="#000000"/>
                </v:shape>
                <v:shape id="Shape 20941" style="position:absolute;width:91;height:91;left:21821;top:0;" coordsize="9144,9144" path="m0,0l9144,0l9144,9144l0,9144l0,0">
                  <v:stroke weight="0pt" endcap="flat" joinstyle="miter" miterlimit="10" on="false" color="#000000" opacity="0"/>
                  <v:fill on="true" color="#000000"/>
                </v:shape>
                <v:shape id="Shape 20942" style="position:absolute;width:16516;height:91;left:21885;top:0;" coordsize="1651635,9144" path="m0,0l1651635,0l1651635,9144l0,9144l0,0">
                  <v:stroke weight="0pt" endcap="flat" joinstyle="miter" miterlimit="10" on="false" color="#000000" opacity="0"/>
                  <v:fill on="true" color="#000000"/>
                </v:shape>
                <v:shape id="Shape 20943" style="position:absolute;width:91;height:91;left:38401;top:0;" coordsize="9144,9144" path="m0,0l9144,0l9144,9144l0,9144l0,0">
                  <v:stroke weight="0pt" endcap="flat" joinstyle="miter" miterlimit="10" on="false" color="#000000" opacity="0"/>
                  <v:fill on="true" color="#000000"/>
                </v:shape>
                <v:shape id="Shape 20944" style="position:absolute;width:19155;height:91;left:38465;top:0;" coordsize="1915541,9144" path="m0,0l1915541,0l1915541,9144l0,9144l0,0">
                  <v:stroke weight="0pt" endcap="flat" joinstyle="miter" miterlimit="10" on="false" color="#000000" opacity="0"/>
                  <v:fill on="true" color="#000000"/>
                </v:shape>
                <w10:wrap type="square"/>
              </v:group>
            </w:pict>
          </mc:Fallback>
        </mc:AlternateContent>
      </w:r>
      <w:r>
        <w:rPr>
          <w:rFonts w:ascii="Century Gothic" w:eastAsia="Century Gothic" w:hAnsi="Century Gothic" w:cs="Century Gothic"/>
          <w:sz w:val="16"/>
        </w:rPr>
        <w:t xml:space="preserve">Auteur :Ryan dePinaCorreia </w:t>
      </w:r>
      <w:r>
        <w:rPr>
          <w:rFonts w:ascii="Century Gothic" w:eastAsia="Century Gothic" w:hAnsi="Century Gothic" w:cs="Century Gothic"/>
          <w:sz w:val="16"/>
        </w:rPr>
        <w:tab/>
        <w:t xml:space="preserve"> </w:t>
      </w:r>
      <w:r>
        <w:rPr>
          <w:rFonts w:ascii="Century Gothic" w:eastAsia="Century Gothic" w:hAnsi="Century Gothic" w:cs="Century Gothic"/>
          <w:sz w:val="16"/>
        </w:rPr>
        <w:tab/>
        <w:t xml:space="preserve">Création : 29.01.2024 </w:t>
      </w:r>
    </w:ins>
  </w:p>
  <w:p w14:paraId="7155ECB8" w14:textId="77777777" w:rsidR="00BC7531" w:rsidRDefault="00000000">
    <w:pPr>
      <w:tabs>
        <w:tab w:val="center" w:pos="4739"/>
        <w:tab w:val="center" w:pos="7874"/>
      </w:tabs>
      <w:spacing w:after="0"/>
      <w:rPr>
        <w:ins w:id="1737" w:author="L’auteur" w:date="2024-02-17T16:59:00Z"/>
      </w:rPr>
    </w:pPr>
    <w:ins w:id="1738" w:author="L’auteur" w:date="2024-02-17T16:59:00Z">
      <w:r>
        <w:rPr>
          <w:rFonts w:ascii="Century Gothic" w:eastAsia="Century Gothic" w:hAnsi="Century Gothic" w:cs="Century Gothic"/>
          <w:sz w:val="16"/>
        </w:rPr>
        <w:t xml:space="preserve">Modifié par : X. CarrelRyan De Pina </w:t>
      </w:r>
      <w:r>
        <w:rPr>
          <w:rFonts w:ascii="Century Gothic" w:eastAsia="Century Gothic" w:hAnsi="Century Gothic" w:cs="Century Gothic"/>
          <w:sz w:val="16"/>
        </w:rPr>
        <w:tab/>
        <w:t xml:space="preserve">Page </w:t>
      </w:r>
      <w:r>
        <w:fldChar w:fldCharType="begin"/>
      </w:r>
      <w:r>
        <w:instrText xml:space="preserve"> PAGE   \* MERGEFORMAT </w:instrText>
      </w:r>
      <w:r>
        <w:fldChar w:fldCharType="separate"/>
      </w:r>
      <w:r>
        <w:rPr>
          <w:rFonts w:ascii="Century Gothic" w:eastAsia="Century Gothic" w:hAnsi="Century Gothic" w:cs="Century Gothic"/>
          <w:sz w:val="16"/>
        </w:rPr>
        <w:t>2</w:t>
      </w:r>
      <w:r>
        <w:rPr>
          <w:rFonts w:ascii="Century Gothic" w:eastAsia="Century Gothic" w:hAnsi="Century Gothic" w:cs="Century Gothic"/>
          <w:sz w:val="16"/>
        </w:rPr>
        <w:fldChar w:fldCharType="end"/>
      </w:r>
      <w:r>
        <w:rPr>
          <w:rFonts w:ascii="Century Gothic" w:eastAsia="Century Gothic" w:hAnsi="Century Gothic" w:cs="Century Gothic"/>
          <w:sz w:val="16"/>
        </w:rPr>
        <w:t xml:space="preserve"> sur </w:t>
      </w:r>
      <w:r>
        <w:fldChar w:fldCharType="begin"/>
      </w:r>
      <w:r>
        <w:instrText xml:space="preserve"> NUMPAGES   \* MERGEFORMAT </w:instrText>
      </w:r>
      <w:r>
        <w:fldChar w:fldCharType="separate"/>
      </w:r>
      <w:r>
        <w:rPr>
          <w:rFonts w:ascii="Century Gothic" w:eastAsia="Century Gothic" w:hAnsi="Century Gothic" w:cs="Century Gothic"/>
          <w:sz w:val="16"/>
        </w:rPr>
        <w:t>12</w:t>
      </w:r>
      <w:r>
        <w:rPr>
          <w:rFonts w:ascii="Century Gothic" w:eastAsia="Century Gothic" w:hAnsi="Century Gothic" w:cs="Century Gothic"/>
          <w:sz w:val="16"/>
        </w:rPr>
        <w:fldChar w:fldCharType="end"/>
      </w:r>
      <w:r>
        <w:rPr>
          <w:rFonts w:ascii="Century Gothic" w:eastAsia="Century Gothic" w:hAnsi="Century Gothic" w:cs="Century Gothic"/>
          <w:sz w:val="16"/>
        </w:rPr>
        <w:t xml:space="preserve"> </w:t>
      </w:r>
      <w:r>
        <w:rPr>
          <w:rFonts w:ascii="Century Gothic" w:eastAsia="Century Gothic" w:hAnsi="Century Gothic" w:cs="Century Gothic"/>
          <w:sz w:val="16"/>
        </w:rPr>
        <w:tab/>
        <w:t xml:space="preserve">Impression : 17.02.2024 07:47 </w:t>
      </w:r>
    </w:ins>
  </w:p>
  <w:p w14:paraId="08674E9A" w14:textId="77777777" w:rsidR="00BC7531" w:rsidRDefault="00000000">
    <w:pPr>
      <w:tabs>
        <w:tab w:val="center" w:pos="7711"/>
      </w:tabs>
      <w:spacing w:after="0"/>
      <w:rPr>
        <w:ins w:id="1739" w:author="L’auteur" w:date="2024-02-17T16:59:00Z"/>
      </w:rPr>
    </w:pPr>
    <w:ins w:id="1740" w:author="L’auteur" w:date="2024-02-17T16:59:00Z">
      <w:r>
        <w:rPr>
          <w:rFonts w:ascii="Century Gothic" w:eastAsia="Century Gothic" w:hAnsi="Century Gothic" w:cs="Century Gothic"/>
          <w:sz w:val="16"/>
        </w:rPr>
        <w:t xml:space="preserve">Version: 22 du 17.02.2024 07:47 </w:t>
      </w:r>
      <w:r>
        <w:rPr>
          <w:rFonts w:ascii="Century Gothic" w:eastAsia="Century Gothic" w:hAnsi="Century Gothic" w:cs="Century Gothic"/>
          <w:sz w:val="16"/>
        </w:rPr>
        <w:tab/>
        <w:t xml:space="preserve">Rapport de projet_Ryan-de-Pina </w:t>
      </w:r>
    </w:ins>
  </w:p>
  <w:p w14:paraId="7E3F11E1" w14:textId="77777777" w:rsidR="00BC7531" w:rsidRDefault="00000000">
    <w:pPr>
      <w:spacing w:after="0"/>
      <w:rPr>
        <w:rPrChange w:id="1741" w:author="L’auteur" w:date="2024-02-17T16:59:00Z">
          <w:rPr>
            <w:sz w:val="2"/>
          </w:rPr>
        </w:rPrChange>
      </w:rPr>
      <w:pPrChange w:id="1742" w:author="L’auteur" w:date="2024-02-17T16:59:00Z">
        <w:pPr>
          <w:pStyle w:val="Pieddepage"/>
        </w:pPr>
      </w:pPrChange>
    </w:pPr>
    <w:ins w:id="1743" w:author="L’auteur" w:date="2024-02-17T16:59:00Z">
      <w:r>
        <w:rPr>
          <w:rFonts w:ascii="Century Gothic" w:eastAsia="Century Gothic" w:hAnsi="Century Gothic" w:cs="Century Gothic"/>
          <w:sz w:val="2"/>
        </w:rPr>
        <w:t xml:space="preserve"> </w: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43"/>
      <w:gridCol w:w="2619"/>
      <w:gridCol w:w="3037"/>
    </w:tblGrid>
    <w:tr w:rsidR="00AD2E59" w:rsidRPr="00000197" w14:paraId="364305B7" w14:textId="77777777" w:rsidTr="00D10328">
      <w:trPr>
        <w:trHeight w:hRule="exact" w:val="227"/>
        <w:jc w:val="center"/>
        <w:del w:id="1745" w:author="L’auteur" w:date="2024-02-17T16:59:00Z"/>
      </w:trPr>
      <w:tc>
        <w:tcPr>
          <w:tcW w:w="3510" w:type="dxa"/>
          <w:vAlign w:val="center"/>
        </w:tcPr>
        <w:p w14:paraId="744EC8E0" w14:textId="77777777" w:rsidR="00AD2E59" w:rsidRDefault="00AD2E59" w:rsidP="00AD2E59">
          <w:pPr>
            <w:pStyle w:val="-Pieddepage"/>
            <w:rPr>
              <w:del w:id="1746" w:author="L’auteur" w:date="2024-02-17T16:59:00Z"/>
            </w:rPr>
          </w:pPr>
          <w:del w:id="1747" w:author="L’auteur" w:date="2024-02-17T16:59:00Z">
            <w:r w:rsidRPr="00742484">
              <w:delText>Auteur</w:delText>
            </w:r>
            <w:r w:rsidRPr="00000197">
              <w:rPr>
                <w:rFonts w:cs="Arial"/>
                <w:szCs w:val="16"/>
              </w:rPr>
              <w:delText> :</w:delText>
            </w:r>
            <w:r>
              <w:fldChar w:fldCharType="begin"/>
            </w:r>
            <w:r>
              <w:delInstrText xml:space="preserve"> AUTHOR   \* MERGEFORMAT </w:delInstrText>
            </w:r>
            <w:r>
              <w:fldChar w:fldCharType="separate"/>
            </w:r>
            <w:r w:rsidR="00A71BAA" w:rsidRPr="00A71BAA">
              <w:rPr>
                <w:rFonts w:cs="Arial"/>
                <w:noProof/>
                <w:szCs w:val="16"/>
              </w:rPr>
              <w:delText>Ryan dePinaCorreia</w:delText>
            </w:r>
            <w:r>
              <w:rPr>
                <w:rFonts w:cs="Arial"/>
                <w:noProof/>
                <w:szCs w:val="16"/>
              </w:rPr>
              <w:fldChar w:fldCharType="end"/>
            </w:r>
          </w:del>
        </w:p>
        <w:p w14:paraId="0D7D220E" w14:textId="77777777" w:rsidR="00AD2E59" w:rsidRPr="00000197" w:rsidRDefault="00AD2E59" w:rsidP="00AD2E59">
          <w:pPr>
            <w:pStyle w:val="-Pieddepage"/>
            <w:rPr>
              <w:del w:id="1748" w:author="L’auteur" w:date="2024-02-17T16:59:00Z"/>
              <w:rFonts w:cs="Arial"/>
              <w:szCs w:val="16"/>
            </w:rPr>
          </w:pPr>
        </w:p>
      </w:tc>
      <w:tc>
        <w:tcPr>
          <w:tcW w:w="2680" w:type="dxa"/>
          <w:vAlign w:val="center"/>
        </w:tcPr>
        <w:p w14:paraId="14901D20" w14:textId="77777777" w:rsidR="00AD2E59" w:rsidRPr="00000197" w:rsidRDefault="00AD2E59" w:rsidP="00AD2E59">
          <w:pPr>
            <w:pStyle w:val="-Pieddepage"/>
            <w:jc w:val="center"/>
            <w:rPr>
              <w:del w:id="1749" w:author="L’auteur" w:date="2024-02-17T16:59:00Z"/>
              <w:rFonts w:cs="Arial"/>
              <w:szCs w:val="16"/>
            </w:rPr>
          </w:pPr>
        </w:p>
      </w:tc>
      <w:tc>
        <w:tcPr>
          <w:tcW w:w="3096" w:type="dxa"/>
          <w:vAlign w:val="center"/>
        </w:tcPr>
        <w:p w14:paraId="77BA0447" w14:textId="77777777" w:rsidR="00AD2E59" w:rsidRPr="00000197" w:rsidRDefault="00AD2E59" w:rsidP="00AD2E59">
          <w:pPr>
            <w:pStyle w:val="-Pieddepage"/>
            <w:jc w:val="right"/>
            <w:rPr>
              <w:del w:id="1750" w:author="L’auteur" w:date="2024-02-17T16:59:00Z"/>
              <w:rFonts w:cs="Arial"/>
              <w:szCs w:val="16"/>
            </w:rPr>
          </w:pPr>
          <w:del w:id="1751" w:author="L’auteur" w:date="2024-02-17T16:59:00Z">
            <w:r>
              <w:rPr>
                <w:rFonts w:cs="Arial"/>
                <w:szCs w:val="16"/>
              </w:rPr>
              <w:delText>Création</w:delText>
            </w:r>
            <w:r w:rsidRPr="00000197">
              <w:rPr>
                <w:rFonts w:cs="Arial"/>
                <w:szCs w:val="16"/>
              </w:rPr>
              <w:delText xml:space="preserve"> : </w:delText>
            </w:r>
            <w:r>
              <w:rPr>
                <w:rFonts w:cs="Arial"/>
                <w:szCs w:val="16"/>
              </w:rPr>
              <w:fldChar w:fldCharType="begin"/>
            </w:r>
            <w:r>
              <w:rPr>
                <w:rFonts w:cs="Arial"/>
                <w:szCs w:val="16"/>
              </w:rPr>
              <w:delInstrText xml:space="preserve"> CREATEDATE  \@ "dd.MM.yyyy"  \* MERGEFORMAT </w:delInstrText>
            </w:r>
            <w:r>
              <w:rPr>
                <w:rFonts w:cs="Arial"/>
                <w:szCs w:val="16"/>
              </w:rPr>
              <w:fldChar w:fldCharType="separate"/>
            </w:r>
            <w:r w:rsidR="00A71BAA">
              <w:rPr>
                <w:rFonts w:cs="Arial"/>
                <w:noProof/>
                <w:szCs w:val="16"/>
              </w:rPr>
              <w:delText>29.01.2024</w:delText>
            </w:r>
            <w:r>
              <w:rPr>
                <w:rFonts w:cs="Arial"/>
                <w:szCs w:val="16"/>
              </w:rPr>
              <w:fldChar w:fldCharType="end"/>
            </w:r>
          </w:del>
        </w:p>
      </w:tc>
    </w:tr>
    <w:tr w:rsidR="00AD2E59" w:rsidRPr="00000197" w14:paraId="0521890E" w14:textId="77777777" w:rsidTr="00D10328">
      <w:trPr>
        <w:jc w:val="center"/>
        <w:del w:id="1752" w:author="L’auteur" w:date="2024-02-17T16:59:00Z"/>
      </w:trPr>
      <w:tc>
        <w:tcPr>
          <w:tcW w:w="3510" w:type="dxa"/>
          <w:vAlign w:val="center"/>
        </w:tcPr>
        <w:p w14:paraId="443F02F0" w14:textId="77777777" w:rsidR="00AD2E59" w:rsidRPr="00000197" w:rsidRDefault="00AD2E59" w:rsidP="00AD2E59">
          <w:pPr>
            <w:pStyle w:val="-Pieddepage"/>
            <w:rPr>
              <w:del w:id="1753" w:author="L’auteur" w:date="2024-02-17T16:59:00Z"/>
              <w:rFonts w:cs="Arial"/>
              <w:szCs w:val="16"/>
            </w:rPr>
          </w:pPr>
          <w:del w:id="1754" w:author="L’auteur" w:date="2024-02-17T16:59:00Z">
            <w:r>
              <w:rPr>
                <w:rFonts w:cs="Arial"/>
                <w:szCs w:val="16"/>
              </w:rPr>
              <w:delText>Modifié par : X. Carrel</w:delText>
            </w:r>
            <w:r>
              <w:fldChar w:fldCharType="begin"/>
            </w:r>
            <w:r>
              <w:delInstrText xml:space="preserve"> LASTSAVEDBY   \* MERGEFORMAT </w:delInstrText>
            </w:r>
            <w:r>
              <w:fldChar w:fldCharType="separate"/>
            </w:r>
            <w:r w:rsidR="00A71BAA">
              <w:rPr>
                <w:noProof/>
              </w:rPr>
              <w:delText>Ryan dePinaCorreia</w:delText>
            </w:r>
            <w:r>
              <w:rPr>
                <w:rFonts w:cs="Arial"/>
                <w:noProof/>
                <w:szCs w:val="16"/>
              </w:rPr>
              <w:fldChar w:fldCharType="end"/>
            </w:r>
          </w:del>
        </w:p>
      </w:tc>
      <w:tc>
        <w:tcPr>
          <w:tcW w:w="2680" w:type="dxa"/>
          <w:vAlign w:val="center"/>
        </w:tcPr>
        <w:p w14:paraId="406099A3" w14:textId="77777777" w:rsidR="00AD2E59" w:rsidRPr="00000197" w:rsidRDefault="00AD2E59" w:rsidP="00AD2E59">
          <w:pPr>
            <w:pStyle w:val="-Pieddepage"/>
            <w:jc w:val="center"/>
            <w:rPr>
              <w:del w:id="1755" w:author="L’auteur" w:date="2024-02-17T16:59:00Z"/>
              <w:rFonts w:cs="Arial"/>
              <w:szCs w:val="16"/>
            </w:rPr>
          </w:pPr>
          <w:del w:id="1756" w:author="L’auteur" w:date="2024-02-17T16:59:00Z">
            <w:r w:rsidRPr="00000197">
              <w:rPr>
                <w:rFonts w:cs="Arial"/>
                <w:szCs w:val="16"/>
              </w:rPr>
              <w:delText xml:space="preserve">Page </w:delText>
            </w:r>
            <w:r w:rsidRPr="00000197">
              <w:rPr>
                <w:rStyle w:val="Numrodepage"/>
                <w:rFonts w:cs="Arial"/>
                <w:szCs w:val="16"/>
              </w:rPr>
              <w:fldChar w:fldCharType="begin"/>
            </w:r>
            <w:r w:rsidRPr="00000197">
              <w:rPr>
                <w:rStyle w:val="Numrodepage"/>
                <w:rFonts w:cs="Arial"/>
                <w:szCs w:val="16"/>
              </w:rPr>
              <w:delInstrText xml:space="preserve"> PAGE </w:delInstrText>
            </w:r>
            <w:r w:rsidRPr="00000197">
              <w:rPr>
                <w:rStyle w:val="Numrodepage"/>
                <w:rFonts w:cs="Arial"/>
                <w:szCs w:val="16"/>
              </w:rPr>
              <w:fldChar w:fldCharType="separate"/>
            </w:r>
            <w:r w:rsidR="00A71BAA">
              <w:rPr>
                <w:rStyle w:val="Numrodepage"/>
                <w:rFonts w:cs="Arial"/>
                <w:noProof/>
                <w:szCs w:val="16"/>
              </w:rPr>
              <w:delText>1</w:delText>
            </w:r>
            <w:r w:rsidRPr="00000197">
              <w:rPr>
                <w:rStyle w:val="Numrodepage"/>
                <w:rFonts w:cs="Arial"/>
                <w:szCs w:val="16"/>
              </w:rPr>
              <w:fldChar w:fldCharType="end"/>
            </w:r>
            <w:r w:rsidRPr="00000197">
              <w:rPr>
                <w:rStyle w:val="Numrodepage"/>
                <w:rFonts w:cs="Arial"/>
                <w:szCs w:val="16"/>
              </w:rPr>
              <w:delText xml:space="preserve"> sur </w:delText>
            </w:r>
            <w:r w:rsidRPr="00000197">
              <w:rPr>
                <w:rStyle w:val="Numrodepage"/>
                <w:rFonts w:cs="Arial"/>
                <w:szCs w:val="16"/>
              </w:rPr>
              <w:fldChar w:fldCharType="begin"/>
            </w:r>
            <w:r w:rsidRPr="00000197">
              <w:rPr>
                <w:rStyle w:val="Numrodepage"/>
                <w:rFonts w:cs="Arial"/>
                <w:szCs w:val="16"/>
              </w:rPr>
              <w:delInstrText xml:space="preserve"> NUMPAGES </w:delInstrText>
            </w:r>
            <w:r w:rsidRPr="00000197">
              <w:rPr>
                <w:rStyle w:val="Numrodepage"/>
                <w:rFonts w:cs="Arial"/>
                <w:szCs w:val="16"/>
              </w:rPr>
              <w:fldChar w:fldCharType="separate"/>
            </w:r>
            <w:r w:rsidR="00A71BAA">
              <w:rPr>
                <w:rStyle w:val="Numrodepage"/>
                <w:rFonts w:cs="Arial"/>
                <w:noProof/>
                <w:szCs w:val="16"/>
              </w:rPr>
              <w:delText>11</w:delText>
            </w:r>
            <w:r w:rsidRPr="00000197">
              <w:rPr>
                <w:rStyle w:val="Numrodepage"/>
                <w:rFonts w:cs="Arial"/>
                <w:szCs w:val="16"/>
              </w:rPr>
              <w:fldChar w:fldCharType="end"/>
            </w:r>
          </w:del>
        </w:p>
      </w:tc>
      <w:tc>
        <w:tcPr>
          <w:tcW w:w="3096" w:type="dxa"/>
          <w:vAlign w:val="center"/>
        </w:tcPr>
        <w:p w14:paraId="54F2E3FF" w14:textId="77777777" w:rsidR="00AD2E59" w:rsidRPr="00000197" w:rsidRDefault="00AD2E59" w:rsidP="00AD2E59">
          <w:pPr>
            <w:pStyle w:val="-Pieddepage"/>
            <w:jc w:val="right"/>
            <w:rPr>
              <w:del w:id="1757" w:author="L’auteur" w:date="2024-02-17T16:59:00Z"/>
              <w:rFonts w:cs="Arial"/>
              <w:szCs w:val="16"/>
            </w:rPr>
          </w:pPr>
          <w:del w:id="1758" w:author="L’auteur" w:date="2024-02-17T16:59:00Z">
            <w:r>
              <w:rPr>
                <w:rFonts w:cs="Arial"/>
                <w:szCs w:val="16"/>
              </w:rPr>
              <w:delText>Impression</w:delText>
            </w:r>
            <w:r w:rsidRPr="00000197">
              <w:rPr>
                <w:rFonts w:cs="Arial"/>
                <w:szCs w:val="16"/>
              </w:rPr>
              <w:delText xml:space="preserve"> : </w:delText>
            </w:r>
            <w:r>
              <w:rPr>
                <w:rFonts w:cs="Arial"/>
                <w:szCs w:val="16"/>
              </w:rPr>
              <w:fldChar w:fldCharType="begin"/>
            </w:r>
            <w:r>
              <w:rPr>
                <w:rFonts w:cs="Arial"/>
                <w:szCs w:val="16"/>
              </w:rPr>
              <w:delInstrText xml:space="preserve"> PRINTDATE  \@ "dd.MM.yyyy HH:mm"  \* MERGEFORMAT </w:delInstrText>
            </w:r>
            <w:r>
              <w:rPr>
                <w:rFonts w:cs="Arial"/>
                <w:szCs w:val="16"/>
              </w:rPr>
              <w:fldChar w:fldCharType="separate"/>
            </w:r>
            <w:r w:rsidR="00A71BAA">
              <w:rPr>
                <w:rFonts w:cs="Arial"/>
                <w:noProof/>
                <w:szCs w:val="16"/>
              </w:rPr>
              <w:delText>30.01.2024 15:42</w:delText>
            </w:r>
            <w:r>
              <w:rPr>
                <w:rFonts w:cs="Arial"/>
                <w:szCs w:val="16"/>
              </w:rPr>
              <w:fldChar w:fldCharType="end"/>
            </w:r>
          </w:del>
        </w:p>
      </w:tc>
    </w:tr>
    <w:tr w:rsidR="00AD2E59" w:rsidRPr="00000197" w14:paraId="487CC564" w14:textId="77777777" w:rsidTr="00D10328">
      <w:trPr>
        <w:jc w:val="center"/>
        <w:del w:id="1759" w:author="L’auteur" w:date="2024-02-17T16:59:00Z"/>
      </w:trPr>
      <w:tc>
        <w:tcPr>
          <w:tcW w:w="3510" w:type="dxa"/>
          <w:vAlign w:val="center"/>
        </w:tcPr>
        <w:p w14:paraId="72938246" w14:textId="77777777" w:rsidR="00AD2E59" w:rsidRPr="00000197" w:rsidRDefault="00AD2E59" w:rsidP="00AD2E59">
          <w:pPr>
            <w:pStyle w:val="-Pieddepage"/>
            <w:rPr>
              <w:del w:id="1760" w:author="L’auteur" w:date="2024-02-17T16:59:00Z"/>
              <w:rFonts w:cs="Arial"/>
              <w:szCs w:val="16"/>
            </w:rPr>
          </w:pPr>
          <w:del w:id="1761" w:author="L’auteur" w:date="2024-02-17T16:59:00Z">
            <w:r w:rsidRPr="00000197">
              <w:rPr>
                <w:rFonts w:cs="Arial"/>
                <w:szCs w:val="16"/>
              </w:rPr>
              <w:delText xml:space="preserve">Version: </w:delText>
            </w:r>
            <w:r>
              <w:fldChar w:fldCharType="begin"/>
            </w:r>
            <w:r>
              <w:delInstrText xml:space="preserve"> REVNUM   \* MERGEFORMAT </w:delInstrText>
            </w:r>
            <w:r>
              <w:fldChar w:fldCharType="separate"/>
            </w:r>
            <w:r w:rsidR="00A71BAA" w:rsidRPr="00A71BAA">
              <w:rPr>
                <w:rFonts w:cs="Arial"/>
                <w:noProof/>
                <w:szCs w:val="16"/>
              </w:rPr>
              <w:delText>19</w:delText>
            </w:r>
            <w:r>
              <w:rPr>
                <w:rFonts w:cs="Arial"/>
                <w:noProof/>
                <w:szCs w:val="16"/>
              </w:rPr>
              <w:fldChar w:fldCharType="end"/>
            </w:r>
            <w:r>
              <w:rPr>
                <w:rFonts w:cs="Arial"/>
                <w:szCs w:val="16"/>
              </w:rPr>
              <w:delText xml:space="preserve"> du </w:delText>
            </w:r>
            <w:r>
              <w:rPr>
                <w:rFonts w:cs="Arial"/>
                <w:szCs w:val="16"/>
              </w:rPr>
              <w:fldChar w:fldCharType="begin"/>
            </w:r>
            <w:r>
              <w:rPr>
                <w:rFonts w:cs="Arial"/>
                <w:szCs w:val="16"/>
              </w:rPr>
              <w:delInstrText xml:space="preserve"> SAVEDATE  \@ "dd.MM.yyyy HH:mm"  \* MERGEFORMAT </w:delInstrText>
            </w:r>
            <w:r>
              <w:rPr>
                <w:rFonts w:cs="Arial"/>
                <w:szCs w:val="16"/>
              </w:rPr>
              <w:fldChar w:fldCharType="separate"/>
            </w:r>
            <w:r w:rsidR="00BF2AFB">
              <w:rPr>
                <w:rFonts w:cs="Arial"/>
                <w:noProof/>
                <w:szCs w:val="16"/>
              </w:rPr>
              <w:delText>17.02.2024 16:56</w:delText>
            </w:r>
            <w:r>
              <w:rPr>
                <w:rFonts w:cs="Arial"/>
                <w:szCs w:val="16"/>
              </w:rPr>
              <w:fldChar w:fldCharType="end"/>
            </w:r>
          </w:del>
        </w:p>
      </w:tc>
      <w:tc>
        <w:tcPr>
          <w:tcW w:w="5776" w:type="dxa"/>
          <w:gridSpan w:val="2"/>
          <w:vAlign w:val="center"/>
        </w:tcPr>
        <w:p w14:paraId="1FF9AD5E" w14:textId="77777777" w:rsidR="00AD2E59" w:rsidRPr="00000197" w:rsidRDefault="00AD2E59" w:rsidP="00AD2E59">
          <w:pPr>
            <w:pStyle w:val="-Pieddepage"/>
            <w:jc w:val="right"/>
            <w:rPr>
              <w:del w:id="1762" w:author="L’auteur" w:date="2024-02-17T16:59:00Z"/>
              <w:rFonts w:cs="Arial"/>
              <w:szCs w:val="16"/>
            </w:rPr>
          </w:pPr>
          <w:del w:id="1763" w:author="L’auteur" w:date="2024-02-17T16:59:00Z">
            <w:r>
              <w:fldChar w:fldCharType="begin"/>
            </w:r>
            <w:r>
              <w:delInstrText xml:space="preserve"> FILENAME  \* FirstCap  \* MERGEFORMAT </w:delInstrText>
            </w:r>
            <w:r>
              <w:fldChar w:fldCharType="separate"/>
            </w:r>
            <w:r w:rsidR="00A71BAA" w:rsidRPr="00A71BAA">
              <w:rPr>
                <w:rFonts w:cs="Arial"/>
                <w:noProof/>
                <w:szCs w:val="16"/>
              </w:rPr>
              <w:delText>Rapport</w:delText>
            </w:r>
            <w:r w:rsidR="00A71BAA">
              <w:rPr>
                <w:noProof/>
              </w:rPr>
              <w:delText xml:space="preserve"> de projet_Ryan-de-Pina</w:delText>
            </w:r>
            <w:r>
              <w:rPr>
                <w:rFonts w:cs="Arial"/>
                <w:noProof/>
                <w:szCs w:val="16"/>
              </w:rPr>
              <w:fldChar w:fldCharType="end"/>
            </w:r>
          </w:del>
        </w:p>
      </w:tc>
    </w:tr>
  </w:tbl>
  <w:p w14:paraId="1D70390C" w14:textId="77777777" w:rsidR="00BC7531" w:rsidRDefault="00BC7531">
    <w:pPr>
      <w:pPrChange w:id="1764" w:author="L’auteur" w:date="2024-02-17T16:59:00Z">
        <w:pPr>
          <w:pStyle w:val="Pieddepage"/>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CD88E" w14:textId="77777777" w:rsidR="00320D77" w:rsidRDefault="00320D77" w:rsidP="00437635">
      <w:pPr>
        <w:spacing w:after="0" w:line="240" w:lineRule="auto"/>
      </w:pPr>
      <w:r>
        <w:separator/>
      </w:r>
    </w:p>
  </w:footnote>
  <w:footnote w:type="continuationSeparator" w:id="0">
    <w:p w14:paraId="6ED1538C" w14:textId="77777777" w:rsidR="00320D77" w:rsidRDefault="00320D77" w:rsidP="00437635">
      <w:pPr>
        <w:spacing w:after="0" w:line="240" w:lineRule="auto"/>
      </w:pPr>
      <w:r>
        <w:continuationSeparator/>
      </w:r>
    </w:p>
  </w:footnote>
  <w:footnote w:type="continuationNotice" w:id="1">
    <w:p w14:paraId="7767FE4E" w14:textId="77777777" w:rsidR="00320D77" w:rsidRDefault="00320D77" w:rsidP="004376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F1136" w14:textId="77777777" w:rsidR="00BC7531" w:rsidRDefault="00000000">
    <w:pPr>
      <w:spacing w:after="0"/>
      <w:pPrChange w:id="1666" w:author="L’auteur" w:date="2024-02-17T16:59:00Z">
        <w:pPr>
          <w:pStyle w:val="En-tte"/>
        </w:pPr>
      </w:pPrChange>
    </w:pPr>
    <w:ins w:id="1667" w:author="L’auteur" w:date="2024-02-17T16:59:00Z">
      <w:r>
        <w:rPr>
          <w:noProof/>
        </w:rPr>
        <mc:AlternateContent>
          <mc:Choice Requires="wpg">
            <w:drawing>
              <wp:anchor distT="0" distB="0" distL="114300" distR="114300" simplePos="0" relativeHeight="251658240" behindDoc="0" locked="0" layoutInCell="1" allowOverlap="1">
                <wp:simplePos x="0" y="0"/>
                <wp:positionH relativeFrom="page">
                  <wp:posOffset>892493</wp:posOffset>
                </wp:positionH>
                <wp:positionV relativeFrom="page">
                  <wp:posOffset>458470</wp:posOffset>
                </wp:positionV>
                <wp:extent cx="5771579" cy="350928"/>
                <wp:effectExtent l="0" t="0" r="0" b="0"/>
                <wp:wrapSquare wrapText="bothSides"/>
                <wp:docPr id="20241" name="Group 20241"/>
                <wp:cNvGraphicFramePr/>
                <a:graphic xmlns:a="http://schemas.openxmlformats.org/drawingml/2006/main">
                  <a:graphicData uri="http://schemas.microsoft.com/office/word/2010/wordprocessingGroup">
                    <wpg:wgp>
                      <wpg:cNvGrpSpPr/>
                      <wpg:grpSpPr>
                        <a:xfrm>
                          <a:off x="0" y="0"/>
                          <a:ext cx="5771579" cy="350928"/>
                          <a:chOff x="0" y="0"/>
                          <a:chExt cx="5771579" cy="350928"/>
                        </a:xfrm>
                      </wpg:grpSpPr>
                      <wps:wsp>
                        <wps:cNvPr id="20249" name="Rectangle 20249"/>
                        <wps:cNvSpPr/>
                        <wps:spPr>
                          <a:xfrm>
                            <a:off x="76200" y="88011"/>
                            <a:ext cx="529465" cy="240862"/>
                          </a:xfrm>
                          <a:prstGeom prst="rect">
                            <a:avLst/>
                          </a:prstGeom>
                          <a:ln>
                            <a:noFill/>
                          </a:ln>
                        </wps:spPr>
                        <wps:txbx>
                          <w:txbxContent>
                            <w:p w14:paraId="2E84E6F9" w14:textId="77777777" w:rsidR="00BC7531" w:rsidRDefault="00000000">
                              <w:pPr>
                                <w:rPr>
                                  <w:ins w:id="1668" w:author="L’auteur" w:date="2024-02-17T16:59:00Z"/>
                                </w:rPr>
                              </w:pPr>
                              <w:ins w:id="1669" w:author="L’auteur" w:date="2024-02-17T16:59:00Z">
                                <w:r>
                                  <w:rPr>
                                    <w:sz w:val="28"/>
                                  </w:rPr>
                                  <w:t>ETML</w:t>
                                </w:r>
                              </w:ins>
                            </w:p>
                          </w:txbxContent>
                        </wps:txbx>
                        <wps:bodyPr horzOverflow="overflow" vert="horz" lIns="0" tIns="0" rIns="0" bIns="0" rtlCol="0">
                          <a:noAutofit/>
                        </wps:bodyPr>
                      </wps:wsp>
                      <wps:wsp>
                        <wps:cNvPr id="20250" name="Rectangle 20250"/>
                        <wps:cNvSpPr/>
                        <wps:spPr>
                          <a:xfrm>
                            <a:off x="476568" y="88011"/>
                            <a:ext cx="53443" cy="240862"/>
                          </a:xfrm>
                          <a:prstGeom prst="rect">
                            <a:avLst/>
                          </a:prstGeom>
                          <a:ln>
                            <a:noFill/>
                          </a:ln>
                        </wps:spPr>
                        <wps:txbx>
                          <w:txbxContent>
                            <w:p w14:paraId="28D739C5" w14:textId="77777777" w:rsidR="00BC7531" w:rsidRDefault="00000000">
                              <w:pPr>
                                <w:rPr>
                                  <w:ins w:id="1670" w:author="L’auteur" w:date="2024-02-17T16:59:00Z"/>
                                </w:rPr>
                              </w:pPr>
                              <w:ins w:id="1671" w:author="L’auteur" w:date="2024-02-17T16:59:00Z">
                                <w:r>
                                  <w:rPr>
                                    <w:sz w:val="28"/>
                                  </w:rPr>
                                  <w:t xml:space="preserve"> </w:t>
                                </w:r>
                              </w:ins>
                            </w:p>
                          </w:txbxContent>
                        </wps:txbx>
                        <wps:bodyPr horzOverflow="overflow" vert="horz" lIns="0" tIns="0" rIns="0" bIns="0" rtlCol="0">
                          <a:noAutofit/>
                        </wps:bodyPr>
                      </wps:wsp>
                      <wps:wsp>
                        <wps:cNvPr id="20248" name="Rectangle 20248"/>
                        <wps:cNvSpPr/>
                        <wps:spPr>
                          <a:xfrm>
                            <a:off x="1594549" y="113411"/>
                            <a:ext cx="46788" cy="163879"/>
                          </a:xfrm>
                          <a:prstGeom prst="rect">
                            <a:avLst/>
                          </a:prstGeom>
                          <a:ln>
                            <a:noFill/>
                          </a:ln>
                        </wps:spPr>
                        <wps:txbx>
                          <w:txbxContent>
                            <w:p w14:paraId="40556F55" w14:textId="77777777" w:rsidR="00BC7531" w:rsidRDefault="00000000">
                              <w:pPr>
                                <w:rPr>
                                  <w:ins w:id="1672" w:author="L’auteur" w:date="2024-02-17T16:59:00Z"/>
                                </w:rPr>
                              </w:pPr>
                              <w:ins w:id="1673" w:author="L’auteur" w:date="2024-02-17T16:59:00Z">
                                <w:r>
                                  <w:rPr>
                                    <w:rFonts w:ascii="Century Gothic" w:eastAsia="Century Gothic" w:hAnsi="Century Gothic" w:cs="Century Gothic"/>
                                    <w:sz w:val="20"/>
                                  </w:rPr>
                                  <w:t xml:space="preserve"> </w:t>
                                </w:r>
                              </w:ins>
                            </w:p>
                          </w:txbxContent>
                        </wps:txbx>
                        <wps:bodyPr horzOverflow="overflow" vert="horz" lIns="0" tIns="0" rIns="0" bIns="0" rtlCol="0">
                          <a:noAutofit/>
                        </wps:bodyPr>
                      </wps:wsp>
                      <wps:wsp>
                        <wps:cNvPr id="20251" name="Rectangle 20251"/>
                        <wps:cNvSpPr/>
                        <wps:spPr>
                          <a:xfrm>
                            <a:off x="5701601" y="227711"/>
                            <a:ext cx="46788" cy="163879"/>
                          </a:xfrm>
                          <a:prstGeom prst="rect">
                            <a:avLst/>
                          </a:prstGeom>
                          <a:ln>
                            <a:noFill/>
                          </a:ln>
                        </wps:spPr>
                        <wps:txbx>
                          <w:txbxContent>
                            <w:p w14:paraId="27F57B8D" w14:textId="77777777" w:rsidR="00BC7531" w:rsidRDefault="00000000">
                              <w:pPr>
                                <w:rPr>
                                  <w:ins w:id="1674" w:author="L’auteur" w:date="2024-02-17T16:59:00Z"/>
                                </w:rPr>
                              </w:pPr>
                              <w:ins w:id="1675" w:author="L’auteur" w:date="2024-02-17T16:59:00Z">
                                <w:r>
                                  <w:rPr>
                                    <w:rFonts w:ascii="Century Gothic" w:eastAsia="Century Gothic" w:hAnsi="Century Gothic" w:cs="Century Gothic"/>
                                    <w:sz w:val="20"/>
                                  </w:rPr>
                                  <w:t xml:space="preserve"> </w:t>
                                </w:r>
                              </w:ins>
                            </w:p>
                          </w:txbxContent>
                        </wps:txbx>
                        <wps:bodyPr horzOverflow="overflow" vert="horz" lIns="0" tIns="0" rIns="0" bIns="0" rtlCol="0">
                          <a:noAutofit/>
                        </wps:bodyPr>
                      </wps:wsp>
                      <wps:wsp>
                        <wps:cNvPr id="20925" name="Shape 20925"/>
                        <wps:cNvSpPr/>
                        <wps:spPr>
                          <a:xfrm>
                            <a:off x="0" y="332486"/>
                            <a:ext cx="1527810" cy="9144"/>
                          </a:xfrm>
                          <a:custGeom>
                            <a:avLst/>
                            <a:gdLst/>
                            <a:ahLst/>
                            <a:cxnLst/>
                            <a:rect l="0" t="0" r="0" b="0"/>
                            <a:pathLst>
                              <a:path w="1527810" h="9144">
                                <a:moveTo>
                                  <a:pt x="0" y="0"/>
                                </a:moveTo>
                                <a:lnTo>
                                  <a:pt x="1527810" y="0"/>
                                </a:lnTo>
                                <a:lnTo>
                                  <a:pt x="15278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26" name="Shape 20926"/>
                        <wps:cNvSpPr/>
                        <wps:spPr>
                          <a:xfrm>
                            <a:off x="1518349" y="3324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27" name="Shape 20927"/>
                        <wps:cNvSpPr/>
                        <wps:spPr>
                          <a:xfrm>
                            <a:off x="1524699" y="332486"/>
                            <a:ext cx="2804795" cy="9144"/>
                          </a:xfrm>
                          <a:custGeom>
                            <a:avLst/>
                            <a:gdLst/>
                            <a:ahLst/>
                            <a:cxnLst/>
                            <a:rect l="0" t="0" r="0" b="0"/>
                            <a:pathLst>
                              <a:path w="2804795" h="9144">
                                <a:moveTo>
                                  <a:pt x="0" y="0"/>
                                </a:moveTo>
                                <a:lnTo>
                                  <a:pt x="2804795" y="0"/>
                                </a:lnTo>
                                <a:lnTo>
                                  <a:pt x="28047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28" name="Shape 20928"/>
                        <wps:cNvSpPr/>
                        <wps:spPr>
                          <a:xfrm>
                            <a:off x="4319969" y="3324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29" name="Shape 20929"/>
                        <wps:cNvSpPr/>
                        <wps:spPr>
                          <a:xfrm>
                            <a:off x="4326319" y="332486"/>
                            <a:ext cx="1445260" cy="9144"/>
                          </a:xfrm>
                          <a:custGeom>
                            <a:avLst/>
                            <a:gdLst/>
                            <a:ahLst/>
                            <a:cxnLst/>
                            <a:rect l="0" t="0" r="0" b="0"/>
                            <a:pathLst>
                              <a:path w="1445260" h="9144">
                                <a:moveTo>
                                  <a:pt x="0" y="0"/>
                                </a:moveTo>
                                <a:lnTo>
                                  <a:pt x="1445260" y="0"/>
                                </a:lnTo>
                                <a:lnTo>
                                  <a:pt x="14452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0247" name="Picture 20247"/>
                          <pic:cNvPicPr/>
                        </pic:nvPicPr>
                        <pic:blipFill>
                          <a:blip r:embed="rId1"/>
                          <a:stretch>
                            <a:fillRect/>
                          </a:stretch>
                        </pic:blipFill>
                        <pic:spPr>
                          <a:xfrm>
                            <a:off x="4651058" y="0"/>
                            <a:ext cx="1046201" cy="315595"/>
                          </a:xfrm>
                          <a:prstGeom prst="rect">
                            <a:avLst/>
                          </a:prstGeom>
                        </pic:spPr>
                      </pic:pic>
                    </wpg:wgp>
                  </a:graphicData>
                </a:graphic>
              </wp:anchor>
            </w:drawing>
          </mc:Choice>
          <mc:Fallback>
            <w:pict>
              <v:group id="Group 20241" o:spid="_x0000_s1036" style="position:absolute;margin-left:70.3pt;margin-top:36.1pt;width:454.45pt;height:27.65pt;z-index:251658240;mso-position-horizontal-relative:page;mso-position-vertical-relative:page" coordsize="57715,350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">
                <v:rect id="Rectangle 20249" o:spid="_x0000_s1037" style="position:absolute;left:762;top:880;width:529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" filled="f" stroked="f">
                  <v:textbox inset="0,0,0,0">
                    <w:txbxContent>
                      <w:p w14:paraId="2E84E6F9" w14:textId="77777777" w:rsidR="00BC7531" w:rsidRDefault="00000000">
                        <w:pPr>
                          <w:rPr>
                            <w:ins w:id="1676" w:author="L’auteur" w:date="2024-02-17T16:59:00Z"/>
                          </w:rPr>
                        </w:pPr>
                        <w:ins w:id="1677" w:author="L’auteur" w:date="2024-02-17T16:59:00Z">
                          <w:r>
                            <w:rPr>
                              <w:sz w:val="28"/>
                            </w:rPr>
                            <w:t>ETML</w:t>
                          </w:r>
                        </w:ins>
                      </w:p>
                    </w:txbxContent>
                  </v:textbox>
                </v:rect>
                <v:rect id="Rectangle 20250" o:spid="_x0000_s1038" style="position:absolute;left:4765;top:880;width:535;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" filled="f" stroked="f">
                  <v:textbox inset="0,0,0,0">
                    <w:txbxContent>
                      <w:p w14:paraId="28D739C5" w14:textId="77777777" w:rsidR="00BC7531" w:rsidRDefault="00000000">
                        <w:pPr>
                          <w:rPr>
                            <w:ins w:id="1678" w:author="L’auteur" w:date="2024-02-17T16:59:00Z"/>
                          </w:rPr>
                        </w:pPr>
                        <w:ins w:id="1679" w:author="L’auteur" w:date="2024-02-17T16:59:00Z">
                          <w:r>
                            <w:rPr>
                              <w:sz w:val="28"/>
                            </w:rPr>
                            <w:t xml:space="preserve"> </w:t>
                          </w:r>
                        </w:ins>
                      </w:p>
                    </w:txbxContent>
                  </v:textbox>
                </v:rect>
                <v:rect id="Rectangle 20248" o:spid="_x0000_s1039" style="position:absolute;left:15945;top:1134;width:468;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" filled="f" stroked="f">
                  <v:textbox inset="0,0,0,0">
                    <w:txbxContent>
                      <w:p w14:paraId="40556F55" w14:textId="77777777" w:rsidR="00BC7531" w:rsidRDefault="00000000">
                        <w:pPr>
                          <w:rPr>
                            <w:ins w:id="1680" w:author="L’auteur" w:date="2024-02-17T16:59:00Z"/>
                          </w:rPr>
                        </w:pPr>
                        <w:ins w:id="1681" w:author="L’auteur" w:date="2024-02-17T16:59:00Z">
                          <w:r>
                            <w:rPr>
                              <w:rFonts w:ascii="Century Gothic" w:eastAsia="Century Gothic" w:hAnsi="Century Gothic" w:cs="Century Gothic"/>
                              <w:sz w:val="20"/>
                            </w:rPr>
                            <w:t xml:space="preserve"> </w:t>
                          </w:r>
                        </w:ins>
                      </w:p>
                    </w:txbxContent>
                  </v:textbox>
                </v:rect>
                <v:rect id="Rectangle 20251" o:spid="_x0000_s1040" style="position:absolute;left:57016;top:2277;width:467;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" filled="f" stroked="f">
                  <v:textbox inset="0,0,0,0">
                    <w:txbxContent>
                      <w:p w14:paraId="27F57B8D" w14:textId="77777777" w:rsidR="00BC7531" w:rsidRDefault="00000000">
                        <w:pPr>
                          <w:rPr>
                            <w:ins w:id="1682" w:author="L’auteur" w:date="2024-02-17T16:59:00Z"/>
                          </w:rPr>
                        </w:pPr>
                        <w:ins w:id="1683" w:author="L’auteur" w:date="2024-02-17T16:59:00Z">
                          <w:r>
                            <w:rPr>
                              <w:rFonts w:ascii="Century Gothic" w:eastAsia="Century Gothic" w:hAnsi="Century Gothic" w:cs="Century Gothic"/>
                              <w:sz w:val="20"/>
                            </w:rPr>
                            <w:t xml:space="preserve"> </w:t>
                          </w:r>
                        </w:ins>
                      </w:p>
                    </w:txbxContent>
                  </v:textbox>
                </v:rect>
                <v:shape id="Shape 20925" o:spid="_x0000_s1041" style="position:absolute;top:3324;width:15278;height:92;visibility:visible;mso-wrap-style:square;v-text-anchor:top" coordsize="15278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" path="m,l1527810,r,9144l,9144,,e" fillcolor="black" stroked="f" strokeweight="0">
                  <v:stroke miterlimit="83231f" joinstyle="miter"/>
                  <v:path arrowok="t" textboxrect="0,0,1527810,9144"/>
                </v:shape>
                <v:shape id="Shape 20926" o:spid="_x0000_s1042" style="position:absolute;left:15183;top:332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" path="m,l9144,r,9144l,9144,,e" fillcolor="black" stroked="f" strokeweight="0">
                  <v:stroke miterlimit="83231f" joinstyle="miter"/>
                  <v:path arrowok="t" textboxrect="0,0,9144,9144"/>
                </v:shape>
                <v:shape id="Shape 20927" o:spid="_x0000_s1043" style="position:absolute;left:15246;top:3324;width:28048;height:92;visibility:visible;mso-wrap-style:square;v-text-anchor:top" coordsize="28047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" path="m,l2804795,r,9144l,9144,,e" fillcolor="black" stroked="f" strokeweight="0">
                  <v:stroke miterlimit="83231f" joinstyle="miter"/>
                  <v:path arrowok="t" textboxrect="0,0,2804795,9144"/>
                </v:shape>
                <v:shape id="Shape 20928" o:spid="_x0000_s1044" style="position:absolute;left:43199;top:3324;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" path="m,l9144,r,9144l,9144,,e" fillcolor="black" stroked="f" strokeweight="0">
                  <v:stroke miterlimit="83231f" joinstyle="miter"/>
                  <v:path arrowok="t" textboxrect="0,0,9144,9144"/>
                </v:shape>
                <v:shape id="Shape 20929" o:spid="_x0000_s1045" style="position:absolute;left:43263;top:3324;width:14452;height:92;visibility:visible;mso-wrap-style:square;v-text-anchor:top" coordsize="14452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" path="m,l1445260,r,9144l,9144,,e" fillcolor="black" stroked="f" strokeweight="0">
                  <v:stroke miterlimit="83231f" joinstyle="miter"/>
                  <v:path arrowok="t" textboxrect="0,0,144526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247" o:spid="_x0000_s1046" type="#_x0000_t75" style="position:absolute;left:46510;width:10462;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">
                  <v:imagedata r:id="rId2" o:title=""/>
                </v:shape>
                <w10:wrap type="square" anchorx="page" anchory="page"/>
              </v:group>
            </w:pict>
          </mc:Fallback>
        </mc:AlternateContent>
      </w:r>
      <w:r>
        <w:rPr>
          <w:rFonts w:ascii="Century Gothic" w:eastAsia="Century Gothic" w:hAnsi="Century Gothic" w:cs="Century Gothic"/>
          <w:sz w:val="20"/>
        </w:rPr>
        <w:t xml:space="preserve"> </w:t>
      </w:r>
    </w:ins>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7"/>
      <w:gridCol w:w="4431"/>
      <w:gridCol w:w="2271"/>
    </w:tblGrid>
    <w:tr w:rsidR="00AA4393" w14:paraId="3C7BDE52" w14:textId="77777777">
      <w:trPr>
        <w:trHeight w:val="536"/>
        <w:jc w:val="center"/>
        <w:del w:id="1684" w:author="L’auteur" w:date="2024-02-17T16:59:00Z"/>
      </w:trPr>
      <w:tc>
        <w:tcPr>
          <w:tcW w:w="2445" w:type="dxa"/>
          <w:vAlign w:val="center"/>
        </w:tcPr>
        <w:p w14:paraId="12993684" w14:textId="77777777" w:rsidR="00AA4393" w:rsidRDefault="00AA4393" w:rsidP="00E12AE5">
          <w:pPr>
            <w:pStyle w:val="ETML"/>
            <w:rPr>
              <w:del w:id="1685" w:author="L’auteur" w:date="2024-02-17T16:59:00Z"/>
            </w:rPr>
          </w:pPr>
          <w:del w:id="1686" w:author="L’auteur" w:date="2024-02-17T16:59:00Z">
            <w:r w:rsidRPr="00B4738A">
              <w:delText>ETML</w:delText>
            </w:r>
          </w:del>
        </w:p>
      </w:tc>
      <w:tc>
        <w:tcPr>
          <w:tcW w:w="4560" w:type="dxa"/>
          <w:vAlign w:val="center"/>
        </w:tcPr>
        <w:p w14:paraId="1ACD1802" w14:textId="77777777" w:rsidR="00AA4393" w:rsidRPr="00B4738A" w:rsidRDefault="00AA4393" w:rsidP="00B4738A">
          <w:pPr>
            <w:rPr>
              <w:del w:id="1687" w:author="L’auteur" w:date="2024-02-17T16:59:00Z"/>
            </w:rPr>
          </w:pPr>
        </w:p>
      </w:tc>
      <w:tc>
        <w:tcPr>
          <w:tcW w:w="2283" w:type="dxa"/>
          <w:vAlign w:val="center"/>
        </w:tcPr>
        <w:p w14:paraId="491EC517" w14:textId="77777777" w:rsidR="00AA4393" w:rsidRDefault="00AA4393" w:rsidP="001D72BA">
          <w:pPr>
            <w:pStyle w:val="En-tte"/>
            <w:jc w:val="right"/>
            <w:rPr>
              <w:del w:id="1688" w:author="L’auteur" w:date="2024-02-17T16:59:00Z"/>
            </w:rPr>
          </w:pPr>
          <w:del w:id="1689" w:author="L’auteur" w:date="2024-02-17T16:59:00Z">
            <w:r>
              <w:rPr>
                <w:noProof/>
              </w:rPr>
              <w:drawing>
                <wp:inline distT="0" distB="0" distL="0" distR="0" wp14:anchorId="770CB6E5" wp14:editId="3DD1577E">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del>
        </w:p>
      </w:tc>
    </w:tr>
  </w:tbl>
  <w:p w14:paraId="2BE25A0B" w14:textId="77777777" w:rsidR="00BC7531" w:rsidRDefault="00000000">
    <w:pPr>
      <w:spacing w:after="0"/>
      <w:pPrChange w:id="1690" w:author="L’auteur" w:date="2024-02-17T16:59:00Z">
        <w:pPr>
          <w:pStyle w:val="En-tte"/>
        </w:pPr>
      </w:pPrChange>
    </w:pPr>
    <w:ins w:id="1691" w:author="L’auteur" w:date="2024-02-17T16:59:00Z">
      <w:r>
        <w:rPr>
          <w:noProof/>
        </w:rPr>
        <mc:AlternateContent>
          <mc:Choice Requires="wpg">
            <w:drawing>
              <wp:anchor distT="0" distB="0" distL="114300" distR="114300" simplePos="0" relativeHeight="251659264" behindDoc="0" locked="0" layoutInCell="1" allowOverlap="1">
                <wp:simplePos x="0" y="0"/>
                <wp:positionH relativeFrom="page">
                  <wp:posOffset>892493</wp:posOffset>
                </wp:positionH>
                <wp:positionV relativeFrom="page">
                  <wp:posOffset>458470</wp:posOffset>
                </wp:positionV>
                <wp:extent cx="5771579" cy="350928"/>
                <wp:effectExtent l="0" t="0" r="0" b="0"/>
                <wp:wrapSquare wrapText="bothSides"/>
                <wp:docPr id="20156" name="Group 20156"/>
                <wp:cNvGraphicFramePr/>
                <a:graphic xmlns:a="http://schemas.openxmlformats.org/drawingml/2006/main">
                  <a:graphicData uri="http://schemas.microsoft.com/office/word/2010/wordprocessingGroup">
                    <wpg:wgp>
                      <wpg:cNvGrpSpPr/>
                      <wpg:grpSpPr>
                        <a:xfrm>
                          <a:off x="0" y="0"/>
                          <a:ext cx="5771579" cy="350928"/>
                          <a:chOff x="0" y="0"/>
                          <a:chExt cx="5771579" cy="350928"/>
                        </a:xfrm>
                      </wpg:grpSpPr>
                      <wps:wsp>
                        <wps:cNvPr id="20164" name="Rectangle 20164"/>
                        <wps:cNvSpPr/>
                        <wps:spPr>
                          <a:xfrm>
                            <a:off x="76200" y="88011"/>
                            <a:ext cx="529465" cy="240862"/>
                          </a:xfrm>
                          <a:prstGeom prst="rect">
                            <a:avLst/>
                          </a:prstGeom>
                          <a:ln>
                            <a:noFill/>
                          </a:ln>
                        </wps:spPr>
                        <wps:txbx>
                          <w:txbxContent>
                            <w:p w14:paraId="5EAF6217" w14:textId="77777777" w:rsidR="00BC7531" w:rsidRDefault="00000000">
                              <w:pPr>
                                <w:rPr>
                                  <w:ins w:id="1692" w:author="L’auteur" w:date="2024-02-17T16:59:00Z"/>
                                </w:rPr>
                              </w:pPr>
                              <w:ins w:id="1693" w:author="L’auteur" w:date="2024-02-17T16:59:00Z">
                                <w:r>
                                  <w:rPr>
                                    <w:sz w:val="28"/>
                                  </w:rPr>
                                  <w:t>ETML</w:t>
                                </w:r>
                              </w:ins>
                            </w:p>
                          </w:txbxContent>
                        </wps:txbx>
                        <wps:bodyPr horzOverflow="overflow" vert="horz" lIns="0" tIns="0" rIns="0" bIns="0" rtlCol="0">
                          <a:noAutofit/>
                        </wps:bodyPr>
                      </wps:wsp>
                      <wps:wsp>
                        <wps:cNvPr id="20165" name="Rectangle 20165"/>
                        <wps:cNvSpPr/>
                        <wps:spPr>
                          <a:xfrm>
                            <a:off x="476568" y="88011"/>
                            <a:ext cx="53443" cy="240862"/>
                          </a:xfrm>
                          <a:prstGeom prst="rect">
                            <a:avLst/>
                          </a:prstGeom>
                          <a:ln>
                            <a:noFill/>
                          </a:ln>
                        </wps:spPr>
                        <wps:txbx>
                          <w:txbxContent>
                            <w:p w14:paraId="5077AE3E" w14:textId="77777777" w:rsidR="00BC7531" w:rsidRDefault="00000000">
                              <w:pPr>
                                <w:rPr>
                                  <w:ins w:id="1694" w:author="L’auteur" w:date="2024-02-17T16:59:00Z"/>
                                </w:rPr>
                              </w:pPr>
                              <w:ins w:id="1695" w:author="L’auteur" w:date="2024-02-17T16:59:00Z">
                                <w:r>
                                  <w:rPr>
                                    <w:sz w:val="28"/>
                                  </w:rPr>
                                  <w:t xml:space="preserve"> </w:t>
                                </w:r>
                              </w:ins>
                            </w:p>
                          </w:txbxContent>
                        </wps:txbx>
                        <wps:bodyPr horzOverflow="overflow" vert="horz" lIns="0" tIns="0" rIns="0" bIns="0" rtlCol="0">
                          <a:noAutofit/>
                        </wps:bodyPr>
                      </wps:wsp>
                      <wps:wsp>
                        <wps:cNvPr id="20163" name="Rectangle 20163"/>
                        <wps:cNvSpPr/>
                        <wps:spPr>
                          <a:xfrm>
                            <a:off x="1594549" y="113411"/>
                            <a:ext cx="46788" cy="163879"/>
                          </a:xfrm>
                          <a:prstGeom prst="rect">
                            <a:avLst/>
                          </a:prstGeom>
                          <a:ln>
                            <a:noFill/>
                          </a:ln>
                        </wps:spPr>
                        <wps:txbx>
                          <w:txbxContent>
                            <w:p w14:paraId="198C1533" w14:textId="77777777" w:rsidR="00BC7531" w:rsidRDefault="00000000">
                              <w:pPr>
                                <w:rPr>
                                  <w:ins w:id="1696" w:author="L’auteur" w:date="2024-02-17T16:59:00Z"/>
                                </w:rPr>
                              </w:pPr>
                              <w:ins w:id="1697" w:author="L’auteur" w:date="2024-02-17T16:59:00Z">
                                <w:r>
                                  <w:rPr>
                                    <w:rFonts w:ascii="Century Gothic" w:eastAsia="Century Gothic" w:hAnsi="Century Gothic" w:cs="Century Gothic"/>
                                    <w:sz w:val="20"/>
                                  </w:rPr>
                                  <w:t xml:space="preserve"> </w:t>
                                </w:r>
                              </w:ins>
                            </w:p>
                          </w:txbxContent>
                        </wps:txbx>
                        <wps:bodyPr horzOverflow="overflow" vert="horz" lIns="0" tIns="0" rIns="0" bIns="0" rtlCol="0">
                          <a:noAutofit/>
                        </wps:bodyPr>
                      </wps:wsp>
                      <wps:wsp>
                        <wps:cNvPr id="20166" name="Rectangle 20166"/>
                        <wps:cNvSpPr/>
                        <wps:spPr>
                          <a:xfrm>
                            <a:off x="5701601" y="227711"/>
                            <a:ext cx="46788" cy="163879"/>
                          </a:xfrm>
                          <a:prstGeom prst="rect">
                            <a:avLst/>
                          </a:prstGeom>
                          <a:ln>
                            <a:noFill/>
                          </a:ln>
                        </wps:spPr>
                        <wps:txbx>
                          <w:txbxContent>
                            <w:p w14:paraId="1B23F6DE" w14:textId="77777777" w:rsidR="00BC7531" w:rsidRDefault="00000000">
                              <w:pPr>
                                <w:rPr>
                                  <w:ins w:id="1698" w:author="L’auteur" w:date="2024-02-17T16:59:00Z"/>
                                </w:rPr>
                              </w:pPr>
                              <w:ins w:id="1699" w:author="L’auteur" w:date="2024-02-17T16:59:00Z">
                                <w:r>
                                  <w:rPr>
                                    <w:rFonts w:ascii="Century Gothic" w:eastAsia="Century Gothic" w:hAnsi="Century Gothic" w:cs="Century Gothic"/>
                                    <w:sz w:val="20"/>
                                  </w:rPr>
                                  <w:t xml:space="preserve"> </w:t>
                                </w:r>
                              </w:ins>
                            </w:p>
                          </w:txbxContent>
                        </wps:txbx>
                        <wps:bodyPr horzOverflow="overflow" vert="horz" lIns="0" tIns="0" rIns="0" bIns="0" rtlCol="0">
                          <a:noAutofit/>
                        </wps:bodyPr>
                      </wps:wsp>
                      <wps:wsp>
                        <wps:cNvPr id="20915" name="Shape 20915"/>
                        <wps:cNvSpPr/>
                        <wps:spPr>
                          <a:xfrm>
                            <a:off x="0" y="332486"/>
                            <a:ext cx="1527810" cy="9144"/>
                          </a:xfrm>
                          <a:custGeom>
                            <a:avLst/>
                            <a:gdLst/>
                            <a:ahLst/>
                            <a:cxnLst/>
                            <a:rect l="0" t="0" r="0" b="0"/>
                            <a:pathLst>
                              <a:path w="1527810" h="9144">
                                <a:moveTo>
                                  <a:pt x="0" y="0"/>
                                </a:moveTo>
                                <a:lnTo>
                                  <a:pt x="1527810" y="0"/>
                                </a:lnTo>
                                <a:lnTo>
                                  <a:pt x="15278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16" name="Shape 20916"/>
                        <wps:cNvSpPr/>
                        <wps:spPr>
                          <a:xfrm>
                            <a:off x="1518349" y="3324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17" name="Shape 20917"/>
                        <wps:cNvSpPr/>
                        <wps:spPr>
                          <a:xfrm>
                            <a:off x="1524699" y="332486"/>
                            <a:ext cx="2804795" cy="9144"/>
                          </a:xfrm>
                          <a:custGeom>
                            <a:avLst/>
                            <a:gdLst/>
                            <a:ahLst/>
                            <a:cxnLst/>
                            <a:rect l="0" t="0" r="0" b="0"/>
                            <a:pathLst>
                              <a:path w="2804795" h="9144">
                                <a:moveTo>
                                  <a:pt x="0" y="0"/>
                                </a:moveTo>
                                <a:lnTo>
                                  <a:pt x="2804795" y="0"/>
                                </a:lnTo>
                                <a:lnTo>
                                  <a:pt x="28047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18" name="Shape 20918"/>
                        <wps:cNvSpPr/>
                        <wps:spPr>
                          <a:xfrm>
                            <a:off x="4319969" y="3324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19" name="Shape 20919"/>
                        <wps:cNvSpPr/>
                        <wps:spPr>
                          <a:xfrm>
                            <a:off x="4326319" y="332486"/>
                            <a:ext cx="1445260" cy="9144"/>
                          </a:xfrm>
                          <a:custGeom>
                            <a:avLst/>
                            <a:gdLst/>
                            <a:ahLst/>
                            <a:cxnLst/>
                            <a:rect l="0" t="0" r="0" b="0"/>
                            <a:pathLst>
                              <a:path w="1445260" h="9144">
                                <a:moveTo>
                                  <a:pt x="0" y="0"/>
                                </a:moveTo>
                                <a:lnTo>
                                  <a:pt x="1445260" y="0"/>
                                </a:lnTo>
                                <a:lnTo>
                                  <a:pt x="14452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0162" name="Picture 20162"/>
                          <pic:cNvPicPr/>
                        </pic:nvPicPr>
                        <pic:blipFill>
                          <a:blip r:embed="rId2"/>
                          <a:stretch>
                            <a:fillRect/>
                          </a:stretch>
                        </pic:blipFill>
                        <pic:spPr>
                          <a:xfrm>
                            <a:off x="4651058" y="0"/>
                            <a:ext cx="1046201" cy="315595"/>
                          </a:xfrm>
                          <a:prstGeom prst="rect">
                            <a:avLst/>
                          </a:prstGeom>
                        </pic:spPr>
                      </pic:pic>
                    </wpg:wgp>
                  </a:graphicData>
                </a:graphic>
              </wp:anchor>
            </w:drawing>
          </mc:Choice>
          <mc:Fallback>
            <w:pict>
              <v:group id="Group 20156" o:spid="_x0000_s1047" style="position:absolute;margin-left:70.3pt;margin-top:36.1pt;width:454.45pt;height:27.65pt;z-index:251659264;mso-position-horizontal-relative:page;mso-position-vertical-relative:page" coordsize="57715,350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">
                <v:rect id="Rectangle 20164" o:spid="_x0000_s1048" style="position:absolute;left:762;top:880;width:529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" filled="f" stroked="f">
                  <v:textbox inset="0,0,0,0">
                    <w:txbxContent>
                      <w:p w14:paraId="5EAF6217" w14:textId="77777777" w:rsidR="00BC7531" w:rsidRDefault="00000000">
                        <w:pPr>
                          <w:rPr>
                            <w:ins w:id="1700" w:author="L’auteur" w:date="2024-02-17T16:59:00Z"/>
                          </w:rPr>
                        </w:pPr>
                        <w:ins w:id="1701" w:author="L’auteur" w:date="2024-02-17T16:59:00Z">
                          <w:r>
                            <w:rPr>
                              <w:sz w:val="28"/>
                            </w:rPr>
                            <w:t>ETML</w:t>
                          </w:r>
                        </w:ins>
                      </w:p>
                    </w:txbxContent>
                  </v:textbox>
                </v:rect>
                <v:rect id="Rectangle 20165" o:spid="_x0000_s1049" style="position:absolute;left:4765;top:880;width:535;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" filled="f" stroked="f">
                  <v:textbox inset="0,0,0,0">
                    <w:txbxContent>
                      <w:p w14:paraId="5077AE3E" w14:textId="77777777" w:rsidR="00BC7531" w:rsidRDefault="00000000">
                        <w:pPr>
                          <w:rPr>
                            <w:ins w:id="1702" w:author="L’auteur" w:date="2024-02-17T16:59:00Z"/>
                          </w:rPr>
                        </w:pPr>
                        <w:ins w:id="1703" w:author="L’auteur" w:date="2024-02-17T16:59:00Z">
                          <w:r>
                            <w:rPr>
                              <w:sz w:val="28"/>
                            </w:rPr>
                            <w:t xml:space="preserve"> </w:t>
                          </w:r>
                        </w:ins>
                      </w:p>
                    </w:txbxContent>
                  </v:textbox>
                </v:rect>
                <v:rect id="Rectangle 20163" o:spid="_x0000_s1050" style="position:absolute;left:15945;top:1134;width:468;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" filled="f" stroked="f">
                  <v:textbox inset="0,0,0,0">
                    <w:txbxContent>
                      <w:p w14:paraId="198C1533" w14:textId="77777777" w:rsidR="00BC7531" w:rsidRDefault="00000000">
                        <w:pPr>
                          <w:rPr>
                            <w:ins w:id="1704" w:author="L’auteur" w:date="2024-02-17T16:59:00Z"/>
                          </w:rPr>
                        </w:pPr>
                        <w:ins w:id="1705" w:author="L’auteur" w:date="2024-02-17T16:59:00Z">
                          <w:r>
                            <w:rPr>
                              <w:rFonts w:ascii="Century Gothic" w:eastAsia="Century Gothic" w:hAnsi="Century Gothic" w:cs="Century Gothic"/>
                              <w:sz w:val="20"/>
                            </w:rPr>
                            <w:t xml:space="preserve"> </w:t>
                          </w:r>
                        </w:ins>
                      </w:p>
                    </w:txbxContent>
                  </v:textbox>
                </v:rect>
                <v:rect id="Rectangle 20166" o:spid="_x0000_s1051" style="position:absolute;left:57016;top:2277;width:467;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" filled="f" stroked="f">
                  <v:textbox inset="0,0,0,0">
                    <w:txbxContent>
                      <w:p w14:paraId="1B23F6DE" w14:textId="77777777" w:rsidR="00BC7531" w:rsidRDefault="00000000">
                        <w:pPr>
                          <w:rPr>
                            <w:ins w:id="1706" w:author="L’auteur" w:date="2024-02-17T16:59:00Z"/>
                          </w:rPr>
                        </w:pPr>
                        <w:ins w:id="1707" w:author="L’auteur" w:date="2024-02-17T16:59:00Z">
                          <w:r>
                            <w:rPr>
                              <w:rFonts w:ascii="Century Gothic" w:eastAsia="Century Gothic" w:hAnsi="Century Gothic" w:cs="Century Gothic"/>
                              <w:sz w:val="20"/>
                            </w:rPr>
                            <w:t xml:space="preserve"> </w:t>
                          </w:r>
                        </w:ins>
                      </w:p>
                    </w:txbxContent>
                  </v:textbox>
                </v:rect>
                <v:shape id="Shape 20915" o:spid="_x0000_s1052" style="position:absolute;top:3324;width:15278;height:92;visibility:visible;mso-wrap-style:square;v-text-anchor:top" coordsize="15278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" path="m,l1527810,r,9144l,9144,,e" fillcolor="black" stroked="f" strokeweight="0">
                  <v:stroke miterlimit="83231f" joinstyle="miter"/>
                  <v:path arrowok="t" textboxrect="0,0,1527810,9144"/>
                </v:shape>
                <v:shape id="Shape 20916" o:spid="_x0000_s1053" style="position:absolute;left:15183;top:332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" path="m,l9144,r,9144l,9144,,e" fillcolor="black" stroked="f" strokeweight="0">
                  <v:stroke miterlimit="83231f" joinstyle="miter"/>
                  <v:path arrowok="t" textboxrect="0,0,9144,9144"/>
                </v:shape>
                <v:shape id="Shape 20917" o:spid="_x0000_s1054" style="position:absolute;left:15246;top:3324;width:28048;height:92;visibility:visible;mso-wrap-style:square;v-text-anchor:top" coordsize="28047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" path="m,l2804795,r,9144l,9144,,e" fillcolor="black" stroked="f" strokeweight="0">
                  <v:stroke miterlimit="83231f" joinstyle="miter"/>
                  <v:path arrowok="t" textboxrect="0,0,2804795,9144"/>
                </v:shape>
                <v:shape id="Shape 20918" o:spid="_x0000_s1055" style="position:absolute;left:43199;top:3324;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" path="m,l9144,r,9144l,9144,,e" fillcolor="black" stroked="f" strokeweight="0">
                  <v:stroke miterlimit="83231f" joinstyle="miter"/>
                  <v:path arrowok="t" textboxrect="0,0,9144,9144"/>
                </v:shape>
                <v:shape id="Shape 20919" o:spid="_x0000_s1056" style="position:absolute;left:43263;top:3324;width:14452;height:92;visibility:visible;mso-wrap-style:square;v-text-anchor:top" coordsize="14452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" path="m,l1445260,r,9144l,9144,,e" fillcolor="black" stroked="f" strokeweight="0">
                  <v:stroke miterlimit="83231f" joinstyle="miter"/>
                  <v:path arrowok="t" textboxrect="0,0,144526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62" o:spid="_x0000_s1057" type="#_x0000_t75" style="position:absolute;left:46510;width:10462;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">
                  <v:imagedata r:id="rId3" o:title=""/>
                </v:shape>
                <w10:wrap type="square" anchorx="page" anchory="page"/>
              </v:group>
            </w:pict>
          </mc:Fallback>
        </mc:AlternateContent>
      </w:r>
      <w:r>
        <w:rPr>
          <w:rFonts w:ascii="Century Gothic" w:eastAsia="Century Gothic" w:hAnsi="Century Gothic" w:cs="Century Gothic"/>
          <w:sz w:val="20"/>
        </w:rPr>
        <w:t xml:space="preserve"> </w:t>
      </w:r>
    </w:ins>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3AF82" w14:textId="77777777" w:rsidR="00BC7531" w:rsidRDefault="00BC7531">
    <w:pPr>
      <w:pPrChange w:id="1744" w:author="L’auteur" w:date="2024-02-17T16:59:00Z">
        <w:pPr>
          <w:pStyle w:val="En-tte"/>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B7D64E0"/>
    <w:multiLevelType w:val="hybridMultilevel"/>
    <w:tmpl w:val="80640FBC"/>
    <w:lvl w:ilvl="0" w:tplc="FCEEC5A8">
      <w:start w:val="1"/>
      <w:numFmt w:val="bullet"/>
      <w:lvlText w:val="•"/>
      <w:lvlJc w:val="left"/>
      <w:pPr>
        <w:ind w:left="2141"/>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1" w:tplc="76565224">
      <w:start w:val="1"/>
      <w:numFmt w:val="bullet"/>
      <w:lvlText w:val="o"/>
      <w:lvlJc w:val="left"/>
      <w:pPr>
        <w:ind w:left="286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2" w:tplc="82824FDC">
      <w:start w:val="1"/>
      <w:numFmt w:val="bullet"/>
      <w:lvlText w:val="▪"/>
      <w:lvlJc w:val="left"/>
      <w:pPr>
        <w:ind w:left="358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3" w:tplc="2B0CC51E">
      <w:start w:val="1"/>
      <w:numFmt w:val="bullet"/>
      <w:lvlText w:val="•"/>
      <w:lvlJc w:val="left"/>
      <w:pPr>
        <w:ind w:left="4301"/>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4" w:tplc="CCA20D4C">
      <w:start w:val="1"/>
      <w:numFmt w:val="bullet"/>
      <w:lvlText w:val="o"/>
      <w:lvlJc w:val="left"/>
      <w:pPr>
        <w:ind w:left="502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5" w:tplc="72CEA4CC">
      <w:start w:val="1"/>
      <w:numFmt w:val="bullet"/>
      <w:lvlText w:val="▪"/>
      <w:lvlJc w:val="left"/>
      <w:pPr>
        <w:ind w:left="574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6" w:tplc="D8AA9C12">
      <w:start w:val="1"/>
      <w:numFmt w:val="bullet"/>
      <w:lvlText w:val="•"/>
      <w:lvlJc w:val="left"/>
      <w:pPr>
        <w:ind w:left="6461"/>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7" w:tplc="D9287DFE">
      <w:start w:val="1"/>
      <w:numFmt w:val="bullet"/>
      <w:lvlText w:val="o"/>
      <w:lvlJc w:val="left"/>
      <w:pPr>
        <w:ind w:left="718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8" w:tplc="D6FCFAA0">
      <w:start w:val="1"/>
      <w:numFmt w:val="bullet"/>
      <w:lvlText w:val="▪"/>
      <w:lvlJc w:val="left"/>
      <w:pPr>
        <w:ind w:left="790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abstractNum>
  <w:abstractNum w:abstractNumId="4" w15:restartNumberingAfterBreak="0">
    <w:nsid w:val="12433A28"/>
    <w:multiLevelType w:val="hybridMultilevel"/>
    <w:tmpl w:val="8976014A"/>
    <w:lvl w:ilvl="0" w:tplc="E88E12D6">
      <w:start w:val="1"/>
      <w:numFmt w:val="bullet"/>
      <w:lvlText w:val="•"/>
      <w:lvlJc w:val="left"/>
      <w:pPr>
        <w:ind w:left="2141"/>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1" w:tplc="E578B066">
      <w:start w:val="1"/>
      <w:numFmt w:val="bullet"/>
      <w:lvlText w:val="o"/>
      <w:lvlJc w:val="left"/>
      <w:pPr>
        <w:ind w:left="286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2" w:tplc="DBACEF1A">
      <w:start w:val="1"/>
      <w:numFmt w:val="bullet"/>
      <w:lvlText w:val="▪"/>
      <w:lvlJc w:val="left"/>
      <w:pPr>
        <w:ind w:left="358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3" w:tplc="523678FE">
      <w:start w:val="1"/>
      <w:numFmt w:val="bullet"/>
      <w:lvlText w:val="•"/>
      <w:lvlJc w:val="left"/>
      <w:pPr>
        <w:ind w:left="4301"/>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4" w:tplc="49FA712E">
      <w:start w:val="1"/>
      <w:numFmt w:val="bullet"/>
      <w:lvlText w:val="o"/>
      <w:lvlJc w:val="left"/>
      <w:pPr>
        <w:ind w:left="502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5" w:tplc="5C14DEF6">
      <w:start w:val="1"/>
      <w:numFmt w:val="bullet"/>
      <w:lvlText w:val="▪"/>
      <w:lvlJc w:val="left"/>
      <w:pPr>
        <w:ind w:left="574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6" w:tplc="3B64C36A">
      <w:start w:val="1"/>
      <w:numFmt w:val="bullet"/>
      <w:lvlText w:val="•"/>
      <w:lvlJc w:val="left"/>
      <w:pPr>
        <w:ind w:left="6461"/>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7" w:tplc="6FDCB2BE">
      <w:start w:val="1"/>
      <w:numFmt w:val="bullet"/>
      <w:lvlText w:val="o"/>
      <w:lvlJc w:val="left"/>
      <w:pPr>
        <w:ind w:left="718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8" w:tplc="B3AA0AA0">
      <w:start w:val="1"/>
      <w:numFmt w:val="bullet"/>
      <w:lvlText w:val="▪"/>
      <w:lvlJc w:val="left"/>
      <w:pPr>
        <w:ind w:left="790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abstractNum>
  <w:abstractNum w:abstractNumId="5"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AC5B6D"/>
    <w:multiLevelType w:val="hybridMultilevel"/>
    <w:tmpl w:val="82124B84"/>
    <w:lvl w:ilvl="0" w:tplc="80C4832A">
      <w:start w:val="1"/>
      <w:numFmt w:val="bullet"/>
      <w:lvlText w:val="•"/>
      <w:lvlJc w:val="left"/>
      <w:pPr>
        <w:ind w:left="2141"/>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1" w:tplc="7D3E2E76">
      <w:start w:val="1"/>
      <w:numFmt w:val="bullet"/>
      <w:lvlText w:val="o"/>
      <w:lvlJc w:val="left"/>
      <w:pPr>
        <w:ind w:left="286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2" w:tplc="BA8E7BAA">
      <w:start w:val="1"/>
      <w:numFmt w:val="bullet"/>
      <w:lvlText w:val="▪"/>
      <w:lvlJc w:val="left"/>
      <w:pPr>
        <w:ind w:left="358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3" w:tplc="A0D0D9B8">
      <w:start w:val="1"/>
      <w:numFmt w:val="bullet"/>
      <w:lvlText w:val="•"/>
      <w:lvlJc w:val="left"/>
      <w:pPr>
        <w:ind w:left="4301"/>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4" w:tplc="09B23A9E">
      <w:start w:val="1"/>
      <w:numFmt w:val="bullet"/>
      <w:lvlText w:val="o"/>
      <w:lvlJc w:val="left"/>
      <w:pPr>
        <w:ind w:left="502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5" w:tplc="26525C4E">
      <w:start w:val="1"/>
      <w:numFmt w:val="bullet"/>
      <w:lvlText w:val="▪"/>
      <w:lvlJc w:val="left"/>
      <w:pPr>
        <w:ind w:left="574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6" w:tplc="85BE5FD0">
      <w:start w:val="1"/>
      <w:numFmt w:val="bullet"/>
      <w:lvlText w:val="•"/>
      <w:lvlJc w:val="left"/>
      <w:pPr>
        <w:ind w:left="6461"/>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7" w:tplc="1C36964E">
      <w:start w:val="1"/>
      <w:numFmt w:val="bullet"/>
      <w:lvlText w:val="o"/>
      <w:lvlJc w:val="left"/>
      <w:pPr>
        <w:ind w:left="718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8" w:tplc="9F5AF21E">
      <w:start w:val="1"/>
      <w:numFmt w:val="bullet"/>
      <w:lvlText w:val="▪"/>
      <w:lvlJc w:val="left"/>
      <w:pPr>
        <w:ind w:left="790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abstractNum>
  <w:abstractNum w:abstractNumId="7" w15:restartNumberingAfterBreak="0">
    <w:nsid w:val="39616B76"/>
    <w:multiLevelType w:val="hybridMultilevel"/>
    <w:tmpl w:val="AF167994"/>
    <w:lvl w:ilvl="0" w:tplc="AEFA6356">
      <w:start w:val="1"/>
      <w:numFmt w:val="bullet"/>
      <w:lvlText w:val="•"/>
      <w:lvlJc w:val="left"/>
      <w:pPr>
        <w:ind w:left="2141"/>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1" w:tplc="6AC45BDE">
      <w:start w:val="1"/>
      <w:numFmt w:val="bullet"/>
      <w:lvlText w:val="o"/>
      <w:lvlJc w:val="left"/>
      <w:pPr>
        <w:ind w:left="286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2" w:tplc="B2120EFC">
      <w:start w:val="1"/>
      <w:numFmt w:val="bullet"/>
      <w:lvlText w:val="▪"/>
      <w:lvlJc w:val="left"/>
      <w:pPr>
        <w:ind w:left="358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3" w:tplc="4F3AF960">
      <w:start w:val="1"/>
      <w:numFmt w:val="bullet"/>
      <w:lvlText w:val="•"/>
      <w:lvlJc w:val="left"/>
      <w:pPr>
        <w:ind w:left="4301"/>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4" w:tplc="A34885E8">
      <w:start w:val="1"/>
      <w:numFmt w:val="bullet"/>
      <w:lvlText w:val="o"/>
      <w:lvlJc w:val="left"/>
      <w:pPr>
        <w:ind w:left="502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5" w:tplc="82C67D9A">
      <w:start w:val="1"/>
      <w:numFmt w:val="bullet"/>
      <w:lvlText w:val="▪"/>
      <w:lvlJc w:val="left"/>
      <w:pPr>
        <w:ind w:left="574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6" w:tplc="11E02FDC">
      <w:start w:val="1"/>
      <w:numFmt w:val="bullet"/>
      <w:lvlText w:val="•"/>
      <w:lvlJc w:val="left"/>
      <w:pPr>
        <w:ind w:left="6461"/>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7" w:tplc="8F56375C">
      <w:start w:val="1"/>
      <w:numFmt w:val="bullet"/>
      <w:lvlText w:val="o"/>
      <w:lvlJc w:val="left"/>
      <w:pPr>
        <w:ind w:left="718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8" w:tplc="3F0ABE6C">
      <w:start w:val="1"/>
      <w:numFmt w:val="bullet"/>
      <w:lvlText w:val="▪"/>
      <w:lvlJc w:val="left"/>
      <w:pPr>
        <w:ind w:left="790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abstractNum>
  <w:abstractNum w:abstractNumId="8" w15:restartNumberingAfterBreak="0">
    <w:nsid w:val="3DB57860"/>
    <w:multiLevelType w:val="hybridMultilevel"/>
    <w:tmpl w:val="74740064"/>
    <w:lvl w:ilvl="0" w:tplc="34CC0874">
      <w:start w:val="1"/>
      <w:numFmt w:val="bullet"/>
      <w:lvlText w:val="•"/>
      <w:lvlJc w:val="left"/>
      <w:pPr>
        <w:ind w:left="2141"/>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1" w:tplc="B4E2BDDC">
      <w:start w:val="1"/>
      <w:numFmt w:val="bullet"/>
      <w:lvlText w:val="o"/>
      <w:lvlJc w:val="left"/>
      <w:pPr>
        <w:ind w:left="286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2" w:tplc="45EE0894">
      <w:start w:val="1"/>
      <w:numFmt w:val="bullet"/>
      <w:lvlText w:val="▪"/>
      <w:lvlJc w:val="left"/>
      <w:pPr>
        <w:ind w:left="358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3" w:tplc="84AE67B4">
      <w:start w:val="1"/>
      <w:numFmt w:val="bullet"/>
      <w:lvlText w:val="•"/>
      <w:lvlJc w:val="left"/>
      <w:pPr>
        <w:ind w:left="4301"/>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4" w:tplc="DB68D99A">
      <w:start w:val="1"/>
      <w:numFmt w:val="bullet"/>
      <w:lvlText w:val="o"/>
      <w:lvlJc w:val="left"/>
      <w:pPr>
        <w:ind w:left="502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5" w:tplc="AC5CDE7E">
      <w:start w:val="1"/>
      <w:numFmt w:val="bullet"/>
      <w:lvlText w:val="▪"/>
      <w:lvlJc w:val="left"/>
      <w:pPr>
        <w:ind w:left="574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6" w:tplc="375AD1F6">
      <w:start w:val="1"/>
      <w:numFmt w:val="bullet"/>
      <w:lvlText w:val="•"/>
      <w:lvlJc w:val="left"/>
      <w:pPr>
        <w:ind w:left="6461"/>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7" w:tplc="6DB05734">
      <w:start w:val="1"/>
      <w:numFmt w:val="bullet"/>
      <w:lvlText w:val="o"/>
      <w:lvlJc w:val="left"/>
      <w:pPr>
        <w:ind w:left="718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8" w:tplc="E28CB8F2">
      <w:start w:val="1"/>
      <w:numFmt w:val="bullet"/>
      <w:lvlText w:val="▪"/>
      <w:lvlJc w:val="left"/>
      <w:pPr>
        <w:ind w:left="790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abstractNum>
  <w:abstractNum w:abstractNumId="9" w15:restartNumberingAfterBreak="0">
    <w:nsid w:val="40194819"/>
    <w:multiLevelType w:val="multilevel"/>
    <w:tmpl w:val="5ED6B3EC"/>
    <w:lvl w:ilvl="0">
      <w:start w:val="2"/>
      <w:numFmt w:val="decimal"/>
      <w:lvlText w:val="%1"/>
      <w:lvlJc w:val="left"/>
      <w:pPr>
        <w:ind w:left="40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95"/>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2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8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1" w15:restartNumberingAfterBreak="0">
    <w:nsid w:val="6956613D"/>
    <w:multiLevelType w:val="hybridMultilevel"/>
    <w:tmpl w:val="3B2A3F32"/>
    <w:lvl w:ilvl="0" w:tplc="E6C48778">
      <w:start w:val="1"/>
      <w:numFmt w:val="bullet"/>
      <w:lvlText w:val="•"/>
      <w:lvlJc w:val="left"/>
      <w:pPr>
        <w:ind w:left="127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1" w:tplc="76B6861A">
      <w:start w:val="1"/>
      <w:numFmt w:val="bullet"/>
      <w:lvlText w:val="o"/>
      <w:lvlJc w:val="left"/>
      <w:pPr>
        <w:ind w:left="286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2" w:tplc="20920CA4">
      <w:start w:val="1"/>
      <w:numFmt w:val="bullet"/>
      <w:lvlText w:val="▪"/>
      <w:lvlJc w:val="left"/>
      <w:pPr>
        <w:ind w:left="358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3" w:tplc="3ED02B26">
      <w:start w:val="1"/>
      <w:numFmt w:val="bullet"/>
      <w:lvlText w:val="•"/>
      <w:lvlJc w:val="left"/>
      <w:pPr>
        <w:ind w:left="4301"/>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4" w:tplc="C5A4A1F2">
      <w:start w:val="1"/>
      <w:numFmt w:val="bullet"/>
      <w:lvlText w:val="o"/>
      <w:lvlJc w:val="left"/>
      <w:pPr>
        <w:ind w:left="502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5" w:tplc="583C53E8">
      <w:start w:val="1"/>
      <w:numFmt w:val="bullet"/>
      <w:lvlText w:val="▪"/>
      <w:lvlJc w:val="left"/>
      <w:pPr>
        <w:ind w:left="574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6" w:tplc="7BAE4F58">
      <w:start w:val="1"/>
      <w:numFmt w:val="bullet"/>
      <w:lvlText w:val="•"/>
      <w:lvlJc w:val="left"/>
      <w:pPr>
        <w:ind w:left="6461"/>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7" w:tplc="6D8ADD1C">
      <w:start w:val="1"/>
      <w:numFmt w:val="bullet"/>
      <w:lvlText w:val="o"/>
      <w:lvlJc w:val="left"/>
      <w:pPr>
        <w:ind w:left="718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8" w:tplc="10C25F90">
      <w:start w:val="1"/>
      <w:numFmt w:val="bullet"/>
      <w:lvlText w:val="▪"/>
      <w:lvlJc w:val="left"/>
      <w:pPr>
        <w:ind w:left="7901"/>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abstractNum>
  <w:num w:numId="1" w16cid:durableId="229004175">
    <w:abstractNumId w:val="9"/>
  </w:num>
  <w:num w:numId="2" w16cid:durableId="904074525">
    <w:abstractNumId w:val="7"/>
  </w:num>
  <w:num w:numId="3" w16cid:durableId="110125243">
    <w:abstractNumId w:val="6"/>
  </w:num>
  <w:num w:numId="4" w16cid:durableId="1990400761">
    <w:abstractNumId w:val="11"/>
  </w:num>
  <w:num w:numId="5" w16cid:durableId="1963729586">
    <w:abstractNumId w:val="8"/>
  </w:num>
  <w:num w:numId="6" w16cid:durableId="1284652561">
    <w:abstractNumId w:val="3"/>
  </w:num>
  <w:num w:numId="7" w16cid:durableId="1893074638">
    <w:abstractNumId w:val="4"/>
  </w:num>
  <w:num w:numId="8" w16cid:durableId="1291783326">
    <w:abstractNumId w:val="0"/>
  </w:num>
  <w:num w:numId="9" w16cid:durableId="59602351">
    <w:abstractNumId w:val="5"/>
  </w:num>
  <w:num w:numId="10" w16cid:durableId="688529681">
    <w:abstractNumId w:val="2"/>
  </w:num>
  <w:num w:numId="11" w16cid:durableId="1077170820">
    <w:abstractNumId w:val="10"/>
  </w:num>
  <w:num w:numId="12" w16cid:durableId="1668094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531"/>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16F07"/>
    <w:rsid w:val="0015167D"/>
    <w:rsid w:val="00152A26"/>
    <w:rsid w:val="001764CE"/>
    <w:rsid w:val="00183417"/>
    <w:rsid w:val="001C454D"/>
    <w:rsid w:val="001D4577"/>
    <w:rsid w:val="001D72BA"/>
    <w:rsid w:val="001F2420"/>
    <w:rsid w:val="001F6EEB"/>
    <w:rsid w:val="00257BD9"/>
    <w:rsid w:val="002770F3"/>
    <w:rsid w:val="002951BD"/>
    <w:rsid w:val="00297E2A"/>
    <w:rsid w:val="002A2E2C"/>
    <w:rsid w:val="002B1E09"/>
    <w:rsid w:val="002B6893"/>
    <w:rsid w:val="002C6634"/>
    <w:rsid w:val="002D7D46"/>
    <w:rsid w:val="002F038B"/>
    <w:rsid w:val="002F2165"/>
    <w:rsid w:val="00310160"/>
    <w:rsid w:val="0031563E"/>
    <w:rsid w:val="00320D77"/>
    <w:rsid w:val="0034172E"/>
    <w:rsid w:val="003434F3"/>
    <w:rsid w:val="00361537"/>
    <w:rsid w:val="0037071E"/>
    <w:rsid w:val="003E018B"/>
    <w:rsid w:val="003E32B9"/>
    <w:rsid w:val="003F1870"/>
    <w:rsid w:val="00407333"/>
    <w:rsid w:val="0040782E"/>
    <w:rsid w:val="004202D8"/>
    <w:rsid w:val="004206A2"/>
    <w:rsid w:val="0043666E"/>
    <w:rsid w:val="00436B90"/>
    <w:rsid w:val="00437635"/>
    <w:rsid w:val="00446E95"/>
    <w:rsid w:val="00454074"/>
    <w:rsid w:val="004C6BBA"/>
    <w:rsid w:val="004D08EE"/>
    <w:rsid w:val="004D5266"/>
    <w:rsid w:val="00505421"/>
    <w:rsid w:val="00521920"/>
    <w:rsid w:val="0052224B"/>
    <w:rsid w:val="005328B0"/>
    <w:rsid w:val="0054054F"/>
    <w:rsid w:val="00542CE3"/>
    <w:rsid w:val="00545179"/>
    <w:rsid w:val="00552D07"/>
    <w:rsid w:val="0055647F"/>
    <w:rsid w:val="00571E4B"/>
    <w:rsid w:val="00574085"/>
    <w:rsid w:val="005926D0"/>
    <w:rsid w:val="005A3FBF"/>
    <w:rsid w:val="005B27EF"/>
    <w:rsid w:val="005C1848"/>
    <w:rsid w:val="005E6192"/>
    <w:rsid w:val="005E6B56"/>
    <w:rsid w:val="00615583"/>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6036D"/>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1D98"/>
    <w:rsid w:val="008E53F9"/>
    <w:rsid w:val="008F7403"/>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400FD"/>
    <w:rsid w:val="00A65F0B"/>
    <w:rsid w:val="00A706B7"/>
    <w:rsid w:val="00A71BAA"/>
    <w:rsid w:val="00A73530"/>
    <w:rsid w:val="00AA4393"/>
    <w:rsid w:val="00AB1CA6"/>
    <w:rsid w:val="00AD2E59"/>
    <w:rsid w:val="00AD3EE8"/>
    <w:rsid w:val="00AE282D"/>
    <w:rsid w:val="00AF58E1"/>
    <w:rsid w:val="00B13CB9"/>
    <w:rsid w:val="00B147A7"/>
    <w:rsid w:val="00B20D38"/>
    <w:rsid w:val="00B241D2"/>
    <w:rsid w:val="00B33505"/>
    <w:rsid w:val="00B40A8E"/>
    <w:rsid w:val="00B412B9"/>
    <w:rsid w:val="00B4390B"/>
    <w:rsid w:val="00B44A78"/>
    <w:rsid w:val="00B4738A"/>
    <w:rsid w:val="00B612B2"/>
    <w:rsid w:val="00B64C66"/>
    <w:rsid w:val="00B95EC5"/>
    <w:rsid w:val="00B96AA1"/>
    <w:rsid w:val="00BA56D2"/>
    <w:rsid w:val="00BA5987"/>
    <w:rsid w:val="00BA7DF1"/>
    <w:rsid w:val="00BB20CD"/>
    <w:rsid w:val="00BC7531"/>
    <w:rsid w:val="00BD773C"/>
    <w:rsid w:val="00BE185C"/>
    <w:rsid w:val="00BF2AFB"/>
    <w:rsid w:val="00BF7A15"/>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41E7C"/>
    <w:rsid w:val="00E52B61"/>
    <w:rsid w:val="00E61B66"/>
    <w:rsid w:val="00E658ED"/>
    <w:rsid w:val="00E81328"/>
    <w:rsid w:val="00EC677D"/>
    <w:rsid w:val="00ED6F41"/>
    <w:rsid w:val="00ED6F46"/>
    <w:rsid w:val="00EE16F0"/>
    <w:rsid w:val="00EE431D"/>
    <w:rsid w:val="00EE4EC4"/>
    <w:rsid w:val="00EE55F0"/>
    <w:rsid w:val="00F1003D"/>
    <w:rsid w:val="00F11781"/>
    <w:rsid w:val="00F16ADE"/>
    <w:rsid w:val="00F512A6"/>
    <w:rsid w:val="00F664DF"/>
    <w:rsid w:val="00F93513"/>
    <w:rsid w:val="00FB1CD6"/>
    <w:rsid w:val="01D58914"/>
    <w:rsid w:val="5357BCB8"/>
    <w:rsid w:val="550BC9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1B6871-E2EB-4D00-9464-B494361E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635"/>
    <w:pPr>
      <w:pPrChange w:id="0" w:author="L’auteur" w:date="2024-02-17T16:59:00Z">
        <w:pPr/>
      </w:pPrChange>
    </w:pPr>
    <w:rPr>
      <w:rFonts w:ascii="Calibri" w:eastAsia="Calibri" w:hAnsi="Calibri" w:cs="Calibri"/>
      <w:color w:val="000000"/>
      <w:rPrChange w:id="0" w:author="L’auteur" w:date="2024-02-17T16:59:00Z">
        <w:rPr>
          <w:rFonts w:asciiTheme="minorHAnsi" w:hAnsiTheme="minorHAnsi"/>
          <w:lang w:val="fr-CH" w:eastAsia="fr-CH" w:bidi="ar-SA"/>
        </w:rPr>
      </w:rPrChange>
    </w:rPr>
  </w:style>
  <w:style w:type="paragraph" w:styleId="Titre1">
    <w:name w:val="heading 1"/>
    <w:next w:val="Normal"/>
    <w:link w:val="Titre1Car"/>
    <w:qFormat/>
    <w:rsid w:val="00437635"/>
    <w:pPr>
      <w:keepNext/>
      <w:keepLines/>
      <w:spacing w:after="0"/>
      <w:ind w:left="10" w:hanging="10"/>
      <w:outlineLvl w:val="0"/>
      <w:pPrChange w:id="1" w:author="L’auteur" w:date="2024-02-17T16:59:00Z">
        <w:pPr>
          <w:keepNext/>
          <w:keepLines/>
          <w:tabs>
            <w:tab w:val="num" w:pos="567"/>
          </w:tabs>
          <w:spacing w:before="180" w:after="60"/>
          <w:ind w:left="567" w:hanging="567"/>
          <w:outlineLvl w:val="0"/>
        </w:pPr>
      </w:pPrChange>
    </w:pPr>
    <w:rPr>
      <w:rFonts w:ascii="Century Gothic" w:eastAsia="Century Gothic" w:hAnsi="Century Gothic" w:cs="Century Gothic"/>
      <w:b/>
      <w:color w:val="000000"/>
      <w:sz w:val="32"/>
      <w:rPrChange w:id="1" w:author="L’auteur" w:date="2024-02-17T16:59:00Z">
        <w:rPr>
          <w:rFonts w:asciiTheme="majorHAnsi" w:hAnsiTheme="majorHAnsi" w:cs="Arial"/>
          <w:b/>
          <w:bCs/>
          <w:caps/>
          <w:kern w:val="32"/>
          <w:sz w:val="32"/>
          <w:szCs w:val="32"/>
          <w:lang w:val="fr-CH" w:eastAsia="fr-CH" w:bidi="ar-SA"/>
        </w:rPr>
      </w:rPrChange>
    </w:rPr>
  </w:style>
  <w:style w:type="paragraph" w:styleId="Titre2">
    <w:name w:val="heading 2"/>
    <w:next w:val="Normal"/>
    <w:link w:val="Titre2Car"/>
    <w:unhideWhenUsed/>
    <w:qFormat/>
    <w:rsid w:val="00437635"/>
    <w:pPr>
      <w:keepNext/>
      <w:keepLines/>
      <w:spacing w:after="0"/>
      <w:ind w:left="576" w:hanging="10"/>
      <w:outlineLvl w:val="1"/>
      <w:pPrChange w:id="2" w:author="L’auteur" w:date="2024-02-17T16:59:00Z">
        <w:pPr>
          <w:keepNext/>
          <w:numPr>
            <w:ilvl w:val="1"/>
          </w:numPr>
          <w:tabs>
            <w:tab w:val="num" w:pos="1134"/>
          </w:tabs>
          <w:spacing w:before="120" w:after="60"/>
          <w:ind w:left="1134" w:hanging="567"/>
          <w:outlineLvl w:val="1"/>
        </w:pPr>
      </w:pPrChange>
    </w:pPr>
    <w:rPr>
      <w:rFonts w:ascii="Century Gothic" w:eastAsia="Century Gothic" w:hAnsi="Century Gothic" w:cs="Century Gothic"/>
      <w:b/>
      <w:color w:val="000000"/>
      <w:sz w:val="28"/>
      <w:rPrChange w:id="2" w:author="L’auteur" w:date="2024-02-17T16:59:00Z">
        <w:rPr>
          <w:rFonts w:asciiTheme="majorHAnsi" w:hAnsiTheme="majorHAnsi" w:cs="Arial"/>
          <w:b/>
          <w:bCs/>
          <w:iCs/>
          <w:sz w:val="28"/>
          <w:szCs w:val="28"/>
          <w:lang w:val="fr-CH" w:eastAsia="fr-CH" w:bidi="ar-SA"/>
        </w:rPr>
      </w:rPrChange>
    </w:rPr>
  </w:style>
  <w:style w:type="paragraph" w:styleId="Titre3">
    <w:name w:val="heading 3"/>
    <w:next w:val="Normal"/>
    <w:link w:val="Titre3Car"/>
    <w:unhideWhenUsed/>
    <w:qFormat/>
    <w:rsid w:val="00437635"/>
    <w:pPr>
      <w:keepNext/>
      <w:keepLines/>
      <w:spacing w:after="0"/>
      <w:ind w:left="1146" w:hanging="10"/>
      <w:outlineLvl w:val="2"/>
      <w:pPrChange w:id="3" w:author="L’auteur" w:date="2024-02-17T16:59:00Z">
        <w:pPr>
          <w:keepNext/>
          <w:numPr>
            <w:ilvl w:val="2"/>
          </w:numPr>
          <w:tabs>
            <w:tab w:val="num" w:pos="1814"/>
          </w:tabs>
          <w:spacing w:before="120" w:after="120"/>
          <w:ind w:left="1814" w:hanging="680"/>
          <w:outlineLvl w:val="2"/>
        </w:pPr>
      </w:pPrChange>
    </w:pPr>
    <w:rPr>
      <w:rFonts w:ascii="Century Gothic" w:eastAsia="Century Gothic" w:hAnsi="Century Gothic" w:cs="Century Gothic"/>
      <w:i/>
      <w:color w:val="000000"/>
      <w:sz w:val="24"/>
      <w:rPrChange w:id="3" w:author="L’auteur" w:date="2024-02-17T16:59:00Z">
        <w:rPr>
          <w:rFonts w:asciiTheme="majorHAnsi" w:hAnsiTheme="majorHAnsi" w:cs="Arial"/>
          <w:bCs/>
          <w:i/>
          <w:sz w:val="24"/>
          <w:szCs w:val="26"/>
          <w:lang w:val="fr-CH" w:eastAsia="fr-CH" w:bidi="ar-SA"/>
        </w:rPr>
      </w:rPrChange>
    </w:rPr>
  </w:style>
  <w:style w:type="paragraph" w:styleId="Titre4">
    <w:name w:val="heading 4"/>
    <w:basedOn w:val="Normal"/>
    <w:next w:val="Normal"/>
    <w:link w:val="Titre4Car"/>
    <w:qFormat/>
    <w:rsid w:val="00437635"/>
    <w:pPr>
      <w:keepNext/>
      <w:spacing w:before="240" w:after="60" w:line="240" w:lineRule="auto"/>
      <w:outlineLvl w:val="3"/>
      <w:pPrChange w:id="4" w:author="L’auteur" w:date="2024-02-17T16:59:00Z">
        <w:pPr>
          <w:keepNext/>
          <w:spacing w:before="240" w:after="60"/>
          <w:outlineLvl w:val="3"/>
        </w:pPr>
      </w:pPrChange>
    </w:pPr>
    <w:rPr>
      <w:rFonts w:asciiTheme="majorHAnsi" w:eastAsia="Times New Roman" w:hAnsiTheme="majorHAnsi" w:cs="Times New Roman"/>
      <w:b/>
      <w:bCs/>
      <w:color w:val="auto"/>
      <w:kern w:val="0"/>
      <w:sz w:val="28"/>
      <w:szCs w:val="28"/>
      <w:lang w:val="fr-CH" w:eastAsia="fr-CH"/>
      <w14:ligatures w14:val="none"/>
      <w:rPrChange w:id="4" w:author="L’auteur" w:date="2024-02-17T16:59:00Z">
        <w:rPr>
          <w:rFonts w:asciiTheme="majorHAnsi" w:hAnsiTheme="majorHAnsi"/>
          <w:b/>
          <w:bCs/>
          <w:sz w:val="28"/>
          <w:szCs w:val="28"/>
          <w:lang w:val="fr-CH" w:eastAsia="fr-CH" w:bidi="ar-SA"/>
        </w:rPr>
      </w:rPrChange>
    </w:rPr>
  </w:style>
  <w:style w:type="paragraph" w:styleId="Titre5">
    <w:name w:val="heading 5"/>
    <w:basedOn w:val="Normal"/>
    <w:next w:val="Normal"/>
    <w:link w:val="Titre5Car"/>
    <w:qFormat/>
    <w:rsid w:val="00437635"/>
    <w:pPr>
      <w:numPr>
        <w:ilvl w:val="4"/>
        <w:numId w:val="8"/>
      </w:numPr>
      <w:spacing w:before="240" w:after="60" w:line="240" w:lineRule="auto"/>
      <w:outlineLvl w:val="4"/>
      <w:pPrChange w:id="5" w:author="L’auteur" w:date="2024-02-17T16:59:00Z">
        <w:pPr>
          <w:numPr>
            <w:ilvl w:val="4"/>
            <w:numId w:val="8"/>
          </w:numPr>
          <w:tabs>
            <w:tab w:val="num" w:pos="1008"/>
          </w:tabs>
          <w:spacing w:before="240" w:after="60"/>
          <w:ind w:left="1008" w:hanging="1008"/>
          <w:outlineLvl w:val="4"/>
        </w:pPr>
      </w:pPrChange>
    </w:pPr>
    <w:rPr>
      <w:rFonts w:asciiTheme="majorHAnsi" w:eastAsia="Times New Roman" w:hAnsiTheme="majorHAnsi" w:cs="Times New Roman"/>
      <w:b/>
      <w:bCs/>
      <w:i/>
      <w:iCs/>
      <w:color w:val="auto"/>
      <w:kern w:val="0"/>
      <w:sz w:val="26"/>
      <w:szCs w:val="26"/>
      <w:lang w:val="fr-CH" w:eastAsia="fr-CH"/>
      <w14:ligatures w14:val="none"/>
      <w:rPrChange w:id="5" w:author="L’auteur" w:date="2024-02-17T16:59:00Z">
        <w:rPr>
          <w:rFonts w:asciiTheme="majorHAnsi" w:hAnsiTheme="majorHAnsi"/>
          <w:b/>
          <w:bCs/>
          <w:i/>
          <w:iCs/>
          <w:sz w:val="26"/>
          <w:szCs w:val="26"/>
          <w:lang w:val="fr-CH" w:eastAsia="fr-CH" w:bidi="ar-SA"/>
        </w:rPr>
      </w:rPrChange>
    </w:rPr>
  </w:style>
  <w:style w:type="paragraph" w:styleId="Titre6">
    <w:name w:val="heading 6"/>
    <w:basedOn w:val="Normal"/>
    <w:next w:val="Normal"/>
    <w:link w:val="Titre6Car"/>
    <w:qFormat/>
    <w:rsid w:val="00437635"/>
    <w:pPr>
      <w:numPr>
        <w:ilvl w:val="5"/>
        <w:numId w:val="8"/>
      </w:numPr>
      <w:spacing w:before="240" w:after="60" w:line="240" w:lineRule="auto"/>
      <w:outlineLvl w:val="5"/>
      <w:pPrChange w:id="6" w:author="L’auteur" w:date="2024-02-17T16:59:00Z">
        <w:pPr>
          <w:numPr>
            <w:ilvl w:val="5"/>
            <w:numId w:val="8"/>
          </w:numPr>
          <w:tabs>
            <w:tab w:val="num" w:pos="1152"/>
          </w:tabs>
          <w:spacing w:before="240" w:after="60"/>
          <w:ind w:left="1152" w:hanging="1152"/>
          <w:outlineLvl w:val="5"/>
        </w:pPr>
      </w:pPrChange>
    </w:pPr>
    <w:rPr>
      <w:rFonts w:asciiTheme="majorHAnsi" w:eastAsia="Times New Roman" w:hAnsiTheme="majorHAnsi" w:cs="Times New Roman"/>
      <w:b/>
      <w:bCs/>
      <w:color w:val="auto"/>
      <w:kern w:val="0"/>
      <w:lang w:val="fr-CH" w:eastAsia="fr-CH"/>
      <w14:ligatures w14:val="none"/>
      <w:rPrChange w:id="6" w:author="L’auteur" w:date="2024-02-17T16:59:00Z">
        <w:rPr>
          <w:rFonts w:asciiTheme="majorHAnsi" w:hAnsiTheme="majorHAnsi"/>
          <w:b/>
          <w:bCs/>
          <w:sz w:val="22"/>
          <w:szCs w:val="22"/>
          <w:lang w:val="fr-CH" w:eastAsia="fr-CH" w:bidi="ar-SA"/>
        </w:rPr>
      </w:rPrChange>
    </w:rPr>
  </w:style>
  <w:style w:type="paragraph" w:styleId="Titre7">
    <w:name w:val="heading 7"/>
    <w:basedOn w:val="Normal"/>
    <w:next w:val="Normal"/>
    <w:link w:val="Titre7Car"/>
    <w:qFormat/>
    <w:rsid w:val="00437635"/>
    <w:pPr>
      <w:numPr>
        <w:ilvl w:val="6"/>
        <w:numId w:val="8"/>
      </w:numPr>
      <w:spacing w:before="240" w:after="60" w:line="240" w:lineRule="auto"/>
      <w:outlineLvl w:val="6"/>
      <w:pPrChange w:id="7" w:author="L’auteur" w:date="2024-02-17T16:59:00Z">
        <w:pPr>
          <w:numPr>
            <w:ilvl w:val="6"/>
            <w:numId w:val="8"/>
          </w:numPr>
          <w:tabs>
            <w:tab w:val="num" w:pos="1296"/>
          </w:tabs>
          <w:spacing w:before="240" w:after="60"/>
          <w:ind w:left="1296" w:hanging="1296"/>
          <w:outlineLvl w:val="6"/>
        </w:pPr>
      </w:pPrChange>
    </w:pPr>
    <w:rPr>
      <w:rFonts w:asciiTheme="majorHAnsi" w:eastAsia="Times New Roman" w:hAnsiTheme="majorHAnsi" w:cs="Times New Roman"/>
      <w:color w:val="auto"/>
      <w:kern w:val="0"/>
      <w:sz w:val="20"/>
      <w:szCs w:val="20"/>
      <w:lang w:val="fr-CH" w:eastAsia="fr-CH"/>
      <w14:ligatures w14:val="none"/>
      <w:rPrChange w:id="7" w:author="L’auteur" w:date="2024-02-17T16:59:00Z">
        <w:rPr>
          <w:rFonts w:asciiTheme="majorHAnsi" w:hAnsiTheme="majorHAnsi"/>
          <w:lang w:val="fr-CH" w:eastAsia="fr-CH" w:bidi="ar-SA"/>
        </w:rPr>
      </w:rPrChange>
    </w:rPr>
  </w:style>
  <w:style w:type="paragraph" w:styleId="Titre8">
    <w:name w:val="heading 8"/>
    <w:basedOn w:val="Normal"/>
    <w:next w:val="Normal"/>
    <w:link w:val="Titre8Car"/>
    <w:qFormat/>
    <w:rsid w:val="00437635"/>
    <w:pPr>
      <w:numPr>
        <w:ilvl w:val="7"/>
        <w:numId w:val="8"/>
      </w:numPr>
      <w:spacing w:before="240" w:after="60" w:line="240" w:lineRule="auto"/>
      <w:outlineLvl w:val="7"/>
      <w:pPrChange w:id="8" w:author="L’auteur" w:date="2024-02-17T16:59:00Z">
        <w:pPr>
          <w:numPr>
            <w:ilvl w:val="7"/>
            <w:numId w:val="8"/>
          </w:numPr>
          <w:tabs>
            <w:tab w:val="num" w:pos="1440"/>
          </w:tabs>
          <w:spacing w:before="240" w:after="60"/>
          <w:ind w:left="1440" w:hanging="1440"/>
          <w:outlineLvl w:val="7"/>
        </w:pPr>
      </w:pPrChange>
    </w:pPr>
    <w:rPr>
      <w:rFonts w:asciiTheme="majorHAnsi" w:eastAsia="Times New Roman" w:hAnsiTheme="majorHAnsi" w:cs="Times New Roman"/>
      <w:i/>
      <w:iCs/>
      <w:color w:val="auto"/>
      <w:kern w:val="0"/>
      <w:sz w:val="20"/>
      <w:szCs w:val="20"/>
      <w:lang w:val="fr-CH" w:eastAsia="fr-CH"/>
      <w14:ligatures w14:val="none"/>
      <w:rPrChange w:id="8" w:author="L’auteur" w:date="2024-02-17T16:59:00Z">
        <w:rPr>
          <w:rFonts w:asciiTheme="majorHAnsi" w:hAnsiTheme="majorHAnsi"/>
          <w:i/>
          <w:iCs/>
          <w:lang w:val="fr-CH" w:eastAsia="fr-CH" w:bidi="ar-SA"/>
        </w:rPr>
      </w:rPrChange>
    </w:rPr>
  </w:style>
  <w:style w:type="paragraph" w:styleId="Titre9">
    <w:name w:val="heading 9"/>
    <w:basedOn w:val="Normal"/>
    <w:next w:val="Normal"/>
    <w:link w:val="Titre9Car"/>
    <w:qFormat/>
    <w:rsid w:val="00437635"/>
    <w:pPr>
      <w:numPr>
        <w:ilvl w:val="8"/>
        <w:numId w:val="8"/>
      </w:numPr>
      <w:spacing w:before="240" w:after="60" w:line="240" w:lineRule="auto"/>
      <w:outlineLvl w:val="8"/>
      <w:pPrChange w:id="9" w:author="L’auteur" w:date="2024-02-17T16:59:00Z">
        <w:pPr>
          <w:numPr>
            <w:ilvl w:val="8"/>
            <w:numId w:val="8"/>
          </w:numPr>
          <w:tabs>
            <w:tab w:val="num" w:pos="1584"/>
          </w:tabs>
          <w:spacing w:before="240" w:after="60"/>
          <w:ind w:left="1584" w:hanging="1584"/>
          <w:outlineLvl w:val="8"/>
        </w:pPr>
      </w:pPrChange>
    </w:pPr>
    <w:rPr>
      <w:rFonts w:asciiTheme="majorHAnsi" w:eastAsia="Times New Roman" w:hAnsiTheme="majorHAnsi" w:cs="Arial"/>
      <w:color w:val="auto"/>
      <w:kern w:val="0"/>
      <w:lang w:val="fr-CH" w:eastAsia="fr-CH"/>
      <w14:ligatures w14:val="none"/>
      <w:rPrChange w:id="9" w:author="L’auteur" w:date="2024-02-17T16:59:00Z">
        <w:rPr>
          <w:rFonts w:asciiTheme="majorHAnsi" w:hAnsiTheme="majorHAnsi" w:cs="Arial"/>
          <w:sz w:val="22"/>
          <w:szCs w:val="22"/>
          <w:lang w:val="fr-CH" w:eastAsia="fr-CH" w:bidi="ar-SA"/>
        </w:rPr>
      </w:rPrChang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entury Gothic" w:eastAsia="Century Gothic" w:hAnsi="Century Gothic" w:cs="Century Gothic"/>
      <w:b/>
      <w:color w:val="000000"/>
      <w:sz w:val="32"/>
    </w:rPr>
  </w:style>
  <w:style w:type="character" w:customStyle="1" w:styleId="Titre2Car">
    <w:name w:val="Titre 2 Car"/>
    <w:link w:val="Titre2"/>
    <w:rPr>
      <w:rFonts w:ascii="Century Gothic" w:eastAsia="Century Gothic" w:hAnsi="Century Gothic" w:cs="Century Gothic"/>
      <w:b/>
      <w:color w:val="000000"/>
      <w:sz w:val="28"/>
    </w:rPr>
  </w:style>
  <w:style w:type="character" w:customStyle="1" w:styleId="Titre3Car">
    <w:name w:val="Titre 3 Car"/>
    <w:link w:val="Titre3"/>
    <w:rPr>
      <w:rFonts w:ascii="Century Gothic" w:eastAsia="Century Gothic" w:hAnsi="Century Gothic" w:cs="Century Gothic"/>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itre4Car">
    <w:name w:val="Titre 4 Car"/>
    <w:basedOn w:val="Policepardfaut"/>
    <w:link w:val="Titre4"/>
    <w:rsid w:val="00437635"/>
    <w:rPr>
      <w:rFonts w:asciiTheme="majorHAnsi" w:eastAsia="Times New Roman" w:hAnsiTheme="majorHAnsi" w:cs="Times New Roman"/>
      <w:b/>
      <w:bCs/>
      <w:kern w:val="0"/>
      <w:sz w:val="28"/>
      <w:szCs w:val="28"/>
      <w:lang w:val="fr-CH" w:eastAsia="fr-CH"/>
      <w14:ligatures w14:val="none"/>
    </w:rPr>
  </w:style>
  <w:style w:type="character" w:customStyle="1" w:styleId="Titre5Car">
    <w:name w:val="Titre 5 Car"/>
    <w:basedOn w:val="Policepardfaut"/>
    <w:link w:val="Titre5"/>
    <w:rsid w:val="00437635"/>
    <w:rPr>
      <w:rFonts w:asciiTheme="majorHAnsi" w:eastAsia="Times New Roman" w:hAnsiTheme="majorHAnsi" w:cs="Times New Roman"/>
      <w:b/>
      <w:bCs/>
      <w:i/>
      <w:iCs/>
      <w:kern w:val="0"/>
      <w:sz w:val="26"/>
      <w:szCs w:val="26"/>
      <w:lang w:val="fr-CH" w:eastAsia="fr-CH"/>
      <w14:ligatures w14:val="none"/>
    </w:rPr>
  </w:style>
  <w:style w:type="character" w:customStyle="1" w:styleId="Titre6Car">
    <w:name w:val="Titre 6 Car"/>
    <w:basedOn w:val="Policepardfaut"/>
    <w:link w:val="Titre6"/>
    <w:rsid w:val="00437635"/>
    <w:rPr>
      <w:rFonts w:asciiTheme="majorHAnsi" w:eastAsia="Times New Roman" w:hAnsiTheme="majorHAnsi" w:cs="Times New Roman"/>
      <w:b/>
      <w:bCs/>
      <w:kern w:val="0"/>
      <w:lang w:val="fr-CH" w:eastAsia="fr-CH"/>
      <w14:ligatures w14:val="none"/>
    </w:rPr>
  </w:style>
  <w:style w:type="character" w:customStyle="1" w:styleId="Titre7Car">
    <w:name w:val="Titre 7 Car"/>
    <w:basedOn w:val="Policepardfaut"/>
    <w:link w:val="Titre7"/>
    <w:rsid w:val="00437635"/>
    <w:rPr>
      <w:rFonts w:asciiTheme="majorHAnsi" w:eastAsia="Times New Roman" w:hAnsiTheme="majorHAnsi" w:cs="Times New Roman"/>
      <w:kern w:val="0"/>
      <w:sz w:val="20"/>
      <w:szCs w:val="20"/>
      <w:lang w:val="fr-CH" w:eastAsia="fr-CH"/>
      <w14:ligatures w14:val="none"/>
    </w:rPr>
  </w:style>
  <w:style w:type="character" w:customStyle="1" w:styleId="Titre8Car">
    <w:name w:val="Titre 8 Car"/>
    <w:basedOn w:val="Policepardfaut"/>
    <w:link w:val="Titre8"/>
    <w:rsid w:val="00437635"/>
    <w:rPr>
      <w:rFonts w:asciiTheme="majorHAnsi" w:eastAsia="Times New Roman" w:hAnsiTheme="majorHAnsi" w:cs="Times New Roman"/>
      <w:i/>
      <w:iCs/>
      <w:kern w:val="0"/>
      <w:sz w:val="20"/>
      <w:szCs w:val="20"/>
      <w:lang w:val="fr-CH" w:eastAsia="fr-CH"/>
      <w14:ligatures w14:val="none"/>
    </w:rPr>
  </w:style>
  <w:style w:type="character" w:customStyle="1" w:styleId="Titre9Car">
    <w:name w:val="Titre 9 Car"/>
    <w:basedOn w:val="Policepardfaut"/>
    <w:link w:val="Titre9"/>
    <w:rsid w:val="00437635"/>
    <w:rPr>
      <w:rFonts w:asciiTheme="majorHAnsi" w:eastAsia="Times New Roman" w:hAnsiTheme="majorHAnsi" w:cs="Arial"/>
      <w:kern w:val="0"/>
      <w:lang w:val="fr-CH" w:eastAsia="fr-CH"/>
      <w14:ligatures w14:val="none"/>
    </w:rPr>
  </w:style>
  <w:style w:type="paragraph" w:styleId="En-tte">
    <w:name w:val="header"/>
    <w:basedOn w:val="Normal"/>
    <w:link w:val="En-tteCar"/>
    <w:semiHidden/>
    <w:rsid w:val="00437635"/>
    <w:pPr>
      <w:tabs>
        <w:tab w:val="center" w:pos="4536"/>
        <w:tab w:val="right" w:pos="9072"/>
      </w:tabs>
      <w:spacing w:after="0" w:line="240" w:lineRule="auto"/>
      <w:pPrChange w:id="10" w:author="L’auteur" w:date="2024-02-17T16:59:00Z">
        <w:pPr>
          <w:tabs>
            <w:tab w:val="center" w:pos="4536"/>
            <w:tab w:val="right" w:pos="9072"/>
          </w:tabs>
        </w:pPr>
      </w:pPrChange>
    </w:pPr>
    <w:rPr>
      <w:rFonts w:asciiTheme="minorHAnsi" w:eastAsia="Times New Roman" w:hAnsiTheme="minorHAnsi" w:cs="Times New Roman"/>
      <w:color w:val="auto"/>
      <w:kern w:val="0"/>
      <w:sz w:val="20"/>
      <w:szCs w:val="20"/>
      <w:lang w:val="fr-CH" w:eastAsia="fr-CH"/>
      <w14:ligatures w14:val="none"/>
      <w:rPrChange w:id="10" w:author="L’auteur" w:date="2024-02-17T16:59:00Z">
        <w:rPr>
          <w:rFonts w:asciiTheme="minorHAnsi" w:hAnsiTheme="minorHAnsi"/>
          <w:lang w:val="fr-CH" w:eastAsia="fr-CH" w:bidi="ar-SA"/>
        </w:rPr>
      </w:rPrChange>
    </w:rPr>
  </w:style>
  <w:style w:type="character" w:customStyle="1" w:styleId="En-tteCar">
    <w:name w:val="En-tête Car"/>
    <w:basedOn w:val="Policepardfaut"/>
    <w:link w:val="En-tte"/>
    <w:semiHidden/>
    <w:rsid w:val="00437635"/>
    <w:rPr>
      <w:rFonts w:eastAsia="Times New Roman" w:cs="Times New Roman"/>
      <w:kern w:val="0"/>
      <w:sz w:val="20"/>
      <w:szCs w:val="20"/>
      <w:lang w:val="fr-CH" w:eastAsia="fr-CH"/>
      <w14:ligatures w14:val="none"/>
    </w:rPr>
  </w:style>
  <w:style w:type="paragraph" w:styleId="Pieddepage">
    <w:name w:val="footer"/>
    <w:basedOn w:val="Normal"/>
    <w:link w:val="PieddepageCar"/>
    <w:semiHidden/>
    <w:rsid w:val="00437635"/>
    <w:pPr>
      <w:tabs>
        <w:tab w:val="center" w:pos="4536"/>
        <w:tab w:val="right" w:pos="9072"/>
      </w:tabs>
      <w:spacing w:after="0" w:line="240" w:lineRule="auto"/>
      <w:pPrChange w:id="11" w:author="L’auteur" w:date="2024-02-17T16:59:00Z">
        <w:pPr>
          <w:tabs>
            <w:tab w:val="center" w:pos="4536"/>
            <w:tab w:val="right" w:pos="9072"/>
          </w:tabs>
        </w:pPr>
      </w:pPrChange>
    </w:pPr>
    <w:rPr>
      <w:rFonts w:asciiTheme="minorHAnsi" w:eastAsia="Times New Roman" w:hAnsiTheme="minorHAnsi" w:cs="Times New Roman"/>
      <w:color w:val="auto"/>
      <w:kern w:val="0"/>
      <w:sz w:val="20"/>
      <w:szCs w:val="20"/>
      <w:lang w:val="fr-CH" w:eastAsia="fr-CH"/>
      <w14:ligatures w14:val="none"/>
      <w:rPrChange w:id="11" w:author="L’auteur" w:date="2024-02-17T16:59:00Z">
        <w:rPr>
          <w:rFonts w:asciiTheme="minorHAnsi" w:hAnsiTheme="minorHAnsi"/>
          <w:lang w:val="fr-CH" w:eastAsia="fr-CH" w:bidi="ar-SA"/>
        </w:rPr>
      </w:rPrChange>
    </w:rPr>
  </w:style>
  <w:style w:type="character" w:customStyle="1" w:styleId="PieddepageCar">
    <w:name w:val="Pied de page Car"/>
    <w:basedOn w:val="Policepardfaut"/>
    <w:link w:val="Pieddepage"/>
    <w:semiHidden/>
    <w:rsid w:val="00437635"/>
    <w:rPr>
      <w:rFonts w:eastAsia="Times New Roman" w:cs="Times New Roman"/>
      <w:kern w:val="0"/>
      <w:sz w:val="20"/>
      <w:szCs w:val="20"/>
      <w:lang w:val="fr-CH" w:eastAsia="fr-CH"/>
      <w14:ligatures w14:val="none"/>
    </w:rPr>
  </w:style>
  <w:style w:type="table" w:styleId="Grilledutableau">
    <w:name w:val="Table Grid"/>
    <w:basedOn w:val="TableauNormal"/>
    <w:rsid w:val="00437635"/>
    <w:pPr>
      <w:spacing w:after="0" w:line="240" w:lineRule="auto"/>
    </w:pPr>
    <w:rPr>
      <w:rFonts w:eastAsia="Times New Roman" w:cs="Times New Roman"/>
      <w:kern w:val="0"/>
      <w:sz w:val="20"/>
      <w:szCs w:val="20"/>
      <w:lang w:val="fr-CH" w:eastAsia="fr-C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437635"/>
  </w:style>
  <w:style w:type="paragraph" w:customStyle="1" w:styleId="Titrecentr">
    <w:name w:val="Titre centré"/>
    <w:basedOn w:val="Normal"/>
    <w:rsid w:val="00437635"/>
    <w:pPr>
      <w:spacing w:before="240" w:after="360" w:line="240" w:lineRule="auto"/>
      <w:jc w:val="center"/>
      <w:pPrChange w:id="12" w:author="L’auteur" w:date="2024-02-17T16:59:00Z">
        <w:pPr>
          <w:spacing w:before="240" w:after="360"/>
          <w:jc w:val="center"/>
        </w:pPr>
      </w:pPrChange>
    </w:pPr>
    <w:rPr>
      <w:rFonts w:asciiTheme="majorHAnsi" w:eastAsia="Times New Roman" w:hAnsiTheme="majorHAnsi" w:cs="Times New Roman"/>
      <w:b/>
      <w:color w:val="auto"/>
      <w:kern w:val="0"/>
      <w:sz w:val="64"/>
      <w:szCs w:val="20"/>
      <w:lang w:val="fr-CH" w:eastAsia="fr-CH"/>
      <w14:ligatures w14:val="none"/>
      <w:rPrChange w:id="12" w:author="L’auteur" w:date="2024-02-17T16:59:00Z">
        <w:rPr>
          <w:rFonts w:asciiTheme="majorHAnsi" w:hAnsiTheme="majorHAnsi"/>
          <w:b/>
          <w:sz w:val="64"/>
          <w:lang w:val="fr-CH" w:eastAsia="fr-CH" w:bidi="ar-SA"/>
        </w:rPr>
      </w:rPrChange>
    </w:rPr>
  </w:style>
  <w:style w:type="paragraph" w:customStyle="1" w:styleId="Puce">
    <w:name w:val="Puce"/>
    <w:basedOn w:val="Normal"/>
    <w:rsid w:val="00437635"/>
    <w:pPr>
      <w:numPr>
        <w:numId w:val="9"/>
      </w:numPr>
      <w:spacing w:after="0" w:line="360" w:lineRule="auto"/>
      <w:pPrChange w:id="13" w:author="L’auteur" w:date="2024-02-17T16:59:00Z">
        <w:pPr>
          <w:numPr>
            <w:numId w:val="9"/>
          </w:numPr>
          <w:tabs>
            <w:tab w:val="num" w:pos="794"/>
          </w:tabs>
          <w:spacing w:line="360" w:lineRule="auto"/>
          <w:ind w:left="794" w:hanging="454"/>
        </w:pPr>
      </w:pPrChange>
    </w:pPr>
    <w:rPr>
      <w:rFonts w:asciiTheme="minorHAnsi" w:eastAsia="Times New Roman" w:hAnsiTheme="minorHAnsi" w:cs="Times New Roman"/>
      <w:color w:val="auto"/>
      <w:kern w:val="0"/>
      <w:sz w:val="20"/>
      <w:szCs w:val="20"/>
      <w:lang w:val="fr-CH" w:eastAsia="fr-CH"/>
      <w14:ligatures w14:val="none"/>
      <w:rPrChange w:id="13" w:author="L’auteur" w:date="2024-02-17T16:59:00Z">
        <w:rPr>
          <w:rFonts w:asciiTheme="minorHAnsi" w:hAnsiTheme="minorHAnsi"/>
          <w:lang w:val="fr-CH" w:eastAsia="fr-CH" w:bidi="ar-SA"/>
        </w:rPr>
      </w:rPrChange>
    </w:rPr>
  </w:style>
  <w:style w:type="paragraph" w:styleId="Corpsdetexte">
    <w:name w:val="Body Text"/>
    <w:basedOn w:val="Normal"/>
    <w:link w:val="CorpsdetexteCar"/>
    <w:rsid w:val="00437635"/>
    <w:pPr>
      <w:tabs>
        <w:tab w:val="left" w:pos="4395"/>
      </w:tabs>
      <w:spacing w:after="120" w:line="240" w:lineRule="auto"/>
      <w:ind w:left="567"/>
      <w:jc w:val="both"/>
      <w:pPrChange w:id="14" w:author="L’auteur" w:date="2024-02-17T16:59:00Z">
        <w:pPr>
          <w:tabs>
            <w:tab w:val="left" w:pos="4395"/>
          </w:tabs>
          <w:spacing w:after="120"/>
          <w:ind w:left="567"/>
          <w:jc w:val="both"/>
        </w:pPr>
      </w:pPrChange>
    </w:pPr>
    <w:rPr>
      <w:rFonts w:asciiTheme="minorHAnsi" w:eastAsia="Times New Roman" w:hAnsiTheme="minorHAnsi" w:cs="Times New Roman"/>
      <w:color w:val="auto"/>
      <w:kern w:val="0"/>
      <w:sz w:val="20"/>
      <w:szCs w:val="20"/>
      <w:lang w:val="fr-CH" w:eastAsia="fr-CH"/>
      <w14:ligatures w14:val="none"/>
      <w:rPrChange w:id="14" w:author="L’auteur" w:date="2024-02-17T16:59:00Z">
        <w:rPr>
          <w:rFonts w:asciiTheme="minorHAnsi" w:hAnsiTheme="minorHAnsi"/>
          <w:lang w:val="fr-CH" w:eastAsia="fr-CH" w:bidi="ar-SA"/>
        </w:rPr>
      </w:rPrChange>
    </w:rPr>
  </w:style>
  <w:style w:type="character" w:customStyle="1" w:styleId="CorpsdetexteCar">
    <w:name w:val="Corps de texte Car"/>
    <w:basedOn w:val="Policepardfaut"/>
    <w:link w:val="Corpsdetexte"/>
    <w:rsid w:val="00437635"/>
    <w:rPr>
      <w:rFonts w:eastAsia="Times New Roman" w:cs="Times New Roman"/>
      <w:kern w:val="0"/>
      <w:sz w:val="20"/>
      <w:szCs w:val="20"/>
      <w:lang w:val="fr-CH" w:eastAsia="fr-CH"/>
      <w14:ligatures w14:val="none"/>
    </w:rPr>
  </w:style>
  <w:style w:type="paragraph" w:customStyle="1" w:styleId="Retraitnormal1">
    <w:name w:val="Retrait normal1"/>
    <w:basedOn w:val="Normal"/>
    <w:rsid w:val="00437635"/>
    <w:pPr>
      <w:numPr>
        <w:numId w:val="10"/>
      </w:numPr>
      <w:spacing w:after="0" w:line="240" w:lineRule="auto"/>
      <w:pPrChange w:id="15" w:author="L’auteur" w:date="2024-02-17T16:59:00Z">
        <w:pPr>
          <w:numPr>
            <w:numId w:val="10"/>
          </w:numPr>
          <w:tabs>
            <w:tab w:val="num" w:pos="360"/>
          </w:tabs>
          <w:ind w:left="360" w:hanging="360"/>
        </w:pPr>
      </w:pPrChange>
    </w:pPr>
    <w:rPr>
      <w:rFonts w:asciiTheme="minorHAnsi" w:eastAsia="Times New Roman" w:hAnsiTheme="minorHAnsi" w:cs="Times New Roman"/>
      <w:color w:val="auto"/>
      <w:kern w:val="0"/>
      <w:sz w:val="20"/>
      <w:szCs w:val="20"/>
      <w:lang w:val="fr-CH" w:eastAsia="fr-CH"/>
      <w14:ligatures w14:val="none"/>
      <w:rPrChange w:id="15" w:author="L’auteur" w:date="2024-02-17T16:59:00Z">
        <w:rPr>
          <w:rFonts w:asciiTheme="minorHAnsi" w:hAnsiTheme="minorHAnsi"/>
          <w:lang w:val="fr-CH" w:eastAsia="fr-CH" w:bidi="ar-SA"/>
        </w:rPr>
      </w:rPrChange>
    </w:rPr>
  </w:style>
  <w:style w:type="paragraph" w:customStyle="1" w:styleId="Gras">
    <w:name w:val="Gras"/>
    <w:basedOn w:val="Normal"/>
    <w:rsid w:val="00437635"/>
    <w:pPr>
      <w:spacing w:after="0" w:line="360" w:lineRule="auto"/>
      <w:pPrChange w:id="16" w:author="L’auteur" w:date="2024-02-17T16:59:00Z">
        <w:pPr>
          <w:spacing w:line="360" w:lineRule="auto"/>
        </w:pPr>
      </w:pPrChange>
    </w:pPr>
    <w:rPr>
      <w:rFonts w:asciiTheme="minorHAnsi" w:eastAsia="Times New Roman" w:hAnsiTheme="minorHAnsi" w:cs="Times New Roman"/>
      <w:b/>
      <w:color w:val="auto"/>
      <w:kern w:val="0"/>
      <w:sz w:val="20"/>
      <w:szCs w:val="20"/>
      <w:lang w:val="fr-CH" w:eastAsia="fr-CH"/>
      <w14:ligatures w14:val="none"/>
      <w:rPrChange w:id="16" w:author="L’auteur" w:date="2024-02-17T16:59:00Z">
        <w:rPr>
          <w:rFonts w:asciiTheme="minorHAnsi" w:hAnsiTheme="minorHAnsi"/>
          <w:b/>
          <w:lang w:val="fr-CH" w:eastAsia="fr-CH" w:bidi="ar-SA"/>
        </w:rPr>
      </w:rPrChange>
    </w:rPr>
  </w:style>
  <w:style w:type="paragraph" w:customStyle="1" w:styleId="Italique">
    <w:name w:val="Italique"/>
    <w:basedOn w:val="Normal"/>
    <w:rsid w:val="00437635"/>
    <w:pPr>
      <w:spacing w:after="0" w:line="360" w:lineRule="auto"/>
      <w:pPrChange w:id="17" w:author="L’auteur" w:date="2024-02-17T16:59:00Z">
        <w:pPr>
          <w:spacing w:line="360" w:lineRule="auto"/>
        </w:pPr>
      </w:pPrChange>
    </w:pPr>
    <w:rPr>
      <w:rFonts w:asciiTheme="minorHAnsi" w:eastAsia="Times New Roman" w:hAnsiTheme="minorHAnsi" w:cs="Times New Roman"/>
      <w:i/>
      <w:color w:val="auto"/>
      <w:kern w:val="0"/>
      <w:sz w:val="20"/>
      <w:szCs w:val="20"/>
      <w:lang w:val="fr-CH" w:eastAsia="fr-CH"/>
      <w14:ligatures w14:val="none"/>
      <w:rPrChange w:id="17" w:author="L’auteur" w:date="2024-02-17T16:59:00Z">
        <w:rPr>
          <w:rFonts w:asciiTheme="minorHAnsi" w:hAnsiTheme="minorHAnsi"/>
          <w:i/>
          <w:lang w:val="fr-CH" w:eastAsia="fr-CH" w:bidi="ar-SA"/>
        </w:rPr>
      </w:rPrChange>
    </w:rPr>
  </w:style>
  <w:style w:type="paragraph" w:customStyle="1" w:styleId="Soulign">
    <w:name w:val="Souligné"/>
    <w:basedOn w:val="Normal"/>
    <w:rsid w:val="00437635"/>
    <w:pPr>
      <w:spacing w:after="0" w:line="360" w:lineRule="auto"/>
      <w:pPrChange w:id="18" w:author="L’auteur" w:date="2024-02-17T16:59:00Z">
        <w:pPr>
          <w:spacing w:line="360" w:lineRule="auto"/>
        </w:pPr>
      </w:pPrChange>
    </w:pPr>
    <w:rPr>
      <w:rFonts w:asciiTheme="minorHAnsi" w:eastAsia="Times New Roman" w:hAnsiTheme="minorHAnsi" w:cs="Times New Roman"/>
      <w:color w:val="auto"/>
      <w:kern w:val="0"/>
      <w:sz w:val="20"/>
      <w:szCs w:val="20"/>
      <w:u w:val="single"/>
      <w:lang w:val="fr-CH" w:eastAsia="fr-CH"/>
      <w14:ligatures w14:val="none"/>
      <w:rPrChange w:id="18" w:author="L’auteur" w:date="2024-02-17T16:59:00Z">
        <w:rPr>
          <w:rFonts w:asciiTheme="minorHAnsi" w:hAnsiTheme="minorHAnsi"/>
          <w:u w:val="single"/>
          <w:lang w:val="fr-CH" w:eastAsia="fr-CH" w:bidi="ar-SA"/>
        </w:rPr>
      </w:rPrChange>
    </w:rPr>
  </w:style>
  <w:style w:type="paragraph" w:customStyle="1" w:styleId="ETML">
    <w:name w:val="ETML"/>
    <w:basedOn w:val="Normal"/>
    <w:rsid w:val="00437635"/>
    <w:pPr>
      <w:spacing w:after="0" w:line="240" w:lineRule="auto"/>
      <w:pPrChange w:id="19" w:author="L’auteur" w:date="2024-02-17T16:59:00Z">
        <w:pPr/>
      </w:pPrChange>
    </w:pPr>
    <w:rPr>
      <w:rFonts w:ascii="ETML L" w:eastAsia="Times New Roman" w:hAnsi="ETML L" w:cs="Times New Roman"/>
      <w:color w:val="auto"/>
      <w:kern w:val="0"/>
      <w:sz w:val="28"/>
      <w:szCs w:val="20"/>
      <w:lang w:val="fr-CH" w:eastAsia="fr-CH"/>
      <w14:ligatures w14:val="none"/>
      <w:rPrChange w:id="19" w:author="L’auteur" w:date="2024-02-17T16:59:00Z">
        <w:rPr>
          <w:rFonts w:ascii="ETML L" w:hAnsi="ETML L"/>
          <w:sz w:val="28"/>
          <w:lang w:val="fr-CH" w:eastAsia="fr-CH" w:bidi="ar-SA"/>
        </w:rPr>
      </w:rPrChange>
    </w:rPr>
  </w:style>
  <w:style w:type="paragraph" w:customStyle="1" w:styleId="-Pieddepage">
    <w:name w:val="-Pied de page"/>
    <w:basedOn w:val="Normal"/>
    <w:semiHidden/>
    <w:rsid w:val="00437635"/>
    <w:pPr>
      <w:spacing w:after="0" w:line="240" w:lineRule="auto"/>
      <w:pPrChange w:id="20" w:author="L’auteur" w:date="2024-02-17T16:59:00Z">
        <w:pPr/>
      </w:pPrChange>
    </w:pPr>
    <w:rPr>
      <w:rFonts w:asciiTheme="minorHAnsi" w:eastAsia="Times New Roman" w:hAnsiTheme="minorHAnsi" w:cs="Times New Roman"/>
      <w:color w:val="auto"/>
      <w:kern w:val="0"/>
      <w:sz w:val="16"/>
      <w:szCs w:val="20"/>
      <w:lang w:val="fr-CH" w:eastAsia="fr-CH"/>
      <w14:ligatures w14:val="none"/>
      <w:rPrChange w:id="20" w:author="L’auteur" w:date="2024-02-17T16:59:00Z">
        <w:rPr>
          <w:rFonts w:asciiTheme="minorHAnsi" w:hAnsiTheme="minorHAnsi"/>
          <w:sz w:val="16"/>
          <w:lang w:val="fr-CH" w:eastAsia="fr-CH" w:bidi="ar-SA"/>
        </w:rPr>
      </w:rPrChange>
    </w:rPr>
  </w:style>
  <w:style w:type="paragraph" w:customStyle="1" w:styleId="TM1">
    <w:name w:val="TM1"/>
    <w:basedOn w:val="Normal"/>
    <w:link w:val="TM1Car"/>
    <w:semiHidden/>
    <w:rsid w:val="00437635"/>
    <w:pPr>
      <w:spacing w:after="0" w:line="240" w:lineRule="auto"/>
      <w:pPrChange w:id="21" w:author="L’auteur" w:date="2024-02-17T16:59:00Z">
        <w:pPr/>
      </w:pPrChange>
    </w:pPr>
    <w:rPr>
      <w:rFonts w:asciiTheme="minorHAnsi" w:eastAsia="Times New Roman" w:hAnsiTheme="minorHAnsi" w:cs="Times New Roman"/>
      <w:b/>
      <w:bCs/>
      <w:color w:val="auto"/>
      <w:kern w:val="0"/>
      <w:sz w:val="28"/>
      <w:szCs w:val="20"/>
      <w:lang w:val="fr-CH" w:eastAsia="fr-CH"/>
      <w14:ligatures w14:val="none"/>
      <w:rPrChange w:id="21" w:author="L’auteur" w:date="2024-02-17T16:59:00Z">
        <w:rPr>
          <w:rFonts w:asciiTheme="minorHAnsi" w:hAnsiTheme="minorHAnsi"/>
          <w:b/>
          <w:bCs/>
          <w:sz w:val="28"/>
          <w:lang w:val="fr-CH" w:eastAsia="fr-CH" w:bidi="ar-SA"/>
        </w:rPr>
      </w:rPrChange>
    </w:rPr>
  </w:style>
  <w:style w:type="paragraph" w:styleId="TM10">
    <w:name w:val="toc 1"/>
    <w:basedOn w:val="Normal"/>
    <w:next w:val="Normal"/>
    <w:autoRedefine/>
    <w:uiPriority w:val="39"/>
    <w:rsid w:val="00437635"/>
    <w:pPr>
      <w:spacing w:before="120" w:after="120" w:line="240" w:lineRule="auto"/>
      <w:pPrChange w:id="22" w:author="L’auteur" w:date="2024-02-17T16:59:00Z">
        <w:pPr>
          <w:spacing w:before="120" w:after="120"/>
        </w:pPr>
      </w:pPrChange>
    </w:pPr>
    <w:rPr>
      <w:rFonts w:asciiTheme="minorHAnsi" w:eastAsia="Times New Roman" w:hAnsiTheme="minorHAnsi" w:cs="Times New Roman"/>
      <w:b/>
      <w:bCs/>
      <w:caps/>
      <w:color w:val="auto"/>
      <w:kern w:val="0"/>
      <w:sz w:val="20"/>
      <w:szCs w:val="20"/>
      <w:lang w:val="fr-CH" w:eastAsia="fr-CH"/>
      <w14:ligatures w14:val="none"/>
      <w:rPrChange w:id="22" w:author="L’auteur" w:date="2024-02-17T16:59:00Z">
        <w:rPr>
          <w:rFonts w:asciiTheme="minorHAnsi" w:hAnsiTheme="minorHAnsi"/>
          <w:b/>
          <w:bCs/>
          <w:caps/>
          <w:lang w:val="fr-CH" w:eastAsia="fr-CH" w:bidi="ar-SA"/>
        </w:rPr>
      </w:rPrChange>
    </w:rPr>
  </w:style>
  <w:style w:type="paragraph" w:styleId="TM2">
    <w:name w:val="toc 2"/>
    <w:basedOn w:val="Normal"/>
    <w:next w:val="Normal"/>
    <w:autoRedefine/>
    <w:uiPriority w:val="39"/>
    <w:rsid w:val="00437635"/>
    <w:pPr>
      <w:spacing w:after="0" w:line="240" w:lineRule="auto"/>
      <w:ind w:left="200"/>
      <w:pPrChange w:id="23" w:author="L’auteur" w:date="2024-02-17T16:59:00Z">
        <w:pPr>
          <w:ind w:left="200"/>
        </w:pPr>
      </w:pPrChange>
    </w:pPr>
    <w:rPr>
      <w:rFonts w:asciiTheme="minorHAnsi" w:eastAsia="Times New Roman" w:hAnsiTheme="minorHAnsi" w:cs="Times New Roman"/>
      <w:smallCaps/>
      <w:color w:val="auto"/>
      <w:kern w:val="0"/>
      <w:sz w:val="20"/>
      <w:szCs w:val="20"/>
      <w:lang w:val="fr-CH" w:eastAsia="fr-CH"/>
      <w14:ligatures w14:val="none"/>
      <w:rPrChange w:id="23" w:author="L’auteur" w:date="2024-02-17T16:59:00Z">
        <w:rPr>
          <w:rFonts w:asciiTheme="minorHAnsi" w:hAnsiTheme="minorHAnsi"/>
          <w:smallCaps/>
          <w:lang w:val="fr-CH" w:eastAsia="fr-CH" w:bidi="ar-SA"/>
        </w:rPr>
      </w:rPrChange>
    </w:rPr>
  </w:style>
  <w:style w:type="paragraph" w:styleId="TM3">
    <w:name w:val="toc 3"/>
    <w:basedOn w:val="Normal"/>
    <w:next w:val="Normal"/>
    <w:autoRedefine/>
    <w:uiPriority w:val="39"/>
    <w:rsid w:val="00437635"/>
    <w:pPr>
      <w:spacing w:after="0" w:line="240" w:lineRule="auto"/>
      <w:ind w:left="400"/>
      <w:pPrChange w:id="24" w:author="L’auteur" w:date="2024-02-17T16:59:00Z">
        <w:pPr>
          <w:ind w:left="400"/>
        </w:pPr>
      </w:pPrChange>
    </w:pPr>
    <w:rPr>
      <w:rFonts w:asciiTheme="minorHAnsi" w:eastAsia="Times New Roman" w:hAnsiTheme="minorHAnsi" w:cs="Times New Roman"/>
      <w:i/>
      <w:iCs/>
      <w:color w:val="auto"/>
      <w:kern w:val="0"/>
      <w:sz w:val="20"/>
      <w:szCs w:val="20"/>
      <w:lang w:val="fr-CH" w:eastAsia="fr-CH"/>
      <w14:ligatures w14:val="none"/>
      <w:rPrChange w:id="24" w:author="L’auteur" w:date="2024-02-17T16:59:00Z">
        <w:rPr>
          <w:rFonts w:asciiTheme="minorHAnsi" w:hAnsiTheme="minorHAnsi"/>
          <w:i/>
          <w:iCs/>
          <w:lang w:val="fr-CH" w:eastAsia="fr-CH" w:bidi="ar-SA"/>
        </w:rPr>
      </w:rPrChange>
    </w:rPr>
  </w:style>
  <w:style w:type="paragraph" w:styleId="TM4">
    <w:name w:val="toc 4"/>
    <w:basedOn w:val="Normal"/>
    <w:next w:val="Normal"/>
    <w:autoRedefine/>
    <w:semiHidden/>
    <w:rsid w:val="00437635"/>
    <w:pPr>
      <w:spacing w:after="0" w:line="240" w:lineRule="auto"/>
      <w:ind w:left="600"/>
      <w:pPrChange w:id="25" w:author="L’auteur" w:date="2024-02-17T16:59:00Z">
        <w:pPr>
          <w:ind w:left="600"/>
        </w:pPr>
      </w:pPrChange>
    </w:pPr>
    <w:rPr>
      <w:rFonts w:asciiTheme="minorHAnsi" w:eastAsia="Times New Roman" w:hAnsiTheme="minorHAnsi" w:cs="Times New Roman"/>
      <w:color w:val="auto"/>
      <w:kern w:val="0"/>
      <w:sz w:val="18"/>
      <w:szCs w:val="18"/>
      <w:lang w:val="fr-CH" w:eastAsia="fr-CH"/>
      <w14:ligatures w14:val="none"/>
      <w:rPrChange w:id="25" w:author="L’auteur" w:date="2024-02-17T16:59:00Z">
        <w:rPr>
          <w:rFonts w:asciiTheme="minorHAnsi" w:hAnsiTheme="minorHAnsi"/>
          <w:sz w:val="18"/>
          <w:szCs w:val="18"/>
          <w:lang w:val="fr-CH" w:eastAsia="fr-CH" w:bidi="ar-SA"/>
        </w:rPr>
      </w:rPrChange>
    </w:rPr>
  </w:style>
  <w:style w:type="character" w:customStyle="1" w:styleId="TM1Car">
    <w:name w:val="TM1 Car"/>
    <w:basedOn w:val="Policepardfaut"/>
    <w:link w:val="TM1"/>
    <w:semiHidden/>
    <w:rsid w:val="00437635"/>
    <w:rPr>
      <w:rFonts w:eastAsia="Times New Roman" w:cs="Times New Roman"/>
      <w:b/>
      <w:bCs/>
      <w:kern w:val="0"/>
      <w:sz w:val="28"/>
      <w:szCs w:val="20"/>
      <w:lang w:val="fr-CH" w:eastAsia="fr-CH"/>
      <w14:ligatures w14:val="none"/>
    </w:rPr>
  </w:style>
  <w:style w:type="character" w:styleId="Lienhypertexte">
    <w:name w:val="Hyperlink"/>
    <w:basedOn w:val="Policepardfaut"/>
    <w:uiPriority w:val="99"/>
    <w:rsid w:val="00437635"/>
    <w:rPr>
      <w:color w:val="0000FF"/>
      <w:u w:val="single"/>
    </w:rPr>
  </w:style>
  <w:style w:type="paragraph" w:styleId="Textedebulles">
    <w:name w:val="Balloon Text"/>
    <w:basedOn w:val="Normal"/>
    <w:link w:val="TextedebullesCar"/>
    <w:rsid w:val="00437635"/>
    <w:pPr>
      <w:spacing w:after="0" w:line="240" w:lineRule="auto"/>
      <w:pPrChange w:id="26" w:author="L’auteur" w:date="2024-02-17T16:59:00Z">
        <w:pPr/>
      </w:pPrChange>
    </w:pPr>
    <w:rPr>
      <w:rFonts w:ascii="Tahoma" w:eastAsia="Times New Roman" w:hAnsi="Tahoma" w:cs="Tahoma"/>
      <w:color w:val="auto"/>
      <w:kern w:val="0"/>
      <w:sz w:val="16"/>
      <w:szCs w:val="16"/>
      <w:lang w:val="fr-CH" w:eastAsia="fr-CH"/>
      <w14:ligatures w14:val="none"/>
      <w:rPrChange w:id="26" w:author="L’auteur" w:date="2024-02-17T16:59:00Z">
        <w:rPr>
          <w:rFonts w:ascii="Tahoma" w:hAnsi="Tahoma" w:cs="Tahoma"/>
          <w:sz w:val="16"/>
          <w:szCs w:val="16"/>
          <w:lang w:val="fr-CH" w:eastAsia="fr-CH" w:bidi="ar-SA"/>
        </w:rPr>
      </w:rPrChange>
    </w:rPr>
  </w:style>
  <w:style w:type="character" w:customStyle="1" w:styleId="TextedebullesCar">
    <w:name w:val="Texte de bulles Car"/>
    <w:basedOn w:val="Policepardfaut"/>
    <w:link w:val="Textedebulles"/>
    <w:rsid w:val="00437635"/>
    <w:rPr>
      <w:rFonts w:ascii="Tahoma" w:eastAsia="Times New Roman" w:hAnsi="Tahoma" w:cs="Tahoma"/>
      <w:kern w:val="0"/>
      <w:sz w:val="16"/>
      <w:szCs w:val="16"/>
      <w:lang w:val="fr-CH" w:eastAsia="fr-CH"/>
      <w14:ligatures w14:val="none"/>
    </w:rPr>
  </w:style>
  <w:style w:type="paragraph" w:customStyle="1" w:styleId="paragraphe1">
    <w:name w:val="paragraphe1"/>
    <w:basedOn w:val="Normal"/>
    <w:rsid w:val="00437635"/>
    <w:pPr>
      <w:spacing w:after="0" w:line="240" w:lineRule="auto"/>
      <w:ind w:left="454"/>
      <w:jc w:val="both"/>
      <w:pPrChange w:id="27" w:author="L’auteur" w:date="2024-02-17T16:59:00Z">
        <w:pPr>
          <w:ind w:left="454"/>
          <w:jc w:val="both"/>
        </w:pPr>
      </w:pPrChange>
    </w:pPr>
    <w:rPr>
      <w:rFonts w:asciiTheme="minorHAnsi" w:eastAsia="Times New Roman" w:hAnsiTheme="minorHAnsi" w:cs="Times New Roman"/>
      <w:iCs/>
      <w:color w:val="auto"/>
      <w:kern w:val="0"/>
      <w:sz w:val="20"/>
      <w:szCs w:val="20"/>
      <w:lang w:val="fr-CH" w:eastAsia="fr-CH"/>
      <w14:ligatures w14:val="none"/>
      <w:rPrChange w:id="27" w:author="L’auteur" w:date="2024-02-17T16:59:00Z">
        <w:rPr>
          <w:rFonts w:asciiTheme="minorHAnsi" w:hAnsiTheme="minorHAnsi"/>
          <w:iCs/>
          <w:lang w:val="fr-CH" w:eastAsia="fr-CH" w:bidi="ar-SA"/>
        </w:rPr>
      </w:rPrChange>
    </w:rPr>
  </w:style>
  <w:style w:type="paragraph" w:customStyle="1" w:styleId="paragraphe2">
    <w:name w:val="paragraphe2"/>
    <w:basedOn w:val="Normal"/>
    <w:link w:val="paragraphe2Car"/>
    <w:rsid w:val="00437635"/>
    <w:pPr>
      <w:spacing w:after="0" w:line="240" w:lineRule="auto"/>
      <w:ind w:left="851"/>
      <w:jc w:val="both"/>
      <w:pPrChange w:id="28" w:author="L’auteur" w:date="2024-02-17T16:59:00Z">
        <w:pPr>
          <w:ind w:left="851"/>
          <w:jc w:val="both"/>
        </w:pPr>
      </w:pPrChange>
    </w:pPr>
    <w:rPr>
      <w:rFonts w:asciiTheme="minorHAnsi" w:eastAsia="Times New Roman" w:hAnsiTheme="minorHAnsi" w:cs="Times New Roman"/>
      <w:color w:val="auto"/>
      <w:kern w:val="0"/>
      <w:sz w:val="20"/>
      <w:szCs w:val="20"/>
      <w:lang w:val="fr-CH" w:eastAsia="fr-CH"/>
      <w14:ligatures w14:val="none"/>
      <w:rPrChange w:id="28" w:author="L’auteur" w:date="2024-02-17T16:59:00Z">
        <w:rPr>
          <w:rFonts w:asciiTheme="minorHAnsi" w:hAnsiTheme="minorHAnsi"/>
          <w:lang w:val="fr-CH" w:eastAsia="fr-CH" w:bidi="ar-SA"/>
        </w:rPr>
      </w:rPrChange>
    </w:rPr>
  </w:style>
  <w:style w:type="character" w:customStyle="1" w:styleId="paragraphe2Car">
    <w:name w:val="paragraphe2 Car"/>
    <w:basedOn w:val="Policepardfaut"/>
    <w:link w:val="paragraphe2"/>
    <w:rsid w:val="00437635"/>
    <w:rPr>
      <w:rFonts w:eastAsia="Times New Roman" w:cs="Times New Roman"/>
      <w:kern w:val="0"/>
      <w:sz w:val="20"/>
      <w:szCs w:val="20"/>
      <w:lang w:val="fr-CH" w:eastAsia="fr-CH"/>
      <w14:ligatures w14:val="none"/>
    </w:rPr>
  </w:style>
  <w:style w:type="character" w:styleId="lev">
    <w:name w:val="Strong"/>
    <w:basedOn w:val="Policepardfaut"/>
    <w:qFormat/>
    <w:rsid w:val="00437635"/>
    <w:rPr>
      <w:b/>
      <w:bCs/>
    </w:rPr>
  </w:style>
  <w:style w:type="paragraph" w:styleId="Retraitcorpsdetexte">
    <w:name w:val="Body Text Indent"/>
    <w:basedOn w:val="Corpsdetexte"/>
    <w:link w:val="RetraitcorpsdetexteCar"/>
    <w:rsid w:val="00437635"/>
    <w:pPr>
      <w:ind w:left="1134"/>
      <w:contextualSpacing/>
    </w:pPr>
  </w:style>
  <w:style w:type="character" w:customStyle="1" w:styleId="RetraitcorpsdetexteCar">
    <w:name w:val="Retrait corps de texte Car"/>
    <w:basedOn w:val="Policepardfaut"/>
    <w:link w:val="Retraitcorpsdetexte"/>
    <w:rsid w:val="00437635"/>
    <w:rPr>
      <w:rFonts w:eastAsia="Times New Roman" w:cs="Times New Roman"/>
      <w:kern w:val="0"/>
      <w:sz w:val="20"/>
      <w:szCs w:val="20"/>
      <w:lang w:val="fr-CH" w:eastAsia="fr-CH"/>
      <w14:ligatures w14:val="none"/>
    </w:rPr>
  </w:style>
  <w:style w:type="paragraph" w:styleId="Retraitcorpsdetexte3">
    <w:name w:val="Body Text Indent 3"/>
    <w:basedOn w:val="Corpsdetexte"/>
    <w:link w:val="Retraitcorpsdetexte3Car"/>
    <w:rsid w:val="00437635"/>
    <w:pPr>
      <w:ind w:left="1814"/>
    </w:pPr>
    <w:rPr>
      <w:szCs w:val="16"/>
    </w:rPr>
  </w:style>
  <w:style w:type="character" w:customStyle="1" w:styleId="Retraitcorpsdetexte3Car">
    <w:name w:val="Retrait corps de texte 3 Car"/>
    <w:basedOn w:val="Policepardfaut"/>
    <w:link w:val="Retraitcorpsdetexte3"/>
    <w:rsid w:val="00437635"/>
    <w:rPr>
      <w:rFonts w:eastAsia="Times New Roman" w:cs="Times New Roman"/>
      <w:kern w:val="0"/>
      <w:sz w:val="20"/>
      <w:szCs w:val="16"/>
      <w:lang w:val="fr-CH" w:eastAsia="fr-CH"/>
      <w14:ligatures w14:val="none"/>
    </w:rPr>
  </w:style>
  <w:style w:type="paragraph" w:styleId="Titre">
    <w:name w:val="Title"/>
    <w:basedOn w:val="Normal"/>
    <w:next w:val="Normal"/>
    <w:link w:val="TitreCar"/>
    <w:qFormat/>
    <w:rsid w:val="00437635"/>
    <w:pPr>
      <w:pBdr>
        <w:bottom w:val="single" w:sz="8" w:space="4" w:color="4472C4" w:themeColor="accent1"/>
      </w:pBdr>
      <w:spacing w:after="300" w:line="240" w:lineRule="auto"/>
      <w:contextualSpacing/>
      <w:jc w:val="center"/>
      <w:pPrChange w:id="29" w:author="L’auteur" w:date="2024-02-17T16:59:00Z">
        <w:pPr>
          <w:pBdr>
            <w:bottom w:val="single" w:sz="8" w:space="4" w:color="4472C4" w:themeColor="accent1"/>
          </w:pBdr>
          <w:spacing w:after="300"/>
          <w:contextualSpacing/>
          <w:jc w:val="center"/>
        </w:pPr>
      </w:pPrChange>
    </w:pPr>
    <w:rPr>
      <w:rFonts w:asciiTheme="majorHAnsi" w:eastAsiaTheme="majorEastAsia" w:hAnsiTheme="majorHAnsi" w:cstheme="majorBidi"/>
      <w:color w:val="323E4F" w:themeColor="text2" w:themeShade="BF"/>
      <w:spacing w:val="5"/>
      <w:kern w:val="28"/>
      <w:sz w:val="52"/>
      <w:szCs w:val="52"/>
      <w:lang w:val="fr-CH" w:eastAsia="fr-CH"/>
      <w14:ligatures w14:val="none"/>
      <w:rPrChange w:id="29" w:author="L’auteur" w:date="2024-02-17T16:59:00Z">
        <w:rPr>
          <w:rFonts w:asciiTheme="majorHAnsi" w:eastAsiaTheme="majorEastAsia" w:hAnsiTheme="majorHAnsi" w:cstheme="majorBidi"/>
          <w:color w:val="323E4F" w:themeColor="text2" w:themeShade="BF"/>
          <w:spacing w:val="5"/>
          <w:kern w:val="28"/>
          <w:sz w:val="52"/>
          <w:szCs w:val="52"/>
          <w:lang w:val="fr-CH" w:eastAsia="fr-CH" w:bidi="ar-SA"/>
        </w:rPr>
      </w:rPrChange>
    </w:rPr>
  </w:style>
  <w:style w:type="character" w:customStyle="1" w:styleId="TitreCar">
    <w:name w:val="Titre Car"/>
    <w:basedOn w:val="Policepardfaut"/>
    <w:link w:val="Titre"/>
    <w:rsid w:val="00437635"/>
    <w:rPr>
      <w:rFonts w:asciiTheme="majorHAnsi" w:eastAsiaTheme="majorEastAsia" w:hAnsiTheme="majorHAnsi" w:cstheme="majorBidi"/>
      <w:color w:val="323E4F" w:themeColor="text2" w:themeShade="BF"/>
      <w:spacing w:val="5"/>
      <w:kern w:val="28"/>
      <w:sz w:val="52"/>
      <w:szCs w:val="52"/>
      <w:lang w:val="fr-CH" w:eastAsia="fr-CH"/>
      <w14:ligatures w14:val="none"/>
    </w:rPr>
  </w:style>
  <w:style w:type="paragraph" w:customStyle="1" w:styleId="Informations">
    <w:name w:val="Informations"/>
    <w:basedOn w:val="Retraitcorpsdetexte"/>
    <w:qFormat/>
    <w:rsid w:val="00437635"/>
    <w:pPr>
      <w:ind w:left="1418"/>
    </w:pPr>
    <w:rPr>
      <w:color w:val="8496B0" w:themeColor="text2" w:themeTint="99"/>
      <w:sz w:val="16"/>
    </w:rPr>
  </w:style>
  <w:style w:type="paragraph" w:styleId="TM5">
    <w:name w:val="toc 5"/>
    <w:basedOn w:val="Normal"/>
    <w:next w:val="Normal"/>
    <w:autoRedefine/>
    <w:semiHidden/>
    <w:rsid w:val="00437635"/>
    <w:pPr>
      <w:spacing w:after="0" w:line="240" w:lineRule="auto"/>
      <w:ind w:left="800"/>
      <w:pPrChange w:id="30" w:author="L’auteur" w:date="2024-02-17T16:59:00Z">
        <w:pPr>
          <w:ind w:left="800"/>
        </w:pPr>
      </w:pPrChange>
    </w:pPr>
    <w:rPr>
      <w:rFonts w:asciiTheme="minorHAnsi" w:eastAsia="Times New Roman" w:hAnsiTheme="minorHAnsi" w:cs="Times New Roman"/>
      <w:color w:val="auto"/>
      <w:kern w:val="0"/>
      <w:sz w:val="18"/>
      <w:szCs w:val="18"/>
      <w:lang w:val="fr-CH" w:eastAsia="fr-CH"/>
      <w14:ligatures w14:val="none"/>
      <w:rPrChange w:id="30" w:author="L’auteur" w:date="2024-02-17T16:59:00Z">
        <w:rPr>
          <w:rFonts w:asciiTheme="minorHAnsi" w:hAnsiTheme="minorHAnsi"/>
          <w:sz w:val="18"/>
          <w:szCs w:val="18"/>
          <w:lang w:val="fr-CH" w:eastAsia="fr-CH" w:bidi="ar-SA"/>
        </w:rPr>
      </w:rPrChange>
    </w:rPr>
  </w:style>
  <w:style w:type="paragraph" w:styleId="TM6">
    <w:name w:val="toc 6"/>
    <w:basedOn w:val="Normal"/>
    <w:next w:val="Normal"/>
    <w:autoRedefine/>
    <w:semiHidden/>
    <w:rsid w:val="00437635"/>
    <w:pPr>
      <w:spacing w:after="0" w:line="240" w:lineRule="auto"/>
      <w:ind w:left="1000"/>
      <w:pPrChange w:id="31" w:author="L’auteur" w:date="2024-02-17T16:59:00Z">
        <w:pPr>
          <w:ind w:left="1000"/>
        </w:pPr>
      </w:pPrChange>
    </w:pPr>
    <w:rPr>
      <w:rFonts w:asciiTheme="minorHAnsi" w:eastAsia="Times New Roman" w:hAnsiTheme="minorHAnsi" w:cs="Times New Roman"/>
      <w:color w:val="auto"/>
      <w:kern w:val="0"/>
      <w:sz w:val="18"/>
      <w:szCs w:val="18"/>
      <w:lang w:val="fr-CH" w:eastAsia="fr-CH"/>
      <w14:ligatures w14:val="none"/>
      <w:rPrChange w:id="31" w:author="L’auteur" w:date="2024-02-17T16:59:00Z">
        <w:rPr>
          <w:rFonts w:asciiTheme="minorHAnsi" w:hAnsiTheme="minorHAnsi"/>
          <w:sz w:val="18"/>
          <w:szCs w:val="18"/>
          <w:lang w:val="fr-CH" w:eastAsia="fr-CH" w:bidi="ar-SA"/>
        </w:rPr>
      </w:rPrChange>
    </w:rPr>
  </w:style>
  <w:style w:type="paragraph" w:styleId="TM7">
    <w:name w:val="toc 7"/>
    <w:basedOn w:val="Normal"/>
    <w:next w:val="Normal"/>
    <w:autoRedefine/>
    <w:semiHidden/>
    <w:rsid w:val="00437635"/>
    <w:pPr>
      <w:spacing w:after="0" w:line="240" w:lineRule="auto"/>
      <w:ind w:left="1200"/>
      <w:pPrChange w:id="32" w:author="L’auteur" w:date="2024-02-17T16:59:00Z">
        <w:pPr>
          <w:ind w:left="1200"/>
        </w:pPr>
      </w:pPrChange>
    </w:pPr>
    <w:rPr>
      <w:rFonts w:asciiTheme="minorHAnsi" w:eastAsia="Times New Roman" w:hAnsiTheme="minorHAnsi" w:cs="Times New Roman"/>
      <w:color w:val="auto"/>
      <w:kern w:val="0"/>
      <w:sz w:val="18"/>
      <w:szCs w:val="18"/>
      <w:lang w:val="fr-CH" w:eastAsia="fr-CH"/>
      <w14:ligatures w14:val="none"/>
      <w:rPrChange w:id="32" w:author="L’auteur" w:date="2024-02-17T16:59:00Z">
        <w:rPr>
          <w:rFonts w:asciiTheme="minorHAnsi" w:hAnsiTheme="minorHAnsi"/>
          <w:sz w:val="18"/>
          <w:szCs w:val="18"/>
          <w:lang w:val="fr-CH" w:eastAsia="fr-CH" w:bidi="ar-SA"/>
        </w:rPr>
      </w:rPrChange>
    </w:rPr>
  </w:style>
  <w:style w:type="paragraph" w:styleId="TM8">
    <w:name w:val="toc 8"/>
    <w:basedOn w:val="Normal"/>
    <w:next w:val="Normal"/>
    <w:autoRedefine/>
    <w:semiHidden/>
    <w:rsid w:val="00437635"/>
    <w:pPr>
      <w:spacing w:after="0" w:line="240" w:lineRule="auto"/>
      <w:ind w:left="1400"/>
      <w:pPrChange w:id="33" w:author="L’auteur" w:date="2024-02-17T16:59:00Z">
        <w:pPr>
          <w:ind w:left="1400"/>
        </w:pPr>
      </w:pPrChange>
    </w:pPr>
    <w:rPr>
      <w:rFonts w:asciiTheme="minorHAnsi" w:eastAsia="Times New Roman" w:hAnsiTheme="minorHAnsi" w:cs="Times New Roman"/>
      <w:color w:val="auto"/>
      <w:kern w:val="0"/>
      <w:sz w:val="18"/>
      <w:szCs w:val="18"/>
      <w:lang w:val="fr-CH" w:eastAsia="fr-CH"/>
      <w14:ligatures w14:val="none"/>
      <w:rPrChange w:id="33" w:author="L’auteur" w:date="2024-02-17T16:59:00Z">
        <w:rPr>
          <w:rFonts w:asciiTheme="minorHAnsi" w:hAnsiTheme="minorHAnsi"/>
          <w:sz w:val="18"/>
          <w:szCs w:val="18"/>
          <w:lang w:val="fr-CH" w:eastAsia="fr-CH" w:bidi="ar-SA"/>
        </w:rPr>
      </w:rPrChange>
    </w:rPr>
  </w:style>
  <w:style w:type="paragraph" w:styleId="TM9">
    <w:name w:val="toc 9"/>
    <w:basedOn w:val="Normal"/>
    <w:next w:val="Normal"/>
    <w:autoRedefine/>
    <w:semiHidden/>
    <w:rsid w:val="00437635"/>
    <w:pPr>
      <w:spacing w:after="0" w:line="240" w:lineRule="auto"/>
      <w:ind w:left="1600"/>
      <w:pPrChange w:id="34" w:author="L’auteur" w:date="2024-02-17T16:59:00Z">
        <w:pPr>
          <w:ind w:left="1600"/>
        </w:pPr>
      </w:pPrChange>
    </w:pPr>
    <w:rPr>
      <w:rFonts w:asciiTheme="minorHAnsi" w:eastAsia="Times New Roman" w:hAnsiTheme="minorHAnsi" w:cs="Times New Roman"/>
      <w:color w:val="auto"/>
      <w:kern w:val="0"/>
      <w:sz w:val="18"/>
      <w:szCs w:val="18"/>
      <w:lang w:val="fr-CH" w:eastAsia="fr-CH"/>
      <w14:ligatures w14:val="none"/>
      <w:rPrChange w:id="34" w:author="L’auteur" w:date="2024-02-17T16:59:00Z">
        <w:rPr>
          <w:rFonts w:asciiTheme="minorHAnsi" w:hAnsiTheme="minorHAnsi"/>
          <w:sz w:val="18"/>
          <w:szCs w:val="18"/>
          <w:lang w:val="fr-CH" w:eastAsia="fr-CH" w:bidi="ar-SA"/>
        </w:rPr>
      </w:rPrChange>
    </w:rPr>
  </w:style>
  <w:style w:type="paragraph" w:styleId="Titredenote">
    <w:name w:val="Note Heading"/>
    <w:basedOn w:val="Normal"/>
    <w:next w:val="Normal"/>
    <w:link w:val="TitredenoteCar"/>
    <w:rsid w:val="00437635"/>
    <w:pPr>
      <w:spacing w:after="0" w:line="240" w:lineRule="auto"/>
      <w:pPrChange w:id="35" w:author="L’auteur" w:date="2024-02-17T16:59:00Z">
        <w:pPr/>
      </w:pPrChange>
    </w:pPr>
    <w:rPr>
      <w:rFonts w:asciiTheme="majorHAnsi" w:eastAsia="Times New Roman" w:hAnsiTheme="majorHAnsi" w:cs="Times New Roman"/>
      <w:color w:val="auto"/>
      <w:kern w:val="0"/>
      <w:sz w:val="20"/>
      <w:szCs w:val="20"/>
      <w:lang w:val="fr-CH" w:eastAsia="fr-CH"/>
      <w14:ligatures w14:val="none"/>
      <w:rPrChange w:id="35" w:author="L’auteur" w:date="2024-02-17T16:59:00Z">
        <w:rPr>
          <w:rFonts w:asciiTheme="majorHAnsi" w:hAnsiTheme="majorHAnsi"/>
          <w:lang w:val="fr-CH" w:eastAsia="fr-CH" w:bidi="ar-SA"/>
        </w:rPr>
      </w:rPrChange>
    </w:rPr>
  </w:style>
  <w:style w:type="character" w:customStyle="1" w:styleId="TitredenoteCar">
    <w:name w:val="Titre de note Car"/>
    <w:basedOn w:val="Policepardfaut"/>
    <w:link w:val="Titredenote"/>
    <w:rsid w:val="00437635"/>
    <w:rPr>
      <w:rFonts w:asciiTheme="majorHAnsi" w:eastAsia="Times New Roman" w:hAnsiTheme="majorHAnsi" w:cs="Times New Roman"/>
      <w:kern w:val="0"/>
      <w:sz w:val="20"/>
      <w:szCs w:val="20"/>
      <w:lang w:val="fr-CH" w:eastAsia="fr-CH"/>
      <w14:ligatures w14:val="none"/>
    </w:rPr>
  </w:style>
  <w:style w:type="paragraph" w:styleId="Lgende">
    <w:name w:val="caption"/>
    <w:basedOn w:val="Normal"/>
    <w:next w:val="Normal"/>
    <w:unhideWhenUsed/>
    <w:qFormat/>
    <w:rsid w:val="00437635"/>
    <w:pPr>
      <w:spacing w:after="200" w:line="240" w:lineRule="auto"/>
      <w:pPrChange w:id="36" w:author="L’auteur" w:date="2024-02-17T16:59:00Z">
        <w:pPr>
          <w:spacing w:after="200"/>
        </w:pPr>
      </w:pPrChange>
    </w:pPr>
    <w:rPr>
      <w:rFonts w:asciiTheme="minorHAnsi" w:eastAsia="Times New Roman" w:hAnsiTheme="minorHAnsi" w:cs="Times New Roman"/>
      <w:i/>
      <w:iCs/>
      <w:color w:val="44546A" w:themeColor="text2"/>
      <w:kern w:val="0"/>
      <w:sz w:val="18"/>
      <w:szCs w:val="18"/>
      <w:lang w:val="fr-CH" w:eastAsia="fr-CH"/>
      <w14:ligatures w14:val="none"/>
      <w:rPrChange w:id="36" w:author="L’auteur" w:date="2024-02-17T16:59:00Z">
        <w:rPr>
          <w:rFonts w:asciiTheme="minorHAnsi" w:hAnsiTheme="minorHAnsi"/>
          <w:i/>
          <w:iCs/>
          <w:color w:val="44546A" w:themeColor="text2"/>
          <w:sz w:val="18"/>
          <w:szCs w:val="18"/>
          <w:lang w:val="fr-CH" w:eastAsia="fr-CH" w:bidi="ar-SA"/>
        </w:rPr>
      </w:rPrChange>
    </w:rPr>
  </w:style>
  <w:style w:type="paragraph" w:styleId="Rvision">
    <w:name w:val="Revision"/>
    <w:hidden/>
    <w:uiPriority w:val="99"/>
    <w:semiHidden/>
    <w:rsid w:val="00437635"/>
    <w:pPr>
      <w:spacing w:after="0" w:line="240" w:lineRule="auto"/>
      <w:pPrChange w:id="37" w:author="L’auteur" w:date="2024-02-17T16:59:00Z">
        <w:pPr/>
      </w:pPrChange>
    </w:pPr>
    <w:rPr>
      <w:rFonts w:eastAsia="Times New Roman" w:cs="Times New Roman"/>
      <w:kern w:val="0"/>
      <w:sz w:val="20"/>
      <w:szCs w:val="20"/>
      <w:lang w:val="fr-CH" w:eastAsia="fr-CH"/>
      <w14:ligatures w14:val="none"/>
      <w:rPrChange w:id="37" w:author="L’auteur" w:date="2024-02-17T16:59:00Z">
        <w:rPr>
          <w:rFonts w:asciiTheme="minorHAnsi" w:hAnsiTheme="minorHAnsi"/>
          <w:lang w:val="fr-CH" w:eastAsia="fr-CH" w:bidi="ar-SA"/>
        </w:rPr>
      </w:rPrChan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g"/><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94C87B-5D69-4479-B497-C2709557CC42}">
  <ds:schemaRefs>
    <ds:schemaRef ds:uri="http://schemas.openxmlformats.org/officeDocument/2006/bibliography"/>
  </ds:schemaRefs>
</ds:datastoreItem>
</file>

<file path=customXml/itemProps2.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4.xml><?xml version="1.0" encoding="utf-8"?>
<ds:datastoreItem xmlns:ds="http://schemas.openxmlformats.org/officeDocument/2006/customXml" ds:itemID="{6C3F7A66-EDE3-46FD-83EB-3C265E5D26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5862</Words>
  <Characters>32246</Characters>
  <Application>Microsoft Office Word</Application>
  <DocSecurity>0</DocSecurity>
  <Lines>268</Lines>
  <Paragraphs>76</Paragraphs>
  <ScaleCrop>false</ScaleCrop>
  <Company/>
  <LinksUpToDate>false</LinksUpToDate>
  <CharactersWithSpaces>38032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Ryan dePinaCorreia</dc:creator>
  <cp:keywords/>
  <cp:lastModifiedBy>Ryan De Pina</cp:lastModifiedBy>
  <cp:revision>1</cp:revision>
  <dcterms:created xsi:type="dcterms:W3CDTF">2024-02-17T15:59:00Z</dcterms:created>
  <dcterms:modified xsi:type="dcterms:W3CDTF">2024-02-17T16:00:00Z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